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AACE0F" w14:textId="25F5FE85" w:rsidR="002E16CC" w:rsidRPr="00F95F23" w:rsidRDefault="002E16CC" w:rsidP="00914E3A">
      <w:pPr>
        <w:pStyle w:val="Ttulo2"/>
        <w:spacing w:after="160" w:line="480" w:lineRule="auto"/>
        <w:rPr>
          <w:rFonts w:eastAsia="Times New Roman"/>
          <w:lang w:eastAsia="ca-ES"/>
        </w:rPr>
      </w:pPr>
      <w:r>
        <w:rPr>
          <w:rFonts w:eastAsia="Times New Roman"/>
          <w:bdr w:val="none" w:sz="0" w:space="0" w:color="auto" w:frame="1"/>
          <w:lang w:eastAsia="ca-ES"/>
        </w:rPr>
        <w:t>Abstract</w:t>
      </w:r>
      <w:r w:rsidRPr="00F95F23">
        <w:rPr>
          <w:rFonts w:eastAsia="Times New Roman"/>
          <w:bdr w:val="none" w:sz="0" w:space="0" w:color="auto" w:frame="1"/>
          <w:lang w:eastAsia="ca-ES"/>
        </w:rPr>
        <w:t xml:space="preserve"> </w:t>
      </w:r>
    </w:p>
    <w:p w14:paraId="42AFFDE6" w14:textId="6579E452" w:rsidR="002E16CC" w:rsidRPr="002977B0" w:rsidRDefault="002977B0" w:rsidP="00914E3A">
      <w:pPr>
        <w:spacing w:line="480" w:lineRule="auto"/>
        <w:jc w:val="both"/>
        <w:rPr>
          <w:rFonts w:eastAsia="Times New Roman" w:cstheme="minorHAnsi"/>
          <w:color w:val="000000" w:themeColor="text1"/>
          <w:lang w:eastAsia="ca-ES"/>
        </w:rPr>
      </w:pPr>
      <w:r w:rsidRPr="002977B0">
        <w:rPr>
          <w:rFonts w:eastAsia="Times New Roman" w:cstheme="minorHAnsi"/>
          <w:color w:val="000000" w:themeColor="text1"/>
          <w:lang w:eastAsia="ca-ES"/>
        </w:rPr>
        <w:t xml:space="preserve">1. </w:t>
      </w:r>
      <w:ins w:id="0" w:author="Cuenta Microsoft" w:date="2024-09-27T14:32:00Z">
        <w:r w:rsidR="00CE21BB">
          <w:rPr>
            <w:rFonts w:eastAsia="Times New Roman" w:cstheme="minorHAnsi"/>
            <w:color w:val="000000" w:themeColor="text1"/>
            <w:lang w:eastAsia="ca-ES"/>
          </w:rPr>
          <w:t xml:space="preserve">In most terrestrial plants, regeneration depends on the ability of seeds to germinate at the most favourable climatic conditions. </w:t>
        </w:r>
      </w:ins>
      <w:proofErr w:type="gramStart"/>
      <w:r w:rsidR="00D40A6B">
        <w:rPr>
          <w:rFonts w:eastAsia="Times New Roman" w:cstheme="minorHAnsi"/>
          <w:color w:val="000000" w:themeColor="text1"/>
          <w:lang w:eastAsia="ca-ES"/>
        </w:rPr>
        <w:t>U</w:t>
      </w:r>
      <w:r w:rsidR="002E16CC" w:rsidRPr="002977B0">
        <w:rPr>
          <w:rFonts w:eastAsia="Times New Roman" w:cstheme="minorHAnsi"/>
          <w:color w:val="000000" w:themeColor="text1"/>
          <w:lang w:eastAsia="ca-ES"/>
        </w:rPr>
        <w:t>nderstanding seed germination phenology</w:t>
      </w:r>
      <w:proofErr w:type="gramEnd"/>
      <w:r w:rsidR="002E16CC" w:rsidRPr="002977B0">
        <w:rPr>
          <w:rFonts w:eastAsia="Times New Roman" w:cstheme="minorHAnsi"/>
          <w:color w:val="000000" w:themeColor="text1"/>
          <w:lang w:eastAsia="ca-ES"/>
        </w:rPr>
        <w:t xml:space="preserve"> is </w:t>
      </w:r>
      <w:r w:rsidR="00D40A6B">
        <w:rPr>
          <w:rFonts w:eastAsia="Times New Roman" w:cstheme="minorHAnsi"/>
          <w:color w:val="000000" w:themeColor="text1"/>
          <w:lang w:eastAsia="ca-ES"/>
        </w:rPr>
        <w:t xml:space="preserve">thus </w:t>
      </w:r>
      <w:r w:rsidR="002E16CC" w:rsidRPr="002977B0">
        <w:rPr>
          <w:rFonts w:eastAsia="Times New Roman" w:cstheme="minorHAnsi"/>
          <w:color w:val="000000" w:themeColor="text1"/>
          <w:lang w:eastAsia="ca-ES"/>
        </w:rPr>
        <w:t xml:space="preserve">crucial for predicting plant responses to environmental changes. However, a substantial gap persists regarding how microclimatic conditions influence germination in seasonal ecosystems. </w:t>
      </w:r>
    </w:p>
    <w:p w14:paraId="74AC4255" w14:textId="5F7774C1" w:rsidR="002E16CC" w:rsidRPr="002977B0" w:rsidRDefault="002977B0" w:rsidP="00914E3A">
      <w:pPr>
        <w:spacing w:line="480" w:lineRule="auto"/>
        <w:jc w:val="both"/>
        <w:rPr>
          <w:rFonts w:eastAsia="Times New Roman" w:cstheme="minorHAnsi"/>
          <w:color w:val="000000" w:themeColor="text1"/>
          <w:lang w:eastAsia="ca-ES"/>
        </w:rPr>
      </w:pPr>
      <w:r>
        <w:rPr>
          <w:rFonts w:eastAsia="Times New Roman" w:cstheme="minorHAnsi"/>
          <w:color w:val="000000" w:themeColor="text1"/>
          <w:lang w:eastAsia="ca-ES"/>
        </w:rPr>
        <w:t xml:space="preserve">2. </w:t>
      </w:r>
      <w:ins w:id="1" w:author="Cuenta Microsoft" w:date="2024-09-27T14:33:00Z">
        <w:r w:rsidR="00CE21BB">
          <w:rPr>
            <w:rFonts w:eastAsia="Times New Roman" w:cstheme="minorHAnsi"/>
            <w:color w:val="000000" w:themeColor="text1"/>
            <w:lang w:eastAsia="ca-ES"/>
          </w:rPr>
          <w:t xml:space="preserve">Here, we investigate the germination phenology of alpine plants in snow-related microclimates as a tool for predicting the resilience of </w:t>
        </w:r>
      </w:ins>
      <w:ins w:id="2" w:author="Cuenta Microsoft" w:date="2024-10-10T14:40:00Z">
        <w:r w:rsidR="00F43E9F">
          <w:rPr>
            <w:rFonts w:eastAsia="Times New Roman" w:cstheme="minorHAnsi"/>
            <w:color w:val="000000" w:themeColor="text1"/>
            <w:lang w:eastAsia="ca-ES"/>
          </w:rPr>
          <w:t>plant</w:t>
        </w:r>
      </w:ins>
      <w:ins w:id="3" w:author="Cuenta Microsoft" w:date="2024-09-27T14:33:00Z">
        <w:r w:rsidR="00CE21BB">
          <w:rPr>
            <w:rFonts w:eastAsia="Times New Roman" w:cstheme="minorHAnsi"/>
            <w:color w:val="000000" w:themeColor="text1"/>
            <w:lang w:eastAsia="ca-ES"/>
          </w:rPr>
          <w:t xml:space="preserve"> communities to climate change. </w:t>
        </w:r>
      </w:ins>
      <w:r w:rsidR="002E16CC" w:rsidRPr="002977B0">
        <w:rPr>
          <w:rFonts w:eastAsia="Times New Roman" w:cstheme="minorHAnsi"/>
          <w:color w:val="000000" w:themeColor="text1"/>
          <w:lang w:eastAsia="ca-ES"/>
        </w:rPr>
        <w:t xml:space="preserve">We conducted a continuous seasonal experiment with fresh seeds to investigate germination phenology in 54 </w:t>
      </w:r>
      <w:ins w:id="4" w:author="Cuenta Microsoft" w:date="2024-09-26T16:19:00Z">
        <w:r w:rsidR="000D17A7">
          <w:rPr>
            <w:rFonts w:eastAsia="Times New Roman" w:cstheme="minorHAnsi"/>
            <w:color w:val="000000" w:themeColor="text1"/>
            <w:lang w:eastAsia="ca-ES"/>
          </w:rPr>
          <w:t>co-</w:t>
        </w:r>
      </w:ins>
      <w:ins w:id="5" w:author="Cuenta Microsoft" w:date="2024-09-26T16:20:00Z">
        <w:r w:rsidR="000D17A7">
          <w:rPr>
            <w:rFonts w:eastAsia="Times New Roman" w:cstheme="minorHAnsi"/>
            <w:color w:val="000000" w:themeColor="text1"/>
            <w:lang w:eastAsia="ca-ES"/>
          </w:rPr>
          <w:t>occurring</w:t>
        </w:r>
      </w:ins>
      <w:ins w:id="6" w:author="Cuenta Microsoft" w:date="2024-09-26T16:19:00Z">
        <w:r w:rsidR="000D17A7">
          <w:rPr>
            <w:rFonts w:eastAsia="Times New Roman" w:cstheme="minorHAnsi"/>
            <w:color w:val="000000" w:themeColor="text1"/>
            <w:lang w:eastAsia="ca-ES"/>
          </w:rPr>
          <w:t xml:space="preserve"> </w:t>
        </w:r>
      </w:ins>
      <w:r w:rsidR="002E16CC" w:rsidRPr="002977B0">
        <w:rPr>
          <w:rFonts w:eastAsia="Times New Roman" w:cstheme="minorHAnsi"/>
          <w:color w:val="000000" w:themeColor="text1"/>
          <w:lang w:eastAsia="ca-ES"/>
        </w:rPr>
        <w:t xml:space="preserve">species from temperate and </w:t>
      </w:r>
      <w:r w:rsidR="00747EEE">
        <w:rPr>
          <w:rFonts w:eastAsia="Times New Roman" w:cstheme="minorHAnsi"/>
          <w:color w:val="000000" w:themeColor="text1"/>
          <w:lang w:eastAsia="ca-ES"/>
        </w:rPr>
        <w:t>Mediterranean</w:t>
      </w:r>
      <w:r w:rsidR="002E16CC" w:rsidRPr="002977B0">
        <w:rPr>
          <w:rFonts w:eastAsia="Times New Roman" w:cstheme="minorHAnsi"/>
          <w:color w:val="000000" w:themeColor="text1"/>
          <w:lang w:eastAsia="ca-ES"/>
        </w:rPr>
        <w:t xml:space="preserve"> alpine communities. Using </w:t>
      </w:r>
      <w:ins w:id="7" w:author="Cuenta Microsoft" w:date="2024-09-26T16:20:00Z">
        <w:r w:rsidR="000D17A7">
          <w:rPr>
            <w:rFonts w:eastAsia="Times New Roman" w:cstheme="minorHAnsi"/>
            <w:color w:val="000000" w:themeColor="text1"/>
            <w:lang w:eastAsia="ca-ES"/>
          </w:rPr>
          <w:t xml:space="preserve">long-term </w:t>
        </w:r>
      </w:ins>
      <w:r w:rsidR="002E16CC" w:rsidRPr="002977B0">
        <w:rPr>
          <w:rFonts w:eastAsia="Times New Roman" w:cstheme="minorHAnsi"/>
          <w:color w:val="000000" w:themeColor="text1"/>
          <w:lang w:eastAsia="ca-ES"/>
        </w:rPr>
        <w:t xml:space="preserve">field microclimatic data series, we </w:t>
      </w:r>
      <w:ins w:id="8" w:author="Cuenta Microsoft" w:date="2024-09-26T16:13:00Z">
        <w:r w:rsidR="00C36895">
          <w:rPr>
            <w:rFonts w:eastAsia="Times New Roman" w:cstheme="minorHAnsi"/>
            <w:color w:val="000000" w:themeColor="text1"/>
            <w:lang w:eastAsia="ca-ES"/>
          </w:rPr>
          <w:t xml:space="preserve">precisely </w:t>
        </w:r>
      </w:ins>
      <w:r w:rsidR="002E16CC" w:rsidRPr="002977B0">
        <w:rPr>
          <w:rFonts w:eastAsia="Times New Roman" w:cstheme="minorHAnsi"/>
          <w:color w:val="000000" w:themeColor="text1"/>
          <w:lang w:eastAsia="ca-ES"/>
        </w:rPr>
        <w:t xml:space="preserve">mimicked </w:t>
      </w:r>
      <w:ins w:id="9" w:author="Cuenta Microsoft" w:date="2024-09-26T16:12:00Z">
        <w:r w:rsidR="00C36895">
          <w:rPr>
            <w:rFonts w:eastAsia="Times New Roman" w:cstheme="minorHAnsi"/>
            <w:color w:val="000000" w:themeColor="text1"/>
            <w:lang w:eastAsia="ca-ES"/>
          </w:rPr>
          <w:t xml:space="preserve">two contrasting microclimatic conditions: </w:t>
        </w:r>
      </w:ins>
      <w:ins w:id="10" w:author="Cuenta Microsoft" w:date="2024-09-26T16:13:00Z">
        <w:r w:rsidR="00C36895">
          <w:rPr>
            <w:rFonts w:eastAsia="Times New Roman" w:cstheme="minorHAnsi"/>
            <w:color w:val="000000" w:themeColor="text1"/>
            <w:lang w:eastAsia="ca-ES"/>
          </w:rPr>
          <w:t>(1) windy exposed edges with snow-free</w:t>
        </w:r>
      </w:ins>
      <w:ins w:id="11" w:author="Cuenta Microsoft" w:date="2024-09-27T14:23:00Z">
        <w:r w:rsidR="008C28AF">
          <w:rPr>
            <w:rFonts w:eastAsia="Times New Roman" w:cstheme="minorHAnsi"/>
            <w:color w:val="000000" w:themeColor="text1"/>
            <w:lang w:eastAsia="ca-ES"/>
          </w:rPr>
          <w:t xml:space="preserve"> </w:t>
        </w:r>
      </w:ins>
      <w:ins w:id="12" w:author="Cuenta Microsoft" w:date="2024-09-26T16:13:00Z">
        <w:r w:rsidR="00C36895">
          <w:rPr>
            <w:rFonts w:eastAsia="Times New Roman" w:cstheme="minorHAnsi"/>
            <w:color w:val="000000" w:themeColor="text1"/>
            <w:lang w:eastAsia="ca-ES"/>
          </w:rPr>
          <w:t>period</w:t>
        </w:r>
      </w:ins>
      <w:ins w:id="13" w:author="Cuenta Microsoft" w:date="2024-09-27T14:49:00Z">
        <w:r w:rsidR="00070399">
          <w:rPr>
            <w:rFonts w:eastAsia="Times New Roman" w:cstheme="minorHAnsi"/>
            <w:color w:val="000000" w:themeColor="text1"/>
            <w:lang w:eastAsia="ca-ES"/>
          </w:rPr>
          <w:t xml:space="preserve"> in winter</w:t>
        </w:r>
      </w:ins>
      <w:ins w:id="14" w:author="Cuenta Microsoft" w:date="2024-09-26T16:13:00Z">
        <w:r w:rsidR="00C36895">
          <w:rPr>
            <w:rFonts w:eastAsia="Times New Roman" w:cstheme="minorHAnsi"/>
            <w:color w:val="000000" w:themeColor="text1"/>
            <w:lang w:eastAsia="ca-ES"/>
          </w:rPr>
          <w:t xml:space="preserve"> and warmer temperatures</w:t>
        </w:r>
      </w:ins>
      <w:ins w:id="15" w:author="Cuenta Microsoft" w:date="2024-09-27T14:49:00Z">
        <w:r w:rsidR="00070399">
          <w:rPr>
            <w:rFonts w:eastAsia="Times New Roman" w:cstheme="minorHAnsi"/>
            <w:color w:val="000000" w:themeColor="text1"/>
            <w:lang w:eastAsia="ca-ES"/>
          </w:rPr>
          <w:t xml:space="preserve"> in summer</w:t>
        </w:r>
      </w:ins>
      <w:ins w:id="16" w:author="Cuenta Microsoft" w:date="2024-09-26T16:13:00Z">
        <w:r w:rsidR="00C36895">
          <w:rPr>
            <w:rFonts w:eastAsia="Times New Roman" w:cstheme="minorHAnsi"/>
            <w:color w:val="000000" w:themeColor="text1"/>
            <w:lang w:eastAsia="ca-ES"/>
          </w:rPr>
          <w:t xml:space="preserve"> </w:t>
        </w:r>
        <w:proofErr w:type="gramStart"/>
        <w:r w:rsidR="00C36895">
          <w:rPr>
            <w:rFonts w:eastAsia="Times New Roman" w:cstheme="minorHAnsi"/>
            <w:color w:val="000000" w:themeColor="text1"/>
            <w:lang w:eastAsia="ca-ES"/>
          </w:rPr>
          <w:t>( “</w:t>
        </w:r>
      </w:ins>
      <w:proofErr w:type="gramEnd"/>
      <w:r w:rsidR="002E16CC" w:rsidRPr="002977B0">
        <w:rPr>
          <w:rFonts w:eastAsia="Times New Roman" w:cstheme="minorHAnsi"/>
          <w:color w:val="000000" w:themeColor="text1"/>
          <w:lang w:eastAsia="ca-ES"/>
        </w:rPr>
        <w:t>fellfield</w:t>
      </w:r>
      <w:ins w:id="17" w:author="Cuenta Microsoft" w:date="2024-09-26T16:13:00Z">
        <w:r w:rsidR="00C36895">
          <w:rPr>
            <w:rFonts w:eastAsia="Times New Roman" w:cstheme="minorHAnsi"/>
            <w:color w:val="000000" w:themeColor="text1"/>
            <w:lang w:eastAsia="ca-ES"/>
          </w:rPr>
          <w:t>”)</w:t>
        </w:r>
      </w:ins>
      <w:r w:rsidR="002E16CC" w:rsidRPr="002977B0">
        <w:rPr>
          <w:rFonts w:eastAsia="Times New Roman" w:cstheme="minorHAnsi"/>
          <w:color w:val="000000" w:themeColor="text1"/>
          <w:lang w:eastAsia="ca-ES"/>
        </w:rPr>
        <w:t xml:space="preserve"> and </w:t>
      </w:r>
      <w:ins w:id="18" w:author="Cuenta Microsoft" w:date="2024-09-26T16:13:00Z">
        <w:r w:rsidR="00C36895">
          <w:rPr>
            <w:rFonts w:eastAsia="Times New Roman" w:cstheme="minorHAnsi"/>
            <w:color w:val="000000" w:themeColor="text1"/>
            <w:lang w:eastAsia="ca-ES"/>
          </w:rPr>
          <w:t>(2</w:t>
        </w:r>
      </w:ins>
      <w:ins w:id="19" w:author="Cuenta Microsoft" w:date="2024-09-26T16:14:00Z">
        <w:r w:rsidR="00C36895">
          <w:rPr>
            <w:rFonts w:eastAsia="Times New Roman" w:cstheme="minorHAnsi"/>
            <w:color w:val="000000" w:themeColor="text1"/>
            <w:lang w:eastAsia="ca-ES"/>
          </w:rPr>
          <w:t>) sheltered areas with lengthy snow cover and cooler temperatures (“</w:t>
        </w:r>
      </w:ins>
      <w:r w:rsidR="002E16CC" w:rsidRPr="002977B0">
        <w:rPr>
          <w:rFonts w:eastAsia="Times New Roman" w:cstheme="minorHAnsi"/>
          <w:color w:val="000000" w:themeColor="text1"/>
          <w:lang w:eastAsia="ca-ES"/>
        </w:rPr>
        <w:t>snowbed</w:t>
      </w:r>
      <w:ins w:id="20" w:author="Cuenta Microsoft" w:date="2024-09-26T16:14:00Z">
        <w:r w:rsidR="00C36895">
          <w:rPr>
            <w:rFonts w:eastAsia="Times New Roman" w:cstheme="minorHAnsi"/>
            <w:color w:val="000000" w:themeColor="text1"/>
            <w:lang w:eastAsia="ca-ES"/>
          </w:rPr>
          <w:t>”)</w:t>
        </w:r>
      </w:ins>
      <w:r w:rsidR="002E16CC" w:rsidRPr="002977B0">
        <w:rPr>
          <w:rFonts w:eastAsia="Times New Roman" w:cstheme="minorHAnsi"/>
          <w:color w:val="000000" w:themeColor="text1"/>
          <w:lang w:eastAsia="ca-ES"/>
        </w:rPr>
        <w:t xml:space="preserve"> in growth chambers</w:t>
      </w:r>
      <w:ins w:id="21" w:author="Cuenta Microsoft" w:date="2024-09-26T16:15:00Z">
        <w:r w:rsidR="00C36895">
          <w:rPr>
            <w:rFonts w:eastAsia="Times New Roman" w:cstheme="minorHAnsi"/>
            <w:color w:val="000000" w:themeColor="text1"/>
            <w:lang w:eastAsia="ca-ES"/>
          </w:rPr>
          <w:t xml:space="preserve">. </w:t>
        </w:r>
      </w:ins>
      <w:ins w:id="22" w:author="Cuenta Microsoft" w:date="2024-10-10T14:40:00Z">
        <w:r w:rsidR="00F43E9F">
          <w:rPr>
            <w:rFonts w:eastAsia="Times New Roman" w:cstheme="minorHAnsi"/>
            <w:color w:val="000000" w:themeColor="text1"/>
            <w:lang w:eastAsia="ca-ES"/>
          </w:rPr>
          <w:t>We</w:t>
        </w:r>
      </w:ins>
      <w:ins w:id="23" w:author="Cuenta Microsoft" w:date="2024-09-26T16:15:00Z">
        <w:r w:rsidR="00C36895">
          <w:rPr>
            <w:rFonts w:eastAsia="Times New Roman" w:cstheme="minorHAnsi"/>
            <w:color w:val="000000" w:themeColor="text1"/>
            <w:lang w:eastAsia="ca-ES"/>
          </w:rPr>
          <w:t xml:space="preserve"> validated the laboratory results with</w:t>
        </w:r>
      </w:ins>
      <w:r w:rsidR="002E16CC" w:rsidRPr="002977B0">
        <w:rPr>
          <w:rFonts w:eastAsia="Times New Roman" w:cstheme="minorHAnsi"/>
          <w:color w:val="000000" w:themeColor="text1"/>
          <w:lang w:eastAsia="ca-ES"/>
        </w:rPr>
        <w:t xml:space="preserve"> field sowing experiments</w:t>
      </w:r>
      <w:ins w:id="24" w:author="Cuenta Microsoft" w:date="2024-09-26T12:20:00Z">
        <w:r w:rsidR="00445F79">
          <w:rPr>
            <w:rFonts w:eastAsia="Times New Roman" w:cstheme="minorHAnsi"/>
            <w:color w:val="000000" w:themeColor="text1"/>
            <w:lang w:eastAsia="ca-ES"/>
          </w:rPr>
          <w:t xml:space="preserve"> to provide a complete picture of germination phenology</w:t>
        </w:r>
      </w:ins>
      <w:r w:rsidR="002E16CC" w:rsidRPr="002977B0">
        <w:rPr>
          <w:rFonts w:eastAsia="Times New Roman" w:cstheme="minorHAnsi"/>
          <w:color w:val="000000" w:themeColor="text1"/>
          <w:lang w:eastAsia="ca-ES"/>
        </w:rPr>
        <w:t xml:space="preserve">. </w:t>
      </w:r>
    </w:p>
    <w:p w14:paraId="0F79B8A8" w14:textId="5D0E599A" w:rsidR="002E16CC" w:rsidRPr="002977B0" w:rsidRDefault="002977B0" w:rsidP="00914E3A">
      <w:pPr>
        <w:spacing w:line="480" w:lineRule="auto"/>
        <w:jc w:val="both"/>
        <w:rPr>
          <w:rFonts w:eastAsia="Times New Roman" w:cstheme="minorHAnsi"/>
          <w:color w:val="000000" w:themeColor="text1"/>
          <w:lang w:eastAsia="ca-ES"/>
        </w:rPr>
      </w:pPr>
      <w:r>
        <w:rPr>
          <w:rFonts w:eastAsia="Times New Roman" w:cstheme="minorHAnsi"/>
          <w:color w:val="000000" w:themeColor="text1"/>
          <w:lang w:eastAsia="ca-ES"/>
        </w:rPr>
        <w:t xml:space="preserve">3. </w:t>
      </w:r>
      <w:ins w:id="25" w:author="Cuenta Microsoft" w:date="2024-09-27T14:24:00Z">
        <w:r w:rsidR="008C28AF">
          <w:rPr>
            <w:rFonts w:eastAsia="Times New Roman" w:cstheme="minorHAnsi"/>
            <w:color w:val="000000" w:themeColor="text1"/>
            <w:lang w:eastAsia="ca-ES"/>
          </w:rPr>
          <w:t xml:space="preserve">The analysis of phenology traits </w:t>
        </w:r>
      </w:ins>
      <w:ins w:id="26" w:author="Cuenta Microsoft" w:date="2024-09-27T14:27:00Z">
        <w:r w:rsidR="00CE21BB">
          <w:rPr>
            <w:rFonts w:eastAsia="Times New Roman" w:cstheme="minorHAnsi"/>
            <w:color w:val="000000" w:themeColor="text1"/>
            <w:lang w:eastAsia="ca-ES"/>
          </w:rPr>
          <w:t>demonstrated</w:t>
        </w:r>
      </w:ins>
      <w:ins w:id="27" w:author="Cuenta Microsoft" w:date="2024-09-27T14:26:00Z">
        <w:r w:rsidR="00CE21BB">
          <w:rPr>
            <w:rFonts w:eastAsia="Times New Roman" w:cstheme="minorHAnsi"/>
            <w:color w:val="000000" w:themeColor="text1"/>
            <w:lang w:eastAsia="ca-ES"/>
          </w:rPr>
          <w:t xml:space="preserve"> </w:t>
        </w:r>
      </w:ins>
      <w:ins w:id="28" w:author="Cuenta Microsoft" w:date="2024-09-27T14:27:00Z">
        <w:r w:rsidR="00CE21BB">
          <w:rPr>
            <w:rFonts w:eastAsia="Times New Roman" w:cstheme="minorHAnsi"/>
            <w:color w:val="000000" w:themeColor="text1"/>
            <w:lang w:eastAsia="ca-ES"/>
          </w:rPr>
          <w:t xml:space="preserve">that both communities displayed </w:t>
        </w:r>
        <w:r w:rsidR="00CE21BB" w:rsidRPr="002977B0">
          <w:rPr>
            <w:rFonts w:eastAsia="Times New Roman" w:cstheme="minorHAnsi"/>
            <w:color w:val="000000" w:themeColor="text1"/>
            <w:lang w:eastAsia="ca-ES"/>
          </w:rPr>
          <w:t>similar responses to microclimatic variation</w:t>
        </w:r>
      </w:ins>
      <w:ins w:id="29" w:author="Cuenta Microsoft" w:date="2024-09-26T16:16:00Z">
        <w:r w:rsidR="000D17A7">
          <w:rPr>
            <w:rFonts w:eastAsia="Times New Roman" w:cstheme="minorHAnsi"/>
            <w:color w:val="000000" w:themeColor="text1"/>
            <w:lang w:eastAsia="ca-ES"/>
          </w:rPr>
          <w:t>.</w:t>
        </w:r>
      </w:ins>
      <w:r w:rsidR="002E16CC" w:rsidRPr="002977B0">
        <w:rPr>
          <w:rFonts w:eastAsia="Times New Roman" w:cstheme="minorHAnsi"/>
          <w:color w:val="000000" w:themeColor="text1"/>
          <w:lang w:eastAsia="ca-ES"/>
        </w:rPr>
        <w:t xml:space="preserve"> </w:t>
      </w:r>
      <w:ins w:id="30" w:author="Cuenta Microsoft" w:date="2024-10-10T14:40:00Z">
        <w:r w:rsidR="00F43E9F">
          <w:rPr>
            <w:rFonts w:cstheme="minorHAnsi"/>
          </w:rPr>
          <w:t>A</w:t>
        </w:r>
      </w:ins>
      <w:ins w:id="31" w:author="Cuenta Microsoft" w:date="2024-09-26T11:44:00Z">
        <w:r w:rsidR="007B580A">
          <w:rPr>
            <w:rFonts w:cstheme="minorHAnsi"/>
          </w:rPr>
          <w:t xml:space="preserve">ccumulated </w:t>
        </w:r>
      </w:ins>
      <w:ins w:id="32" w:author="Cuenta Microsoft" w:date="2024-09-26T11:43:00Z">
        <w:r w:rsidR="007B580A" w:rsidRPr="00F95F23">
          <w:rPr>
            <w:rFonts w:eastAsia="Times New Roman" w:cstheme="minorHAnsi"/>
            <w:color w:val="000000"/>
            <w:lang w:eastAsia="ca-ES"/>
          </w:rPr>
          <w:t xml:space="preserve">microclimatic differences of </w:t>
        </w:r>
        <w:r w:rsidR="007B580A">
          <w:rPr>
            <w:rFonts w:eastAsia="Times New Roman" w:cstheme="minorHAnsi"/>
            <w:color w:val="000000"/>
            <w:lang w:eastAsia="ca-ES"/>
          </w:rPr>
          <w:t>2-3</w:t>
        </w:r>
        <w:r w:rsidR="007B580A" w:rsidRPr="00F95F23">
          <w:rPr>
            <w:rFonts w:eastAsia="Times New Roman" w:cstheme="minorHAnsi"/>
            <w:color w:val="000000"/>
            <w:lang w:eastAsia="ca-ES"/>
          </w:rPr>
          <w:t xml:space="preserve"> degrees Celsius</w:t>
        </w:r>
      </w:ins>
      <w:ins w:id="33" w:author="Cuenta Microsoft" w:date="2024-09-27T14:55:00Z">
        <w:r w:rsidR="00070399">
          <w:rPr>
            <w:rFonts w:eastAsia="Times New Roman" w:cstheme="minorHAnsi"/>
            <w:color w:val="000000"/>
            <w:lang w:eastAsia="ca-ES"/>
          </w:rPr>
          <w:t xml:space="preserve"> a week</w:t>
        </w:r>
      </w:ins>
      <w:ins w:id="34" w:author="Cuenta Microsoft" w:date="2024-09-26T16:16:00Z">
        <w:r w:rsidR="000D17A7">
          <w:rPr>
            <w:rFonts w:eastAsia="Times New Roman" w:cstheme="minorHAnsi"/>
            <w:color w:val="000000"/>
            <w:lang w:eastAsia="ca-ES"/>
          </w:rPr>
          <w:t>,</w:t>
        </w:r>
      </w:ins>
      <w:ins w:id="35" w:author="Cuenta Microsoft" w:date="2024-09-26T11:43:00Z">
        <w:r w:rsidR="007B580A">
          <w:rPr>
            <w:rFonts w:eastAsia="Times New Roman" w:cstheme="minorHAnsi"/>
            <w:color w:val="000000"/>
            <w:lang w:eastAsia="ca-ES"/>
          </w:rPr>
          <w:t xml:space="preserve"> </w:t>
        </w:r>
      </w:ins>
      <w:ins w:id="36" w:author="Cuenta Microsoft" w:date="2024-09-26T11:45:00Z">
        <w:r w:rsidR="007B580A">
          <w:rPr>
            <w:rFonts w:eastAsia="Times New Roman" w:cstheme="minorHAnsi"/>
            <w:color w:val="000000"/>
            <w:lang w:eastAsia="ca-ES"/>
          </w:rPr>
          <w:t xml:space="preserve">across a whole year </w:t>
        </w:r>
      </w:ins>
      <w:ins w:id="37" w:author="Cuenta Microsoft" w:date="2024-09-26T11:43:00Z">
        <w:r w:rsidR="007B580A">
          <w:rPr>
            <w:rFonts w:eastAsia="Times New Roman" w:cstheme="minorHAnsi"/>
            <w:color w:val="000000"/>
            <w:lang w:eastAsia="ca-ES"/>
          </w:rPr>
          <w:t>in the lab</w:t>
        </w:r>
      </w:ins>
      <w:ins w:id="38" w:author="Cuenta Microsoft" w:date="2024-09-26T11:45:00Z">
        <w:r w:rsidR="007B580A">
          <w:rPr>
            <w:rFonts w:eastAsia="Times New Roman" w:cstheme="minorHAnsi"/>
            <w:color w:val="000000"/>
            <w:lang w:eastAsia="ca-ES"/>
          </w:rPr>
          <w:t>oratory</w:t>
        </w:r>
      </w:ins>
      <w:ins w:id="39" w:author="Cuenta Microsoft" w:date="2024-09-26T16:16:00Z">
        <w:r w:rsidR="000D17A7">
          <w:rPr>
            <w:rFonts w:eastAsia="Times New Roman" w:cstheme="minorHAnsi"/>
            <w:color w:val="000000"/>
            <w:lang w:eastAsia="ca-ES"/>
          </w:rPr>
          <w:t>,</w:t>
        </w:r>
      </w:ins>
      <w:ins w:id="40" w:author="Cuenta Microsoft" w:date="2024-09-26T11:43:00Z">
        <w:r w:rsidR="007B580A" w:rsidRPr="00F95F23">
          <w:rPr>
            <w:rFonts w:eastAsia="Times New Roman" w:cstheme="minorHAnsi"/>
            <w:color w:val="000000"/>
            <w:lang w:eastAsia="ca-ES"/>
          </w:rPr>
          <w:t xml:space="preserve"> resulted </w:t>
        </w:r>
        <w:r w:rsidR="007B580A">
          <w:rPr>
            <w:rFonts w:eastAsia="Times New Roman" w:cstheme="minorHAnsi"/>
            <w:color w:val="000000"/>
            <w:lang w:eastAsia="ca-ES"/>
          </w:rPr>
          <w:t>in a</w:t>
        </w:r>
        <w:r w:rsidR="007B580A" w:rsidRPr="00F95F23">
          <w:rPr>
            <w:rFonts w:eastAsia="Times New Roman" w:cstheme="minorHAnsi"/>
            <w:color w:val="000000"/>
            <w:lang w:eastAsia="ca-ES"/>
          </w:rPr>
          <w:t xml:space="preserve"> </w:t>
        </w:r>
        <w:r w:rsidR="007B580A">
          <w:rPr>
            <w:rFonts w:eastAsia="Times New Roman" w:cstheme="minorHAnsi"/>
            <w:color w:val="000000"/>
            <w:lang w:eastAsia="ca-ES"/>
          </w:rPr>
          <w:t>quantifiable</w:t>
        </w:r>
      </w:ins>
      <w:ins w:id="41" w:author="Cuenta Microsoft" w:date="2024-09-27T14:29:00Z">
        <w:r w:rsidR="00CE21BB">
          <w:rPr>
            <w:rFonts w:eastAsia="Times New Roman" w:cstheme="minorHAnsi"/>
            <w:color w:val="000000"/>
            <w:lang w:eastAsia="ca-ES"/>
          </w:rPr>
          <w:t xml:space="preserve"> germination</w:t>
        </w:r>
      </w:ins>
      <w:ins w:id="42" w:author="Cuenta Microsoft" w:date="2024-09-26T11:43:00Z">
        <w:r w:rsidR="007B580A">
          <w:rPr>
            <w:rFonts w:eastAsia="Times New Roman" w:cstheme="minorHAnsi"/>
            <w:color w:val="000000"/>
            <w:lang w:eastAsia="ca-ES"/>
          </w:rPr>
          <w:t xml:space="preserve"> </w:t>
        </w:r>
        <w:r w:rsidR="007B580A" w:rsidRPr="00F95F23">
          <w:rPr>
            <w:rFonts w:eastAsia="Times New Roman" w:cstheme="minorHAnsi"/>
            <w:color w:val="000000"/>
            <w:lang w:eastAsia="ca-ES"/>
          </w:rPr>
          <w:t>phenology delay</w:t>
        </w:r>
        <w:r w:rsidR="007B580A">
          <w:rPr>
            <w:rFonts w:eastAsia="Times New Roman" w:cstheme="minorHAnsi"/>
            <w:color w:val="000000"/>
            <w:lang w:eastAsia="ca-ES"/>
          </w:rPr>
          <w:t xml:space="preserve">, with an average of 60 and 45 days in snowbed </w:t>
        </w:r>
      </w:ins>
      <w:ins w:id="43" w:author="Cuenta Microsoft" w:date="2024-09-26T16:20:00Z">
        <w:r w:rsidR="000D17A7">
          <w:rPr>
            <w:rFonts w:eastAsia="Times New Roman" w:cstheme="minorHAnsi"/>
            <w:color w:val="000000"/>
            <w:lang w:eastAsia="ca-ES"/>
          </w:rPr>
          <w:t>conditions</w:t>
        </w:r>
      </w:ins>
      <w:r w:rsidR="002E16CC" w:rsidRPr="002977B0">
        <w:rPr>
          <w:rFonts w:eastAsia="Times New Roman" w:cstheme="minorHAnsi"/>
          <w:color w:val="000000" w:themeColor="text1"/>
          <w:lang w:eastAsia="ca-ES"/>
        </w:rPr>
        <w:t xml:space="preserve">. </w:t>
      </w:r>
      <w:ins w:id="44" w:author="Cuenta Microsoft" w:date="2024-09-27T14:34:00Z">
        <w:r w:rsidR="00CE21BB">
          <w:rPr>
            <w:rFonts w:eastAsia="Times New Roman" w:cstheme="minorHAnsi"/>
            <w:color w:val="000000" w:themeColor="text1"/>
            <w:lang w:eastAsia="ca-ES"/>
          </w:rPr>
          <w:t xml:space="preserve">The results from climatic chambers under realistic microclimatic conditions were consistent with </w:t>
        </w:r>
      </w:ins>
      <w:ins w:id="45" w:author="Cuenta Microsoft" w:date="2024-09-27T14:35:00Z">
        <w:r w:rsidR="00951B60">
          <w:rPr>
            <w:rFonts w:eastAsia="Times New Roman" w:cstheme="minorHAnsi"/>
            <w:color w:val="000000" w:themeColor="text1"/>
            <w:lang w:eastAsia="ca-ES"/>
          </w:rPr>
          <w:t xml:space="preserve">the germination phenology registered from </w:t>
        </w:r>
        <w:r w:rsidR="00CE21BB">
          <w:rPr>
            <w:rFonts w:eastAsia="Times New Roman" w:cstheme="minorHAnsi"/>
            <w:color w:val="000000" w:themeColor="text1"/>
            <w:lang w:eastAsia="ca-ES"/>
          </w:rPr>
          <w:t>f</w:t>
        </w:r>
      </w:ins>
      <w:ins w:id="46" w:author="Cuenta Microsoft" w:date="2024-09-27T14:28:00Z">
        <w:r w:rsidR="00CE21BB">
          <w:rPr>
            <w:rFonts w:eastAsia="Times New Roman" w:cstheme="minorHAnsi"/>
            <w:color w:val="000000" w:themeColor="text1"/>
            <w:lang w:eastAsia="ca-ES"/>
          </w:rPr>
          <w:t xml:space="preserve">ield experiments. </w:t>
        </w:r>
      </w:ins>
      <w:ins w:id="47" w:author="Cuenta Microsoft" w:date="2024-09-26T16:17:00Z">
        <w:r w:rsidR="000D17A7">
          <w:rPr>
            <w:rFonts w:eastAsia="Times New Roman" w:cstheme="minorHAnsi"/>
            <w:color w:val="000000" w:themeColor="text1"/>
            <w:lang w:eastAsia="ca-ES"/>
          </w:rPr>
          <w:t xml:space="preserve">We also </w:t>
        </w:r>
      </w:ins>
      <w:ins w:id="48" w:author="Cuenta Microsoft" w:date="2024-09-26T16:18:00Z">
        <w:r w:rsidR="000D17A7">
          <w:rPr>
            <w:rFonts w:eastAsia="Times New Roman" w:cstheme="minorHAnsi"/>
            <w:color w:val="000000" w:themeColor="text1"/>
            <w:lang w:eastAsia="ca-ES"/>
          </w:rPr>
          <w:t xml:space="preserve">observed </w:t>
        </w:r>
      </w:ins>
      <w:ins w:id="49" w:author="Cuenta Microsoft" w:date="2024-09-26T16:17:00Z">
        <w:r w:rsidR="000D17A7">
          <w:rPr>
            <w:rFonts w:eastAsia="Times New Roman" w:cstheme="minorHAnsi"/>
            <w:color w:val="000000" w:themeColor="text1"/>
            <w:lang w:eastAsia="ca-ES"/>
          </w:rPr>
          <w:t>macro</w:t>
        </w:r>
      </w:ins>
      <w:ins w:id="50" w:author="Cuenta Microsoft" w:date="2024-09-26T16:18:00Z">
        <w:r w:rsidR="000D17A7">
          <w:rPr>
            <w:rFonts w:eastAsia="Times New Roman" w:cstheme="minorHAnsi"/>
            <w:color w:val="000000" w:themeColor="text1"/>
            <w:lang w:eastAsia="ca-ES"/>
          </w:rPr>
          <w:t>climatic effects resulting in</w:t>
        </w:r>
      </w:ins>
      <w:r w:rsidR="002E16CC" w:rsidRPr="002977B0">
        <w:rPr>
          <w:rFonts w:eastAsia="Times New Roman" w:cstheme="minorHAnsi"/>
          <w:color w:val="000000" w:themeColor="text1"/>
          <w:lang w:eastAsia="ca-ES"/>
        </w:rPr>
        <w:t xml:space="preserve"> reduced dormancy and increased autumn germination in </w:t>
      </w:r>
      <w:r w:rsidR="00747EEE">
        <w:rPr>
          <w:rFonts w:eastAsia="Times New Roman" w:cstheme="minorHAnsi"/>
          <w:color w:val="000000" w:themeColor="text1"/>
          <w:lang w:eastAsia="ca-ES"/>
        </w:rPr>
        <w:t>Mediterranean</w:t>
      </w:r>
      <w:r w:rsidR="002E16CC" w:rsidRPr="002977B0">
        <w:rPr>
          <w:rFonts w:eastAsia="Times New Roman" w:cstheme="minorHAnsi"/>
          <w:color w:val="000000" w:themeColor="text1"/>
          <w:lang w:eastAsia="ca-ES"/>
        </w:rPr>
        <w:t xml:space="preserve"> </w:t>
      </w:r>
      <w:r w:rsidR="00E72AE9">
        <w:rPr>
          <w:rFonts w:eastAsia="Times New Roman" w:cstheme="minorHAnsi"/>
          <w:color w:val="000000" w:themeColor="text1"/>
          <w:lang w:eastAsia="ca-ES"/>
        </w:rPr>
        <w:t>alpine species</w:t>
      </w:r>
      <w:r w:rsidR="002E16CC" w:rsidRPr="002977B0">
        <w:rPr>
          <w:rFonts w:eastAsia="Times New Roman" w:cstheme="minorHAnsi"/>
          <w:color w:val="000000" w:themeColor="text1"/>
          <w:lang w:eastAsia="ca-ES"/>
        </w:rPr>
        <w:t>.</w:t>
      </w:r>
      <w:r w:rsidR="00951B60" w:rsidRPr="00951B60">
        <w:rPr>
          <w:rFonts w:eastAsia="Times New Roman" w:cstheme="minorHAnsi"/>
          <w:color w:val="000000" w:themeColor="text1"/>
          <w:lang w:eastAsia="ca-ES"/>
        </w:rPr>
        <w:t xml:space="preserve"> </w:t>
      </w:r>
    </w:p>
    <w:p w14:paraId="4BADCF96" w14:textId="64C8BF43" w:rsidR="002E16CC" w:rsidRPr="002977B0" w:rsidRDefault="00DE7C04" w:rsidP="00914E3A">
      <w:pPr>
        <w:spacing w:line="480" w:lineRule="auto"/>
        <w:jc w:val="both"/>
        <w:rPr>
          <w:rFonts w:eastAsia="Times New Roman" w:cstheme="minorHAnsi"/>
          <w:color w:val="000000" w:themeColor="text1"/>
          <w:lang w:eastAsia="ca-ES"/>
        </w:rPr>
      </w:pPr>
      <w:r>
        <w:rPr>
          <w:rFonts w:eastAsia="Times New Roman" w:cstheme="minorHAnsi"/>
          <w:color w:val="000000" w:themeColor="text1"/>
          <w:lang w:eastAsia="ca-ES"/>
        </w:rPr>
        <w:t xml:space="preserve">Synthesis. </w:t>
      </w:r>
      <w:ins w:id="51" w:author="Cuenta Microsoft" w:date="2024-10-10T14:41:00Z">
        <w:r w:rsidR="00F43E9F">
          <w:rPr>
            <w:rFonts w:eastAsia="Times New Roman" w:cstheme="minorHAnsi"/>
            <w:color w:val="000000" w:themeColor="text1"/>
            <w:lang w:eastAsia="ca-ES"/>
          </w:rPr>
          <w:t>This</w:t>
        </w:r>
      </w:ins>
      <w:r w:rsidR="00E72AE9" w:rsidRPr="002977B0">
        <w:rPr>
          <w:rFonts w:eastAsia="Times New Roman" w:cstheme="minorHAnsi"/>
          <w:color w:val="000000" w:themeColor="text1"/>
          <w:lang w:eastAsia="ca-ES"/>
        </w:rPr>
        <w:t xml:space="preserve"> </w:t>
      </w:r>
      <w:ins w:id="52" w:author="Cuenta Microsoft" w:date="2024-09-26T16:21:00Z">
        <w:r w:rsidR="000D17A7">
          <w:rPr>
            <w:rFonts w:eastAsia="Times New Roman" w:cstheme="minorHAnsi"/>
            <w:color w:val="000000" w:themeColor="text1"/>
            <w:lang w:eastAsia="ca-ES"/>
          </w:rPr>
          <w:t>study combine</w:t>
        </w:r>
      </w:ins>
      <w:ins w:id="53" w:author="Cuenta Microsoft" w:date="2024-09-26T16:22:00Z">
        <w:r w:rsidR="000D17A7">
          <w:rPr>
            <w:rFonts w:eastAsia="Times New Roman" w:cstheme="minorHAnsi"/>
            <w:color w:val="000000" w:themeColor="text1"/>
            <w:lang w:eastAsia="ca-ES"/>
          </w:rPr>
          <w:t>s</w:t>
        </w:r>
      </w:ins>
      <w:ins w:id="54" w:author="Cuenta Microsoft" w:date="2024-09-26T16:21:00Z">
        <w:r w:rsidR="000D17A7">
          <w:rPr>
            <w:rFonts w:eastAsia="Times New Roman" w:cstheme="minorHAnsi"/>
            <w:color w:val="000000" w:themeColor="text1"/>
            <w:lang w:eastAsia="ca-ES"/>
          </w:rPr>
          <w:t xml:space="preserve"> novel laboratory and field experimentation to tackle the understudied topic of germination phenology in </w:t>
        </w:r>
      </w:ins>
      <w:ins w:id="55" w:author="Cuenta Microsoft" w:date="2024-10-10T14:41:00Z">
        <w:r w:rsidR="00F43E9F">
          <w:rPr>
            <w:rFonts w:eastAsia="Times New Roman" w:cstheme="minorHAnsi"/>
            <w:color w:val="000000" w:themeColor="text1"/>
            <w:lang w:eastAsia="ca-ES"/>
          </w:rPr>
          <w:t>habitats</w:t>
        </w:r>
      </w:ins>
      <w:ins w:id="56" w:author="Cuenta Microsoft" w:date="2024-09-26T16:21:00Z">
        <w:r w:rsidR="000D17A7">
          <w:rPr>
            <w:rFonts w:eastAsia="Times New Roman" w:cstheme="minorHAnsi"/>
            <w:color w:val="000000" w:themeColor="text1"/>
            <w:lang w:eastAsia="ca-ES"/>
          </w:rPr>
          <w:t xml:space="preserve"> </w:t>
        </w:r>
      </w:ins>
      <w:ins w:id="57" w:author="Cuenta Microsoft" w:date="2024-09-26T16:22:00Z">
        <w:r w:rsidR="000D17A7">
          <w:rPr>
            <w:rFonts w:eastAsia="Times New Roman" w:cstheme="minorHAnsi"/>
            <w:color w:val="000000" w:themeColor="text1"/>
            <w:lang w:eastAsia="ca-ES"/>
          </w:rPr>
          <w:t xml:space="preserve">with </w:t>
        </w:r>
      </w:ins>
      <w:ins w:id="58" w:author="Cuenta Microsoft" w:date="2024-09-27T15:03:00Z">
        <w:r w:rsidR="004F4C36">
          <w:rPr>
            <w:rFonts w:eastAsia="Times New Roman" w:cstheme="minorHAnsi"/>
            <w:color w:val="000000" w:themeColor="text1"/>
            <w:lang w:eastAsia="ca-ES"/>
          </w:rPr>
          <w:t>sharp microclimatic gradients</w:t>
        </w:r>
      </w:ins>
      <w:ins w:id="59" w:author="Cuenta Microsoft" w:date="2024-09-26T16:22:00Z">
        <w:r w:rsidR="000D17A7">
          <w:rPr>
            <w:rFonts w:eastAsia="Times New Roman" w:cstheme="minorHAnsi"/>
            <w:color w:val="000000" w:themeColor="text1"/>
            <w:lang w:eastAsia="ca-ES"/>
          </w:rPr>
          <w:t xml:space="preserve">. </w:t>
        </w:r>
      </w:ins>
      <w:ins w:id="60" w:author="Cuenta Microsoft" w:date="2024-10-10T15:51:00Z">
        <w:r w:rsidR="00920418">
          <w:rPr>
            <w:rFonts w:eastAsia="Times New Roman" w:cstheme="minorHAnsi"/>
            <w:color w:val="000000" w:themeColor="text1"/>
            <w:lang w:eastAsia="ca-ES"/>
          </w:rPr>
          <w:t>Specifically, our findings</w:t>
        </w:r>
      </w:ins>
      <w:r w:rsidR="000D17A7">
        <w:rPr>
          <w:rFonts w:eastAsia="Times New Roman" w:cstheme="minorHAnsi"/>
          <w:color w:val="000000" w:themeColor="text1"/>
          <w:lang w:eastAsia="ca-ES"/>
        </w:rPr>
        <w:t xml:space="preserve"> </w:t>
      </w:r>
      <w:r w:rsidR="002E16CC" w:rsidRPr="002977B0">
        <w:rPr>
          <w:rFonts w:eastAsia="Times New Roman" w:cstheme="minorHAnsi"/>
          <w:color w:val="000000" w:themeColor="text1"/>
          <w:lang w:eastAsia="ca-ES"/>
        </w:rPr>
        <w:t xml:space="preserve">suggest a predictable </w:t>
      </w:r>
      <w:proofErr w:type="spellStart"/>
      <w:r w:rsidR="002E16CC" w:rsidRPr="002977B0">
        <w:rPr>
          <w:rFonts w:eastAsia="Times New Roman" w:cstheme="minorHAnsi"/>
          <w:color w:val="000000" w:themeColor="text1"/>
          <w:lang w:eastAsia="ca-ES"/>
        </w:rPr>
        <w:t>phenological</w:t>
      </w:r>
      <w:proofErr w:type="spellEnd"/>
      <w:r w:rsidR="002E16CC" w:rsidRPr="002977B0">
        <w:rPr>
          <w:rFonts w:eastAsia="Times New Roman" w:cstheme="minorHAnsi"/>
          <w:color w:val="000000" w:themeColor="text1"/>
          <w:lang w:eastAsia="ca-ES"/>
        </w:rPr>
        <w:t xml:space="preserve"> shift in the germination of alpine plants along microclimatic gradients. In </w:t>
      </w:r>
      <w:r w:rsidR="002E16CC" w:rsidRPr="002977B0">
        <w:rPr>
          <w:rFonts w:eastAsia="Times New Roman" w:cstheme="minorHAnsi"/>
          <w:lang w:eastAsia="ca-ES"/>
        </w:rPr>
        <w:t xml:space="preserve">warmer conditions with reduced snow cover, alpine </w:t>
      </w:r>
      <w:r w:rsidR="002E16CC" w:rsidRPr="002977B0">
        <w:rPr>
          <w:rFonts w:eastAsia="Times New Roman" w:cstheme="minorHAnsi"/>
          <w:lang w:eastAsia="ca-ES"/>
        </w:rPr>
        <w:lastRenderedPageBreak/>
        <w:t xml:space="preserve">species </w:t>
      </w:r>
      <w:proofErr w:type="gramStart"/>
      <w:r w:rsidR="002E16CC" w:rsidRPr="002977B0">
        <w:rPr>
          <w:rFonts w:eastAsia="Times New Roman" w:cstheme="minorHAnsi"/>
          <w:lang w:eastAsia="ca-ES"/>
        </w:rPr>
        <w:t>are expected</w:t>
      </w:r>
      <w:proofErr w:type="gramEnd"/>
      <w:r w:rsidR="002E16CC" w:rsidRPr="002977B0">
        <w:rPr>
          <w:rFonts w:eastAsia="Times New Roman" w:cstheme="minorHAnsi"/>
          <w:lang w:eastAsia="ca-ES"/>
        </w:rPr>
        <w:t xml:space="preserve"> to </w:t>
      </w:r>
      <w:ins w:id="61" w:author="Cuenta Microsoft" w:date="2024-09-26T10:29:00Z">
        <w:r w:rsidR="007E7F6B">
          <w:rPr>
            <w:rFonts w:eastAsia="Times New Roman" w:cstheme="minorHAnsi"/>
            <w:lang w:eastAsia="ca-ES"/>
          </w:rPr>
          <w:t>advance</w:t>
        </w:r>
        <w:r w:rsidR="007E7F6B" w:rsidRPr="002977B0">
          <w:rPr>
            <w:rFonts w:eastAsia="Times New Roman" w:cstheme="minorHAnsi"/>
            <w:lang w:eastAsia="ca-ES"/>
          </w:rPr>
          <w:t xml:space="preserve"> </w:t>
        </w:r>
      </w:ins>
      <w:r w:rsidR="002E16CC" w:rsidRPr="002977B0">
        <w:rPr>
          <w:rFonts w:eastAsia="Times New Roman" w:cstheme="minorHAnsi"/>
          <w:lang w:eastAsia="ca-ES"/>
        </w:rPr>
        <w:t xml:space="preserve">germination 52 days on average, </w:t>
      </w:r>
      <w:r w:rsidR="002E16CC" w:rsidRPr="002977B0">
        <w:rPr>
          <w:rFonts w:eastAsia="Times New Roman" w:cstheme="minorHAnsi"/>
          <w:color w:val="000000" w:themeColor="text1"/>
          <w:lang w:eastAsia="ca-ES"/>
        </w:rPr>
        <w:t>with potential disrupting effects on cold-adapted plant communities.</w:t>
      </w:r>
      <w:ins w:id="62" w:author="Cuenta Microsoft" w:date="2024-09-26T12:21:00Z">
        <w:r w:rsidR="00445F79">
          <w:rPr>
            <w:rFonts w:eastAsia="Times New Roman" w:cstheme="minorHAnsi"/>
            <w:color w:val="000000" w:themeColor="text1"/>
            <w:lang w:eastAsia="ca-ES"/>
          </w:rPr>
          <w:t xml:space="preserve"> </w:t>
        </w:r>
      </w:ins>
      <w:ins w:id="63" w:author="Cuenta Microsoft" w:date="2024-10-10T15:51:00Z">
        <w:r w:rsidR="00920418">
          <w:rPr>
            <w:rFonts w:eastAsia="Times New Roman" w:cstheme="minorHAnsi"/>
            <w:color w:val="000000" w:themeColor="text1"/>
            <w:lang w:eastAsia="ca-ES"/>
          </w:rPr>
          <w:t>This highlights the role of germination phenology to</w:t>
        </w:r>
      </w:ins>
      <w:ins w:id="64" w:author="Cuenta Microsoft" w:date="2024-09-27T14:38:00Z">
        <w:r w:rsidR="00951B60">
          <w:rPr>
            <w:rFonts w:eastAsia="Times New Roman" w:cstheme="minorHAnsi"/>
            <w:color w:val="000000" w:themeColor="text1"/>
            <w:lang w:eastAsia="ca-ES"/>
          </w:rPr>
          <w:t xml:space="preserve"> determine plant-environmental relationships in mid-latitude ecosystems, with strong impact on plant </w:t>
        </w:r>
      </w:ins>
      <w:ins w:id="65" w:author="Cuenta Microsoft" w:date="2024-09-27T15:09:00Z">
        <w:r w:rsidR="00397747">
          <w:rPr>
            <w:rFonts w:eastAsia="Times New Roman" w:cstheme="minorHAnsi"/>
            <w:color w:val="000000" w:themeColor="text1"/>
            <w:lang w:eastAsia="ca-ES"/>
          </w:rPr>
          <w:t>establishment</w:t>
        </w:r>
      </w:ins>
      <w:ins w:id="66" w:author="Cuenta Microsoft" w:date="2024-09-27T14:38:00Z">
        <w:r w:rsidR="00951B60">
          <w:rPr>
            <w:rFonts w:eastAsia="Times New Roman" w:cstheme="minorHAnsi"/>
            <w:color w:val="000000" w:themeColor="text1"/>
            <w:lang w:eastAsia="ca-ES"/>
          </w:rPr>
          <w:t xml:space="preserve"> and extinction risks under local microclimatic gradients.</w:t>
        </w:r>
      </w:ins>
    </w:p>
    <w:p w14:paraId="3B51A07C" w14:textId="67074F07" w:rsidR="002E16CC" w:rsidRDefault="007D6B65" w:rsidP="00914E3A">
      <w:pPr>
        <w:pStyle w:val="Textoindependiente"/>
        <w:spacing w:line="480" w:lineRule="auto"/>
        <w:rPr>
          <w:rFonts w:eastAsia="Times New Roman" w:cstheme="minorHAnsi"/>
          <w:b/>
          <w:bCs/>
          <w:color w:val="000000"/>
          <w:lang w:eastAsia="ca-ES"/>
        </w:rPr>
      </w:pPr>
      <w:r w:rsidRPr="009601D2">
        <w:rPr>
          <w:rFonts w:eastAsia="Times New Roman"/>
          <w:b/>
          <w:bCs/>
          <w:bdr w:val="none" w:sz="0" w:space="0" w:color="auto" w:frame="1"/>
          <w:lang w:eastAsia="ca-ES"/>
        </w:rPr>
        <w:t xml:space="preserve">Keywords: </w:t>
      </w:r>
      <w:r>
        <w:rPr>
          <w:rFonts w:eastAsia="Times New Roman"/>
          <w:bdr w:val="none" w:sz="0" w:space="0" w:color="auto" w:frame="1"/>
          <w:lang w:eastAsia="ca-ES"/>
        </w:rPr>
        <w:t>A</w:t>
      </w:r>
      <w:r w:rsidRPr="00F95F23">
        <w:rPr>
          <w:rFonts w:eastAsia="Times New Roman"/>
          <w:bdr w:val="none" w:sz="0" w:space="0" w:color="auto" w:frame="1"/>
          <w:lang w:eastAsia="ca-ES"/>
        </w:rPr>
        <w:t>lpine microhabitats, climate change, germination phenology, germination shift, microclimat</w:t>
      </w:r>
      <w:r>
        <w:rPr>
          <w:rFonts w:eastAsia="Times New Roman"/>
          <w:bdr w:val="none" w:sz="0" w:space="0" w:color="auto" w:frame="1"/>
          <w:lang w:eastAsia="ca-ES"/>
        </w:rPr>
        <w:t xml:space="preserve">e, </w:t>
      </w:r>
      <w:r w:rsidR="00747EEE">
        <w:rPr>
          <w:rFonts w:eastAsia="Times New Roman"/>
          <w:bdr w:val="none" w:sz="0" w:space="0" w:color="auto" w:frame="1"/>
          <w:lang w:eastAsia="ca-ES"/>
        </w:rPr>
        <w:t>Mediterranean</w:t>
      </w:r>
      <w:r>
        <w:rPr>
          <w:rFonts w:eastAsia="Times New Roman"/>
          <w:bdr w:val="none" w:sz="0" w:space="0" w:color="auto" w:frame="1"/>
          <w:lang w:eastAsia="ca-ES"/>
        </w:rPr>
        <w:t xml:space="preserve"> alpine, temperate alpine</w:t>
      </w:r>
      <w:r w:rsidRPr="00F95F23">
        <w:rPr>
          <w:rFonts w:eastAsia="Times New Roman"/>
          <w:bdr w:val="none" w:sz="0" w:space="0" w:color="auto" w:frame="1"/>
          <w:lang w:eastAsia="ca-ES"/>
        </w:rPr>
        <w:t xml:space="preserve">, reproductive </w:t>
      </w:r>
      <w:r w:rsidR="00F43065">
        <w:rPr>
          <w:rFonts w:eastAsia="Times New Roman"/>
          <w:bdr w:val="none" w:sz="0" w:space="0" w:color="auto" w:frame="1"/>
          <w:lang w:eastAsia="ca-ES"/>
        </w:rPr>
        <w:t xml:space="preserve">ecology, reproductive </w:t>
      </w:r>
      <w:r w:rsidRPr="00F95F23">
        <w:rPr>
          <w:rFonts w:eastAsia="Times New Roman"/>
          <w:bdr w:val="none" w:sz="0" w:space="0" w:color="auto" w:frame="1"/>
          <w:lang w:eastAsia="ca-ES"/>
        </w:rPr>
        <w:t>phenology.</w:t>
      </w:r>
      <w:r w:rsidRPr="00B65ACD">
        <w:rPr>
          <w:rFonts w:eastAsia="Times New Roman" w:cstheme="minorHAnsi"/>
          <w:b/>
          <w:bCs/>
          <w:color w:val="000000"/>
          <w:lang w:eastAsia="ca-ES"/>
        </w:rPr>
        <w:t xml:space="preserve"> </w:t>
      </w:r>
    </w:p>
    <w:p w14:paraId="590D6676" w14:textId="2B16C73D" w:rsidR="00951B60" w:rsidRPr="006D377F" w:rsidRDefault="00951B60" w:rsidP="00951B60">
      <w:pPr>
        <w:pStyle w:val="Ttulo2"/>
        <w:spacing w:after="160" w:line="480" w:lineRule="auto"/>
        <w:rPr>
          <w:rFonts w:eastAsia="Times New Roman"/>
          <w:bdr w:val="none" w:sz="0" w:space="0" w:color="auto" w:frame="1"/>
          <w:lang w:val="es-ES" w:eastAsia="ca-ES"/>
        </w:rPr>
      </w:pPr>
      <w:proofErr w:type="spellStart"/>
      <w:r w:rsidRPr="006D377F">
        <w:rPr>
          <w:rFonts w:eastAsia="Times New Roman"/>
          <w:bdr w:val="none" w:sz="0" w:space="0" w:color="auto" w:frame="1"/>
          <w:lang w:val="es-ES" w:eastAsia="ca-ES"/>
        </w:rPr>
        <w:t>Translated</w:t>
      </w:r>
      <w:proofErr w:type="spellEnd"/>
      <w:r w:rsidRPr="006D377F">
        <w:rPr>
          <w:rFonts w:eastAsia="Times New Roman"/>
          <w:bdr w:val="none" w:sz="0" w:space="0" w:color="auto" w:frame="1"/>
          <w:lang w:val="es-ES" w:eastAsia="ca-ES"/>
        </w:rPr>
        <w:t xml:space="preserve"> </w:t>
      </w:r>
      <w:proofErr w:type="spellStart"/>
      <w:r w:rsidRPr="006D377F">
        <w:rPr>
          <w:rFonts w:eastAsia="Times New Roman"/>
          <w:bdr w:val="none" w:sz="0" w:space="0" w:color="auto" w:frame="1"/>
          <w:lang w:val="es-ES" w:eastAsia="ca-ES"/>
        </w:rPr>
        <w:t>Abstract</w:t>
      </w:r>
      <w:proofErr w:type="spellEnd"/>
    </w:p>
    <w:p w14:paraId="59107DC6" w14:textId="77777777" w:rsidR="00397747" w:rsidRPr="00264CEB" w:rsidRDefault="00951B60" w:rsidP="00EF0D57">
      <w:pPr>
        <w:spacing w:line="480" w:lineRule="auto"/>
        <w:jc w:val="both"/>
        <w:rPr>
          <w:lang w:val="es-ES" w:eastAsia="ca-ES"/>
        </w:rPr>
      </w:pPr>
      <w:r w:rsidRPr="00397747">
        <w:rPr>
          <w:lang w:val="es-ES" w:eastAsia="ca-ES"/>
        </w:rPr>
        <w:t xml:space="preserve"> </w:t>
      </w:r>
      <w:r w:rsidR="00397747">
        <w:rPr>
          <w:lang w:val="es-ES" w:eastAsia="ca-ES"/>
        </w:rPr>
        <w:t>1.</w:t>
      </w:r>
      <w:r w:rsidR="00397747" w:rsidRPr="00264CEB">
        <w:rPr>
          <w:lang w:val="es-ES" w:eastAsia="ca-ES"/>
        </w:rPr>
        <w:t xml:space="preserve"> En plantas terrestres, la regeneración depende de la habilidad de las semillas para germinar en las condiciones climáticas más favorables. Por tanto, entender la fenología de la germinación es crucial para predecir respuestas de las plantas a cambios ambientales. Sin embargo, hay una considerable falta de conocimiento sobre como las condiciones </w:t>
      </w:r>
      <w:proofErr w:type="spellStart"/>
      <w:r w:rsidR="00397747" w:rsidRPr="00264CEB">
        <w:rPr>
          <w:lang w:val="es-ES" w:eastAsia="ca-ES"/>
        </w:rPr>
        <w:t>microclimáticas</w:t>
      </w:r>
      <w:proofErr w:type="spellEnd"/>
      <w:r w:rsidR="00397747" w:rsidRPr="00264CEB">
        <w:rPr>
          <w:lang w:val="es-ES" w:eastAsia="ca-ES"/>
        </w:rPr>
        <w:t xml:space="preserve"> influencian la germinación en ecosistemas estacionales. </w:t>
      </w:r>
    </w:p>
    <w:p w14:paraId="68B5F416" w14:textId="77777777" w:rsidR="00397747" w:rsidRDefault="00397747" w:rsidP="00EF0D57">
      <w:pPr>
        <w:spacing w:line="480" w:lineRule="auto"/>
        <w:jc w:val="both"/>
        <w:rPr>
          <w:lang w:val="es-ES" w:eastAsia="ca-ES"/>
        </w:rPr>
      </w:pPr>
      <w:r w:rsidRPr="00264CEB">
        <w:rPr>
          <w:lang w:val="es-ES" w:eastAsia="ca-ES"/>
        </w:rPr>
        <w:t>2.</w:t>
      </w:r>
      <w:r>
        <w:rPr>
          <w:lang w:val="es-ES" w:eastAsia="ca-ES"/>
        </w:rPr>
        <w:t xml:space="preserve"> </w:t>
      </w:r>
      <w:r w:rsidRPr="00264CEB">
        <w:rPr>
          <w:lang w:val="es-ES" w:eastAsia="ca-ES"/>
        </w:rPr>
        <w:t xml:space="preserve">En este estudio, investigamos la fenología de la germinación de plantas alpinas en gradientes de nieve a través de una nueva metodología para poder predecir la resiliencia de las comunidades alpinas al cambio climático. Realizamos un experimento estacional continuo con semillas frescas para investigar la fenología de la germinación de 54 especies que coocurren en comunidades alpinas </w:t>
      </w:r>
      <w:proofErr w:type="spellStart"/>
      <w:r w:rsidRPr="00264CEB">
        <w:rPr>
          <w:lang w:val="es-ES" w:eastAsia="ca-ES"/>
        </w:rPr>
        <w:t>Mediterraneas</w:t>
      </w:r>
      <w:proofErr w:type="spellEnd"/>
      <w:r w:rsidRPr="00264CEB">
        <w:rPr>
          <w:lang w:val="es-ES" w:eastAsia="ca-ES"/>
        </w:rPr>
        <w:t xml:space="preserve"> y templadas. Usando series a largo plazo de datos </w:t>
      </w:r>
      <w:proofErr w:type="spellStart"/>
      <w:r w:rsidRPr="00264CEB">
        <w:rPr>
          <w:lang w:val="es-ES" w:eastAsia="ca-ES"/>
        </w:rPr>
        <w:t>microclimáticos</w:t>
      </w:r>
      <w:proofErr w:type="spellEnd"/>
      <w:r w:rsidRPr="00264CEB">
        <w:rPr>
          <w:lang w:val="es-ES" w:eastAsia="ca-ES"/>
        </w:rPr>
        <w:t xml:space="preserve"> de campo, simulamos de forma precisa dos condiciones </w:t>
      </w:r>
      <w:proofErr w:type="spellStart"/>
      <w:r w:rsidRPr="00264CEB">
        <w:rPr>
          <w:lang w:val="es-ES" w:eastAsia="ca-ES"/>
        </w:rPr>
        <w:t>microclimáticas</w:t>
      </w:r>
      <w:proofErr w:type="spellEnd"/>
      <w:r w:rsidRPr="00264CEB">
        <w:rPr>
          <w:lang w:val="es-ES" w:eastAsia="ca-ES"/>
        </w:rPr>
        <w:t xml:space="preserve"> contrastantes: (1) crestas expuestas al viento, con períodos sin nieve en invierno y temperaturas altas en verano (i.e. “</w:t>
      </w:r>
      <w:proofErr w:type="spellStart"/>
      <w:r w:rsidRPr="00264CEB">
        <w:rPr>
          <w:lang w:val="es-ES" w:eastAsia="ca-ES"/>
        </w:rPr>
        <w:t>fellfield</w:t>
      </w:r>
      <w:proofErr w:type="spellEnd"/>
      <w:r w:rsidRPr="00264CEB">
        <w:rPr>
          <w:lang w:val="es-ES" w:eastAsia="ca-ES"/>
        </w:rPr>
        <w:t>”) y (2) áreas protegidas con un período largo de nieve en invierno y temperaturas frescas en verano</w:t>
      </w:r>
      <w:r>
        <w:rPr>
          <w:lang w:val="es-ES" w:eastAsia="ca-ES"/>
        </w:rPr>
        <w:t xml:space="preserve"> (i.e. “snowbed”)</w:t>
      </w:r>
      <w:r w:rsidRPr="00264CEB">
        <w:rPr>
          <w:lang w:val="es-ES" w:eastAsia="ca-ES"/>
        </w:rPr>
        <w:t xml:space="preserve">. Adicionalmente, validamos los resultados obtenidos en el laboratorio con experimentos de siembra en campo, para así, proveer una visión completa de la fenología de la germinación. </w:t>
      </w:r>
    </w:p>
    <w:p w14:paraId="2761E40F" w14:textId="77777777" w:rsidR="00397747" w:rsidRDefault="00397747" w:rsidP="00EF0D57">
      <w:pPr>
        <w:spacing w:line="480" w:lineRule="auto"/>
        <w:jc w:val="both"/>
        <w:rPr>
          <w:lang w:val="es-ES" w:eastAsia="ca-ES"/>
        </w:rPr>
      </w:pPr>
      <w:r>
        <w:rPr>
          <w:lang w:val="es-ES" w:eastAsia="ca-ES"/>
        </w:rPr>
        <w:lastRenderedPageBreak/>
        <w:t xml:space="preserve">3. El análisis de los caracteres de fenología de la germinación mostraron que las dos comunidades exhiben respuestas similares de fenología a la variación </w:t>
      </w:r>
      <w:proofErr w:type="spellStart"/>
      <w:r>
        <w:rPr>
          <w:lang w:val="es-ES" w:eastAsia="ca-ES"/>
        </w:rPr>
        <w:t>microclimática</w:t>
      </w:r>
      <w:proofErr w:type="spellEnd"/>
      <w:r>
        <w:rPr>
          <w:lang w:val="es-ES" w:eastAsia="ca-ES"/>
        </w:rPr>
        <w:t xml:space="preserve">. Nuestros resultados mostraron que pequeñas variaciones semanales de 2-3 grados Celsius, a lo largo de todo el año en los experimentos de laboratorio), resultaron en un retraso de la fenología de la germinación cuantificable, con promedios de entre 60 y 45 días en las condiciones de snowbed. Los resultados de las cámaras de germinación, bajo condiciones </w:t>
      </w:r>
      <w:proofErr w:type="spellStart"/>
      <w:r>
        <w:rPr>
          <w:lang w:val="es-ES" w:eastAsia="ca-ES"/>
        </w:rPr>
        <w:t>microclimáticas</w:t>
      </w:r>
      <w:proofErr w:type="spellEnd"/>
      <w:r>
        <w:rPr>
          <w:lang w:val="es-ES" w:eastAsia="ca-ES"/>
        </w:rPr>
        <w:t xml:space="preserve"> realistas, fueron consistentes con la fenología de la germinación registrada en los experimentos de campo. También observamos efectos </w:t>
      </w:r>
      <w:proofErr w:type="spellStart"/>
      <w:r>
        <w:rPr>
          <w:lang w:val="es-ES" w:eastAsia="ca-ES"/>
        </w:rPr>
        <w:t>macroclimáticos</w:t>
      </w:r>
      <w:proofErr w:type="spellEnd"/>
      <w:r>
        <w:rPr>
          <w:lang w:val="es-ES" w:eastAsia="ca-ES"/>
        </w:rPr>
        <w:t xml:space="preserve"> como una menor dormición y mayor germinación en otoño en aquellas semillas de la comunidad Mediterránea. </w:t>
      </w:r>
    </w:p>
    <w:p w14:paraId="51CA69BF" w14:textId="3FC8FAC9" w:rsidR="00C826E7" w:rsidRPr="00C826E7" w:rsidRDefault="00397747" w:rsidP="00F43E9F">
      <w:pPr>
        <w:spacing w:line="480" w:lineRule="auto"/>
        <w:jc w:val="both"/>
        <w:rPr>
          <w:lang w:val="es-ES" w:eastAsia="ca-ES"/>
        </w:rPr>
      </w:pPr>
      <w:r w:rsidRPr="00C826E7">
        <w:rPr>
          <w:lang w:val="es-ES" w:eastAsia="ca-ES"/>
        </w:rPr>
        <w:t xml:space="preserve">Síntesis. Nuestro estudio combina innovadora experimentación de laboratorio con datos de campo para abordar el estudio de la fenología de la germinación en áreas alpinas con abruptos gradientes </w:t>
      </w:r>
      <w:proofErr w:type="spellStart"/>
      <w:r w:rsidRPr="00C826E7">
        <w:rPr>
          <w:lang w:val="es-ES" w:eastAsia="ca-ES"/>
        </w:rPr>
        <w:t>microclimáticos</w:t>
      </w:r>
      <w:proofErr w:type="spellEnd"/>
      <w:r w:rsidRPr="00C826E7">
        <w:rPr>
          <w:lang w:val="es-ES" w:eastAsia="ca-ES"/>
        </w:rPr>
        <w:t xml:space="preserve">. Los resultados sugieren una tendencia cuantificable en la fenología de la germinación debido a estos gradientes. En condiciones más cálidas y con poca nieve, se espera que las especies alpinas adelanten su germinación una media de 52 días, con potenciales efectos negativos en aquellas especies adaptadas a germinar en condiciones más frías. Nuestros resultados indican que la fenología en la regeneración es un proceso crucial para determinar las relaciones entre plantas y ambiente en zonas alpinas de latitud media, con importantes impactos en el establecimiento de las plantas y en los riesgos de extinción bajo condiciones </w:t>
      </w:r>
      <w:proofErr w:type="spellStart"/>
      <w:r w:rsidRPr="00C826E7">
        <w:rPr>
          <w:lang w:val="es-ES" w:eastAsia="ca-ES"/>
        </w:rPr>
        <w:t>microclimáticas</w:t>
      </w:r>
      <w:proofErr w:type="spellEnd"/>
      <w:r w:rsidRPr="00C826E7">
        <w:rPr>
          <w:lang w:val="es-ES" w:eastAsia="ca-ES"/>
        </w:rPr>
        <w:t xml:space="preserve"> locales.</w:t>
      </w:r>
      <w:r>
        <w:rPr>
          <w:lang w:val="es-ES" w:eastAsia="ca-ES"/>
        </w:rPr>
        <w:t xml:space="preserve"> </w:t>
      </w:r>
    </w:p>
    <w:p w14:paraId="4D222CCA" w14:textId="6D8FA8F5" w:rsidR="00271C8A" w:rsidRPr="00F95F23" w:rsidRDefault="00B17E5D" w:rsidP="00914E3A">
      <w:pPr>
        <w:pStyle w:val="Ttulo2"/>
        <w:spacing w:after="160" w:line="480" w:lineRule="auto"/>
        <w:rPr>
          <w:rFonts w:eastAsia="Times New Roman"/>
          <w:bdr w:val="none" w:sz="0" w:space="0" w:color="auto" w:frame="1"/>
          <w:lang w:eastAsia="ca-ES"/>
        </w:rPr>
      </w:pPr>
      <w:r w:rsidRPr="00F95F23">
        <w:rPr>
          <w:rFonts w:eastAsia="Times New Roman"/>
          <w:bdr w:val="none" w:sz="0" w:space="0" w:color="auto" w:frame="1"/>
          <w:lang w:eastAsia="ca-ES"/>
        </w:rPr>
        <w:t>Introduction</w:t>
      </w:r>
    </w:p>
    <w:p w14:paraId="57606E68" w14:textId="03D6B8B1" w:rsidR="00586B8E" w:rsidRDefault="002D7BD0" w:rsidP="00914E3A">
      <w:pPr>
        <w:spacing w:after="0" w:line="480" w:lineRule="auto"/>
        <w:ind w:firstLine="708"/>
        <w:jc w:val="both"/>
        <w:textAlignment w:val="baseline"/>
        <w:rPr>
          <w:rFonts w:cstheme="minorHAnsi"/>
          <w:bCs/>
        </w:rPr>
      </w:pPr>
      <w:r w:rsidRPr="00F95F23">
        <w:t>Plant p</w:t>
      </w:r>
      <w:r w:rsidR="007F5525" w:rsidRPr="00F95F23">
        <w:t xml:space="preserve">henology </w:t>
      </w:r>
      <w:r w:rsidR="00814829">
        <w:t xml:space="preserve">informs about </w:t>
      </w:r>
      <w:r w:rsidR="002459F9" w:rsidRPr="00F95F23">
        <w:t>cyclical</w:t>
      </w:r>
      <w:r w:rsidR="007F5525" w:rsidRPr="00F95F23">
        <w:t xml:space="preserve"> patterns of </w:t>
      </w:r>
      <w:r w:rsidR="00FC3E7D" w:rsidRPr="00F95F23">
        <w:t xml:space="preserve">growth and </w:t>
      </w:r>
      <w:r w:rsidR="00232D03" w:rsidRPr="00F95F23">
        <w:t>development</w:t>
      </w:r>
      <w:r w:rsidR="00800A1E" w:rsidRPr="00F95F23">
        <w:t>al</w:t>
      </w:r>
      <w:r w:rsidR="00232D03" w:rsidRPr="00F95F23">
        <w:t xml:space="preserve"> stages</w:t>
      </w:r>
      <w:r w:rsidR="007F5525" w:rsidRPr="00F95F23">
        <w:t xml:space="preserve"> </w:t>
      </w:r>
      <w:r w:rsidR="007C50A0">
        <w:fldChar w:fldCharType="begin" w:fldLock="1"/>
      </w:r>
      <w:r w:rsidR="00ED72E7">
        <w:instrText>ADDIN CSL_CITATION {"citationItems":[{"id":"ITEM-1","itemData":{"DOI":"https://doi.org/10.1007/978-3-642-51863-8_3","author":[{"dropping-particle":"","family":"Hopp","given":"R.J.","non-dropping-particle":"","parse-names":false,"suffix":""}],"chapter-number":"Plant Phen","container-title":"Phenology and Seasonality Modeling. Ecological Studies, vol 8.","editor":[{"dropping-particle":"","family":"Lieth","given":"H.","non-dropping-particle":"","parse-names":false,"suffix":""}],"id":"ITEM-1","issued":{"date-parts":[["1974"]]},"publisher":"Springer","publisher-place":"Berlin, Heidelberg","title":"Plant Phenology Observation Networks","type":"chapter"},"uris":["http://www.mendeley.com/documents/?uuid=3f1ea4f6-c377-47c9-a4c1-53e799882c59"]}],"mendeley":{"formattedCitation":"(Hopp, 1974)","plainTextFormattedCitation":"(Hopp, 1974)","previouslyFormattedCitation":"(Hopp, 1974)"},"properties":{"noteIndex":0},"schema":"https://github.com/citation-style-language/schema/raw/master/csl-citation.json"}</w:instrText>
      </w:r>
      <w:r w:rsidR="007C50A0">
        <w:fldChar w:fldCharType="separate"/>
      </w:r>
      <w:r w:rsidR="007C50A0" w:rsidRPr="007C50A0">
        <w:rPr>
          <w:noProof/>
        </w:rPr>
        <w:t>(Hopp, 1974)</w:t>
      </w:r>
      <w:r w:rsidR="007C50A0">
        <w:fldChar w:fldCharType="end"/>
      </w:r>
      <w:r w:rsidR="00814829">
        <w:t xml:space="preserve"> which are </w:t>
      </w:r>
      <w:r w:rsidR="00E92DA8">
        <w:t xml:space="preserve">responsive to </w:t>
      </w:r>
      <w:r w:rsidR="007F67D2">
        <w:t>climate change</w:t>
      </w:r>
      <w:r w:rsidR="00886538">
        <w:t xml:space="preserve"> </w:t>
      </w:r>
      <w:r w:rsidR="00CE7290">
        <w:fldChar w:fldCharType="begin" w:fldLock="1"/>
      </w:r>
      <w:r w:rsidR="001F3D1C">
        <w:instrText>ADDIN CSL_CITATION {"citationItems":[{"id":"ITEM-1","itemData":{"DOI":"10.1073/pnas.1711221114","ISSN":"10916490","PMID":"29180401","abstract":"Phenological shifts constitute one of the clearest manifestations of climate warming. Advanced emergence is widely reported in high-latitude ectotherms, but a significant number of species exhibit delayed, or no change in, emergence. Here we present a mechanistic theoretical framework that reconciles these disparate observations and predicts population-level phenological patterns based solely on data on temperature responses of the underlying life history traits. Our model, parameterized with data from insects at different latitudes, shows that peak abundance occurs earlier in the year when warming increases the mean environmental temperature, but is delayed when warming increases the amplitude of seasonal fluctuations. We find that warming does not necessarily lead to a longer activity period in high-latitude species because it elevates summer temperatures above the upper limit for reproduction and development. Our findings both confirm and confound expectations for ectotherm species affected by climate warming: an increase in the mean temperature is more detrimental to low-latitude species adapted to high mean temperatures and low-amplitude seasonal fluctuations; an increase in seasonal fluctuations is more detrimental to high-latitude species adapted to low mean temperatures and high-amplitude fluctuations.","author":[{"dropping-particle":"","family":"Scranton","given":"Katherine","non-dropping-particle":"","parse-names":false,"suffix":""},{"dropping-particle":"","family":"Amarasekare","given":"Priyanga","non-dropping-particle":"","parse-names":false,"suffix":""}],"container-title":"Proceedings of the National Academy of Sciences of the United States of America","id":"ITEM-1","issue":"50","issued":{"date-parts":[["2017"]]},"page":"13212-13217","title":"Predicting phenological shifts in a changing climate","type":"article-journal","volume":"114"},"uris":["http://www.mendeley.com/documents/?uuid=ff0ed223-2153-4715-9ea7-ef9e1648382f"]}],"mendeley":{"formattedCitation":"(Scranton and Amarasekare, 2017)","plainTextFormattedCitation":"(Scranton and Amarasekare, 2017)","previouslyFormattedCitation":"(Scranton and Amarasekare, 2017)"},"properties":{"noteIndex":0},"schema":"https://github.com/citation-style-language/schema/raw/master/csl-citation.json"}</w:instrText>
      </w:r>
      <w:r w:rsidR="00CE7290">
        <w:fldChar w:fldCharType="separate"/>
      </w:r>
      <w:r w:rsidR="00CE7290" w:rsidRPr="00CE7290">
        <w:rPr>
          <w:noProof/>
        </w:rPr>
        <w:t>(Scranton and Amarasekare, 2017)</w:t>
      </w:r>
      <w:r w:rsidR="00CE7290">
        <w:fldChar w:fldCharType="end"/>
      </w:r>
      <w:r w:rsidR="00C51490" w:rsidRPr="00F95F23">
        <w:t>.</w:t>
      </w:r>
      <w:r w:rsidR="003231DA" w:rsidRPr="00F95F23">
        <w:t xml:space="preserve"> </w:t>
      </w:r>
      <w:r w:rsidR="00FD4871">
        <w:t>In seasonal climates</w:t>
      </w:r>
      <w:r w:rsidR="0070643B" w:rsidRPr="00F95F23">
        <w:t>, p</w:t>
      </w:r>
      <w:r w:rsidR="006C04F9" w:rsidRPr="00F95F23">
        <w:rPr>
          <w:rFonts w:cstheme="minorHAnsi"/>
        </w:rPr>
        <w:t xml:space="preserve">lant reproductive </w:t>
      </w:r>
      <w:r w:rsidR="00D97F44" w:rsidRPr="00F95F23">
        <w:rPr>
          <w:rFonts w:cstheme="minorHAnsi"/>
        </w:rPr>
        <w:t>strategies and phenology</w:t>
      </w:r>
      <w:r w:rsidR="00193F82" w:rsidRPr="00F95F23">
        <w:rPr>
          <w:rFonts w:cstheme="minorHAnsi"/>
        </w:rPr>
        <w:t xml:space="preserve"> </w:t>
      </w:r>
      <w:r w:rsidR="007A170D" w:rsidRPr="00F95F23">
        <w:rPr>
          <w:rFonts w:cstheme="minorHAnsi"/>
        </w:rPr>
        <w:t xml:space="preserve">have strong implications </w:t>
      </w:r>
      <w:r w:rsidR="00E732E6">
        <w:rPr>
          <w:rFonts w:cstheme="minorHAnsi"/>
        </w:rPr>
        <w:t>for</w:t>
      </w:r>
      <w:r w:rsidR="00E944FF">
        <w:rPr>
          <w:rFonts w:cstheme="minorHAnsi"/>
        </w:rPr>
        <w:t xml:space="preserve"> </w:t>
      </w:r>
      <w:r w:rsidR="00BE45A9">
        <w:rPr>
          <w:rFonts w:cstheme="minorHAnsi"/>
        </w:rPr>
        <w:t xml:space="preserve">species </w:t>
      </w:r>
      <w:r w:rsidR="00BA36ED">
        <w:rPr>
          <w:rFonts w:cstheme="minorHAnsi"/>
        </w:rPr>
        <w:t>fitness</w:t>
      </w:r>
      <w:r w:rsidR="00A4130B">
        <w:rPr>
          <w:rFonts w:cstheme="minorHAnsi"/>
        </w:rPr>
        <w:t>,</w:t>
      </w:r>
      <w:r w:rsidR="00BA36ED">
        <w:rPr>
          <w:rFonts w:cstheme="minorHAnsi"/>
        </w:rPr>
        <w:t xml:space="preserve"> </w:t>
      </w:r>
      <w:r w:rsidR="009F1A07">
        <w:rPr>
          <w:rFonts w:cstheme="minorHAnsi"/>
        </w:rPr>
        <w:t>which in turn affect</w:t>
      </w:r>
      <w:r w:rsidR="007A170D" w:rsidRPr="00F95F23">
        <w:rPr>
          <w:rFonts w:cstheme="minorHAnsi"/>
        </w:rPr>
        <w:t xml:space="preserve"> </w:t>
      </w:r>
      <w:r w:rsidR="00A4130B" w:rsidRPr="00F95F23">
        <w:rPr>
          <w:rFonts w:cstheme="minorHAnsi"/>
        </w:rPr>
        <w:t>commun</w:t>
      </w:r>
      <w:r w:rsidR="00A4130B">
        <w:rPr>
          <w:rFonts w:cstheme="minorHAnsi"/>
        </w:rPr>
        <w:t>ity</w:t>
      </w:r>
      <w:r w:rsidR="00A4130B" w:rsidRPr="00F95F23">
        <w:rPr>
          <w:rFonts w:cstheme="minorHAnsi"/>
        </w:rPr>
        <w:t xml:space="preserve"> </w:t>
      </w:r>
      <w:r w:rsidR="00BE45A9">
        <w:rPr>
          <w:rFonts w:cstheme="minorHAnsi"/>
        </w:rPr>
        <w:t>composition</w:t>
      </w:r>
      <w:r w:rsidR="007A170D" w:rsidRPr="00F95F23">
        <w:rPr>
          <w:rFonts w:cstheme="minorHAnsi"/>
        </w:rPr>
        <w:t xml:space="preserve"> </w:t>
      </w:r>
      <w:r w:rsidR="007A170D" w:rsidRPr="00F95F23">
        <w:rPr>
          <w:rFonts w:cstheme="minorHAnsi"/>
        </w:rPr>
        <w:fldChar w:fldCharType="begin" w:fldLock="1"/>
      </w:r>
      <w:r w:rsidR="00757D24" w:rsidRPr="00F95F23">
        <w:rPr>
          <w:rFonts w:cstheme="minorHAnsi"/>
        </w:rPr>
        <w:instrText>ADDIN CSL_CITATION {"citationItems":[{"id":"ITEM-1","itemData":{"DOI":"10.1079/ssr2005208","ISSN":"0960-2585","abstract":" This paper discusses how field and laboratory experiments, using a variety of genetic material, can be combined to investigate the genetic basis of germination under realistic ecological conditions, and it reviews some of our recent work on germination phenology of Arabidopsis thaliana in the field. Our results indicate that the genetic basis of germination depends on the environment. In particular, the conditions during seed maturation interact with post-dispersal environmental factors to determine germination phenology, and these interactions have a genetic basis. Therefore genetic studies of germination need to consider carefully the environment – both during seed maturation and after dispersal – in which the experiments are conducted in order to characterize genetic pathways involved with germination in the field. Laboratory studies that explicitly manipulate ecologically relevant environmental factors can be combined with manipulative field studies. These studies can identify the particular environmental cues to which seeds respond in the field and characterize the genetic basis of germination responses to those cues. In addition, a variety of genetic material – including mutant and transgenic lines, intact natural genotypes, recombinant genotypes, and near isogenic lines – can be used in field studies as tools to characterize genetic pathways involved in germination schedules under natural ecological conditions. ","author":[{"dropping-particle":"","family":"Donohue","given":"Kathleen","non-dropping-particle":"","parse-names":false,"suffix":""}],"container-title":"Seed Science Research","id":"ITEM-1","issue":"3","issued":{"date-parts":[["2005"]]},"page":"175-187","title":"Seeds and seasons: interpreting germination timing in the field","type":"article-journal","volume":"15"},"uris":["http://www.mendeley.com/documents/?uuid=a7ad604e-46ab-47db-afae-9447d1c758cf"]},{"id":"ITEM-2","itemData":{"DOI":"10.1002/9781118452592.ch6","ISBN":"9781444338881","author":[{"dropping-particle":"","family":"Poschlod","given":"Peter","non-dropping-particle":"","parse-names":false,"suffix":""},{"dropping-particle":"","family":"Abedi","given":"Mehdi","non-dropping-particle":"","parse-names":false,"suffix":""},{"dropping-particle":"","family":"Bartelheimer","given":"Maik","non-dropping-particle":"","parse-names":false,"suffix":""},{"dropping-particle":"","family":"Drobnik","given":"Juliane","non-dropping-particle":"","parse-names":false,"suffix":""},{"dropping-particle":"","family":"Rosbakh","given":"Sergey","non-dropping-particle":"","parse-names":false,"suffix":""},{"dropping-particle":"","family":"Saatkamp","given":"Arne","non-dropping-particle":"","parse-names":false,"suffix":""}],"container-title":"Vegetation Ecology: Second Edition","id":"ITEM-2","issue":"February","issued":{"date-parts":[["2013"]]},"number-of-pages":"164-202","title":"Seed Ecology and Assembly Rules in Plant Communities","type":"book"},"uris":["http://www.mendeley.com/documents/?uuid=5a9cf747-ac93-4212-81af-44295aaac007"]}],"mendeley":{"formattedCitation":"(Donohue, 2005; Poschlod &lt;i&gt;et al.&lt;/i&gt;, 2013)","plainTextFormattedCitation":"(Donohue, 2005; Poschlod et al., 2013)","previouslyFormattedCitation":"(Donohue, 2005; Poschlod &lt;i&gt;et al.&lt;/i&gt;, 2013)"},"properties":{"noteIndex":0},"schema":"https://github.com/citation-style-language/schema/raw/master/csl-citation.json"}</w:instrText>
      </w:r>
      <w:r w:rsidR="007A170D" w:rsidRPr="00F95F23">
        <w:rPr>
          <w:rFonts w:cstheme="minorHAnsi"/>
        </w:rPr>
        <w:fldChar w:fldCharType="separate"/>
      </w:r>
      <w:r w:rsidR="00757D24" w:rsidRPr="00F95F23">
        <w:rPr>
          <w:rFonts w:cstheme="minorHAnsi"/>
          <w:noProof/>
        </w:rPr>
        <w:t xml:space="preserve">(Donohue, 2005; Poschlod </w:t>
      </w:r>
      <w:r w:rsidR="00757D24" w:rsidRPr="00F95F23">
        <w:rPr>
          <w:rFonts w:cstheme="minorHAnsi"/>
          <w:i/>
          <w:noProof/>
        </w:rPr>
        <w:t>et al.</w:t>
      </w:r>
      <w:r w:rsidR="00757D24" w:rsidRPr="00F95F23">
        <w:rPr>
          <w:rFonts w:cstheme="minorHAnsi"/>
          <w:noProof/>
        </w:rPr>
        <w:t>, 2013)</w:t>
      </w:r>
      <w:r w:rsidR="007A170D" w:rsidRPr="00F95F23">
        <w:rPr>
          <w:rFonts w:cstheme="minorHAnsi"/>
        </w:rPr>
        <w:fldChar w:fldCharType="end"/>
      </w:r>
      <w:r w:rsidR="00B9644F" w:rsidRPr="00F95F23">
        <w:rPr>
          <w:rFonts w:cstheme="minorHAnsi"/>
        </w:rPr>
        <w:t xml:space="preserve">. </w:t>
      </w:r>
      <w:r w:rsidR="00FA3DA2">
        <w:rPr>
          <w:rFonts w:cstheme="minorHAnsi"/>
        </w:rPr>
        <w:t>Studies</w:t>
      </w:r>
      <w:r w:rsidR="00A265CC" w:rsidRPr="00F95F23">
        <w:rPr>
          <w:rFonts w:cstheme="minorHAnsi"/>
        </w:rPr>
        <w:t xml:space="preserve"> </w:t>
      </w:r>
      <w:r w:rsidR="00045C10" w:rsidRPr="00F95F23">
        <w:rPr>
          <w:rFonts w:cstheme="minorHAnsi"/>
        </w:rPr>
        <w:t>focus</w:t>
      </w:r>
      <w:r w:rsidR="00045C10">
        <w:rPr>
          <w:rFonts w:cstheme="minorHAnsi"/>
        </w:rPr>
        <w:t>ing</w:t>
      </w:r>
      <w:r w:rsidR="00045C10" w:rsidRPr="00F95F23">
        <w:rPr>
          <w:rFonts w:cstheme="minorHAnsi"/>
        </w:rPr>
        <w:t xml:space="preserve"> </w:t>
      </w:r>
      <w:r w:rsidR="00A265CC" w:rsidRPr="00F95F23">
        <w:rPr>
          <w:rFonts w:cstheme="minorHAnsi"/>
        </w:rPr>
        <w:t>on reproductive phenology</w:t>
      </w:r>
      <w:r w:rsidR="00D548CC" w:rsidRPr="00F95F23">
        <w:rPr>
          <w:rFonts w:cstheme="minorHAnsi"/>
        </w:rPr>
        <w:t xml:space="preserve"> </w:t>
      </w:r>
      <w:r w:rsidR="00E01665" w:rsidRPr="00F95F23">
        <w:rPr>
          <w:rFonts w:cstheme="minorHAnsi"/>
        </w:rPr>
        <w:t xml:space="preserve">have </w:t>
      </w:r>
      <w:r w:rsidR="00F95F23">
        <w:rPr>
          <w:rFonts w:cstheme="minorHAnsi"/>
        </w:rPr>
        <w:t>centred</w:t>
      </w:r>
      <w:r w:rsidR="00D548CC" w:rsidRPr="00F95F23">
        <w:rPr>
          <w:rFonts w:cstheme="minorHAnsi"/>
        </w:rPr>
        <w:t xml:space="preserve"> </w:t>
      </w:r>
      <w:r w:rsidR="00ED0A8D" w:rsidRPr="00F95F23">
        <w:rPr>
          <w:rFonts w:cstheme="minorHAnsi"/>
        </w:rPr>
        <w:t>on</w:t>
      </w:r>
      <w:r w:rsidR="00D548CC" w:rsidRPr="00F95F23">
        <w:rPr>
          <w:rFonts w:cstheme="minorHAnsi"/>
        </w:rPr>
        <w:t xml:space="preserve"> flowering time, seed </w:t>
      </w:r>
      <w:r w:rsidR="00D548CC" w:rsidRPr="00F95F23">
        <w:rPr>
          <w:rFonts w:cstheme="minorHAnsi"/>
        </w:rPr>
        <w:lastRenderedPageBreak/>
        <w:t xml:space="preserve">maturation and dispersal onset, describing a fast-slow continuum of reproductive phenology </w:t>
      </w:r>
      <w:r w:rsidR="00690BD9">
        <w:rPr>
          <w:rFonts w:cstheme="minorHAnsi"/>
        </w:rPr>
        <w:fldChar w:fldCharType="begin" w:fldLock="1"/>
      </w:r>
      <w:r w:rsidR="00690BD9">
        <w:rPr>
          <w:rFonts w:cstheme="minorHAnsi"/>
        </w:rPr>
        <w:instrText>ADDIN CSL_CITATION {"citationItems":[{"id":"ITEM-1","itemData":{"DOI":"10.1111/1365-2435.13098","ISSN":"13652435","abstract":"The phenology of organisms corresponds to the temporal match between the components of their life cycle and the seasonal distribution of resources and hazards. Flowering has been extensively studied to describe the reproductive phenology of plants, but in comparison, other key events for reproductive success such as the seed maturation period and the time of seed dispersal have been considerably less investigated. This study describes the temporal sequence of onset of flowering and seed dispersal, and the time necessary to mature seeds in 138 species growing in the strongly seasonal climate of Mediterranean southern France. Data for the three traits were compiled from several original surveys to characterize the reproductive phenology of 47 annual, 67 perennial herbaceous and 24 low stature woody species. The timing of these three phases was assessed in relation to local climatic conditions, and the degree to which they were coordinated was tested. All three phenological traits spanned a wide range of values from early spring to late summer. Annuals flowered slightly earlier than perennials but the largest difference between these groups was found for the seed maturation period, which was much shorter in annuals. This resulted in earlier dispersal dates in these species, which occurred before periods of high water deficit. Significant positive correlations were found between onset of flowering, onset of seed dispersal and seed maturation period. This suggests a consistent pattern of coordination between the different phases of reproductive phenology across species. Our results show that while the time slot for flowering appears restricted to periods with adequate temperature and water availability for most species, the seed maturation period and dispersal phase can occur during periods of substantial water deficit, at least for perennials. They also suggest that the different species can be arrayed along a fast-slow continuum based on reproductive events, from early flowering species with short seed maturation and early dispersal to late flowering species with long seed maturation and late dispersal. Whether this relates to the postulated fast-slow continuum identified for the functioning of vegetative organs is a promising avenue for future research. A plain language summary is available for this article.","author":[{"dropping-particle":"","family":"Segrestin","given":"Jules","non-dropping-particle":"","parse-names":false,"suffix":""},{"dropping-particle":"","family":"Bernard-Verdier","given":"Maud","non-dropping-particle":"","parse-names":false,"suffix":""},{"dropping-particle":"","family":"Violle","given":"Cyrille","non-dropping-particle":"","parse-names":false,"suffix":""},{"dropping-particle":"","family":"Richarte","given":"Jean","non-dropping-particle":"","parse-names":false,"suffix":""},{"dropping-particle":"","family":"Navas","given":"Marie Laure","non-dropping-particle":"","parse-names":false,"suffix":""},{"dropping-particle":"","family":"Garnier","given":"Eric","non-dropping-particle":"","parse-names":false,"suffix":""}],"container-title":"Functional Ecology","id":"ITEM-1","issue":"7","issued":{"date-parts":[["2018"]]},"page":"1770-1783","title":"When is the best time to flower and disperse? A comparative analysis of plant reproductive phenology in the Mediterranean","type":"article-journal","volume":"32"},"uris":["http://www.mendeley.com/documents/?uuid=9c2bd497-36b7-47fd-9406-fc5bb52d3363"]},{"id":"ITEM-2","itemData":{"DOI":"10.1111/nph.16165","ISSN":"14698137","PMID":"31486531","abstract":"Phenology, the study of seasonal timing of events in nature, plays a key role in the matching between organisms and their environment. Yet, it has been poorly integrated in trait-based descriptions of the plant phenotype. Here, we focus on three phases of reproductive phenology – time of flowering, time of seed dispersal and duration of seed maturation – to test how these traits relate to other recognized dimensions of plant functioning. Traits describing reproductive phenology, together with reproductive plant height, seed mass, area of a leaf, and traits involved in leaf economics, were compiled for 139 species growing under Mediterranean climate conditions. Across all species, flowering time was positively related to reproductive height, while the duration of seed maturation was related to leaf economics. Relationships differed among growth forms, however: flowering time and reproductive height were related both in annuals and in herbaceous perennials, whereas the duration of seed maturation was related to seed mass only in annuals; no correlations were found for woody species. Phenology relates to other dimensions of plant functioning in a complex manner, suggesting that it should be considered as an independent dimension in the context of plant strategies.","author":[{"dropping-particle":"","family":"Segrestin","given":"Jules","non-dropping-particle":"","parse-names":false,"suffix":""},{"dropping-particle":"","family":"Navas","given":"Marie Laure","non-dropping-particle":"","parse-names":false,"suffix":""},{"dropping-particle":"","family":"Garnier","given":"Eric","non-dropping-particle":"","parse-names":false,"suffix":""}],"container-title":"New Phytologist","id":"ITEM-2","issue":"2","issued":{"date-parts":[["2020"]]},"page":"740-753","title":"Reproductive phenology as a dimension of the phenotypic space in 139 plant species from the Mediterranean","type":"article-journal","volume":"225"},"uris":["http://www.mendeley.com/documents/?uuid=725be58a-2720-47e9-a55a-3a78af4477db"]}],"mendeley":{"formattedCitation":"(Segrestin &lt;i&gt;et al.&lt;/i&gt;, 2018; Segrestin, Navas and Garnier, 2020)","plainTextFormattedCitation":"(Segrestin et al., 2018; Segrestin, Navas and Garnier, 2020)","previouslyFormattedCitation":"(Segrestin &lt;i&gt;et al.&lt;/i&gt;, 2018; Segrestin, Navas and Garnier, 2020)"},"properties":{"noteIndex":0},"schema":"https://github.com/citation-style-language/schema/raw/master/csl-citation.json"}</w:instrText>
      </w:r>
      <w:r w:rsidR="00690BD9">
        <w:rPr>
          <w:rFonts w:cstheme="minorHAnsi"/>
        </w:rPr>
        <w:fldChar w:fldCharType="separate"/>
      </w:r>
      <w:r w:rsidR="00690BD9" w:rsidRPr="00690BD9">
        <w:rPr>
          <w:rFonts w:cstheme="minorHAnsi"/>
          <w:noProof/>
        </w:rPr>
        <w:t xml:space="preserve">(Segrestin </w:t>
      </w:r>
      <w:r w:rsidR="00690BD9" w:rsidRPr="00690BD9">
        <w:rPr>
          <w:rFonts w:cstheme="minorHAnsi"/>
          <w:i/>
          <w:noProof/>
        </w:rPr>
        <w:t>et al.</w:t>
      </w:r>
      <w:r w:rsidR="00690BD9" w:rsidRPr="00690BD9">
        <w:rPr>
          <w:rFonts w:cstheme="minorHAnsi"/>
          <w:noProof/>
        </w:rPr>
        <w:t>, 2018; Segrestin, Navas and Garnier, 2020)</w:t>
      </w:r>
      <w:r w:rsidR="00690BD9">
        <w:rPr>
          <w:rFonts w:cstheme="minorHAnsi"/>
        </w:rPr>
        <w:fldChar w:fldCharType="end"/>
      </w:r>
      <w:r w:rsidR="00765BAA" w:rsidRPr="00F95F23">
        <w:rPr>
          <w:rFonts w:cstheme="minorHAnsi"/>
        </w:rPr>
        <w:t xml:space="preserve">. </w:t>
      </w:r>
      <w:r w:rsidR="00ED0A8D" w:rsidRPr="00F95F23">
        <w:rPr>
          <w:rFonts w:cstheme="minorHAnsi"/>
        </w:rPr>
        <w:t xml:space="preserve">Comparatively, </w:t>
      </w:r>
      <w:r w:rsidR="00ED5EF8" w:rsidRPr="00F95F23">
        <w:rPr>
          <w:rFonts w:cstheme="minorHAnsi"/>
        </w:rPr>
        <w:t>few studies have focused on germination phenology</w:t>
      </w:r>
      <w:r w:rsidR="009700BD">
        <w:rPr>
          <w:rFonts w:cstheme="minorHAnsi"/>
        </w:rPr>
        <w:t>, despite</w:t>
      </w:r>
      <w:r w:rsidR="00ED5EF8" w:rsidRPr="00F95F23">
        <w:rPr>
          <w:rFonts w:cstheme="minorHAnsi"/>
        </w:rPr>
        <w:t xml:space="preserve"> </w:t>
      </w:r>
      <w:r w:rsidR="00716317">
        <w:rPr>
          <w:rFonts w:cstheme="minorHAnsi"/>
        </w:rPr>
        <w:t>being</w:t>
      </w:r>
      <w:r w:rsidR="00ED326A" w:rsidRPr="00F95F23">
        <w:rPr>
          <w:rFonts w:cstheme="minorHAnsi"/>
        </w:rPr>
        <w:t xml:space="preserve"> a sensitive and irreversible </w:t>
      </w:r>
      <w:r w:rsidR="00D22262" w:rsidRPr="00F95F23">
        <w:rPr>
          <w:rFonts w:cstheme="minorHAnsi"/>
          <w:bCs/>
        </w:rPr>
        <w:t xml:space="preserve">process </w:t>
      </w:r>
      <w:r w:rsidR="00CF32FB" w:rsidRPr="00F95F23">
        <w:rPr>
          <w:rFonts w:cstheme="minorHAnsi"/>
          <w:bCs/>
        </w:rPr>
        <w:t>fundamental for</w:t>
      </w:r>
      <w:r w:rsidR="00D22262" w:rsidRPr="00F95F23">
        <w:rPr>
          <w:rFonts w:cstheme="minorHAnsi"/>
          <w:bCs/>
        </w:rPr>
        <w:t xml:space="preserve"> regeneration </w:t>
      </w:r>
      <w:r w:rsidR="00ED0A8D" w:rsidRPr="00F95F23">
        <w:rPr>
          <w:rFonts w:cstheme="minorHAnsi"/>
        </w:rPr>
        <w:fldChar w:fldCharType="begin" w:fldLock="1"/>
      </w:r>
      <w:r w:rsidR="00ED0A8D" w:rsidRPr="00F95F23">
        <w:rPr>
          <w:rFonts w:cstheme="minorHAnsi"/>
        </w:rPr>
        <w:instrText>ADDIN CSL_CITATION {"citationItems":[{"id":"ITEM-1","itemData":{"DOI":"10.1016/B978-0-12-416677-6.00001-9","ISBN":"978-0-12-416677-6","abstract":"This book covers the present state of knowledge of the ecology, biogeography and evolution of whole-seed dormancy and germination, and it synthesizes available information on these topics for more than 14,000 species. The first chapter explains the meaning of seed germination ecology, provides an overview of the general kinds of information needed to understand the seed germination ecology of a species and comments on the values of such studies. Also, attention is given to reasons why this book on seed germination is needed, and how it differs from previous ones written on various aspects of seeds.","author":[{"dropping-particle":"","family":"Baskin","given":"Carol C.","non-dropping-particle":"","parse-names":false,"suffix":""},{"dropping-particle":"","family":"Baskin","given":"Jerry M.","non-dropping-particle":"","parse-names":false,"suffix":""}],"container-title":"Seeds","edition":"2nd Editio","id":"ITEM-1","issued":{"date-parts":[["2014","1","1"]]},"publisher":"Academic Press","publisher-place":"San Diego, CA, USA","title":"Seeds. Ecology, Biogeography and Evolution of Dormancy and Germination","type":"book"},"uris":["http://www.mendeley.com/documents/?uuid=a147d983-47ad-3113-ac22-f9e2c3bbcc32"]}],"mendeley":{"formattedCitation":"(Baskin and Baskin, 2014)","plainTextFormattedCitation":"(Baskin and Baskin, 2014)","previouslyFormattedCitation":"(Baskin and Baskin, 2014)"},"properties":{"noteIndex":0},"schema":"https://github.com/citation-style-language/schema/raw/master/csl-citation.json"}</w:instrText>
      </w:r>
      <w:r w:rsidR="00ED0A8D" w:rsidRPr="00F95F23">
        <w:rPr>
          <w:rFonts w:cstheme="minorHAnsi"/>
        </w:rPr>
        <w:fldChar w:fldCharType="separate"/>
      </w:r>
      <w:r w:rsidR="00ED0A8D" w:rsidRPr="00F95F23">
        <w:rPr>
          <w:rFonts w:cstheme="minorHAnsi"/>
          <w:noProof/>
        </w:rPr>
        <w:t>(Baskin and Baskin, 2014)</w:t>
      </w:r>
      <w:r w:rsidR="00ED0A8D" w:rsidRPr="00F95F23">
        <w:rPr>
          <w:rFonts w:cstheme="minorHAnsi"/>
        </w:rPr>
        <w:fldChar w:fldCharType="end"/>
      </w:r>
      <w:r w:rsidR="00ED0A8D" w:rsidRPr="00F95F23">
        <w:rPr>
          <w:rFonts w:cstheme="minorHAnsi"/>
          <w:bCs/>
        </w:rPr>
        <w:t>.</w:t>
      </w:r>
      <w:r w:rsidR="005E1516" w:rsidRPr="00F95F23">
        <w:rPr>
          <w:rFonts w:cstheme="minorHAnsi"/>
          <w:bCs/>
        </w:rPr>
        <w:t xml:space="preserve"> </w:t>
      </w:r>
      <w:r w:rsidR="004430C6">
        <w:rPr>
          <w:rFonts w:cstheme="minorHAnsi"/>
        </w:rPr>
        <w:t>E</w:t>
      </w:r>
      <w:r w:rsidR="00E012F5" w:rsidRPr="00F95F23">
        <w:rPr>
          <w:rFonts w:cstheme="minorHAnsi"/>
        </w:rPr>
        <w:t xml:space="preserve">arly season germination can benefit individuals with longer growing </w:t>
      </w:r>
      <w:r w:rsidR="00F95F23">
        <w:rPr>
          <w:rFonts w:cstheme="minorHAnsi"/>
        </w:rPr>
        <w:t>seasons</w:t>
      </w:r>
      <w:r w:rsidR="00E012F5" w:rsidRPr="00F95F23">
        <w:rPr>
          <w:rFonts w:cstheme="minorHAnsi"/>
        </w:rPr>
        <w:t xml:space="preserve"> </w:t>
      </w:r>
      <w:r w:rsidR="00CC69EF">
        <w:rPr>
          <w:rFonts w:cstheme="minorHAnsi"/>
        </w:rPr>
        <w:fldChar w:fldCharType="begin" w:fldLock="1"/>
      </w:r>
      <w:r w:rsidR="00690BD9">
        <w:rPr>
          <w:rFonts w:cstheme="minorHAnsi"/>
        </w:rPr>
        <w:instrText>ADDIN CSL_CITATION {"citationItems":[{"id":"ITEM-1","itemData":{"DOI":"10.1146/annurev-ecolsys-102209-144715","ISSN":"1543592X","abstract":"Germination behavior is one of the earliest phenotypes expressed by plants. This fact has several consequences for the evolution of postgermination traits, ecological niches, and geographic ranges. By determining the conditions that plants experience after they germinate, germination influences phenotypic expression of postgermination traits, natural selection on them, and their genetic basis. The breadth of germination niches may influence the ecological breadth and geographic ranges of species. Because germination is expressed early, it is frequently subjected to natural selection before other traits are expressed. We review evidence for natural selection on and adaptation of germination and discuss how the breadth of the germination niche is associated with the ecological niche and range of plant species. We review evidence for the coevolution of germination and postgermination traits and compare germination to postgermination niches. Finally, we discuss how germination responses to altered environments can influence species distribution and the evolution of postgermination traits after environmental change. Copyright © 2010 by Annual Reviews. All rights reserved.","author":[{"dropping-particle":"","family":"Donohue","given":"Kathleen","non-dropping-particle":"","parse-names":false,"suffix":""},{"dropping-particle":"","family":"Rubio De Casas","given":"Rafael","non-dropping-particle":"","parse-names":false,"suffix":""},{"dropping-particle":"","family":"Burghardt","given":"Liana","non-dropping-particle":"","parse-names":false,"suffix":""},{"dropping-particle":"","family":"Kovach","given":"Katherine","non-dropping-particle":"","parse-names":false,"suffix":""},{"dropping-particle":"","family":"Willis","given":"Charles G.","non-dropping-particle":"","parse-names":false,"suffix":""}],"container-title":"Annual Review of Ecology, Evolution, and Systematics","id":"ITEM-1","issued":{"date-parts":[["2010"]]},"page":"293-319","title":"Germination, postgermination adaptation, and species ecological ranges","type":"article-journal","volume":"41"},"uris":["http://www.mendeley.com/documents/?uuid=ac43ecad-c1d7-4d66-82d6-610c14b27148"]}],"mendeley":{"formattedCitation":"(Donohue &lt;i&gt;et al.&lt;/i&gt;, 2010)","plainTextFormattedCitation":"(Donohue et al., 2010)","previouslyFormattedCitation":"(Donohue &lt;i&gt;et al.&lt;/i&gt;, 2010)"},"properties":{"noteIndex":0},"schema":"https://github.com/citation-style-language/schema/raw/master/csl-citation.json"}</w:instrText>
      </w:r>
      <w:r w:rsidR="00CC69EF">
        <w:rPr>
          <w:rFonts w:cstheme="minorHAnsi"/>
        </w:rPr>
        <w:fldChar w:fldCharType="separate"/>
      </w:r>
      <w:r w:rsidR="00CC69EF" w:rsidRPr="00CC69EF">
        <w:rPr>
          <w:rFonts w:cstheme="minorHAnsi"/>
          <w:noProof/>
        </w:rPr>
        <w:t xml:space="preserve">(Donohue </w:t>
      </w:r>
      <w:r w:rsidR="00CC69EF" w:rsidRPr="00CC69EF">
        <w:rPr>
          <w:rFonts w:cstheme="minorHAnsi"/>
          <w:i/>
          <w:noProof/>
        </w:rPr>
        <w:t>et al.</w:t>
      </w:r>
      <w:r w:rsidR="00CC69EF" w:rsidRPr="00CC69EF">
        <w:rPr>
          <w:rFonts w:cstheme="minorHAnsi"/>
          <w:noProof/>
        </w:rPr>
        <w:t>, 2010)</w:t>
      </w:r>
      <w:r w:rsidR="00CC69EF">
        <w:rPr>
          <w:rFonts w:cstheme="minorHAnsi"/>
        </w:rPr>
        <w:fldChar w:fldCharType="end"/>
      </w:r>
      <w:r w:rsidR="00E012F5" w:rsidRPr="00F95F23">
        <w:rPr>
          <w:rFonts w:cstheme="minorHAnsi"/>
        </w:rPr>
        <w:t xml:space="preserve"> and give a competitive edge </w:t>
      </w:r>
      <w:ins w:id="67" w:author="Cuenta Microsoft" w:date="2024-09-26T10:31:00Z">
        <w:r w:rsidR="007E7F6B">
          <w:rPr>
            <w:rFonts w:cstheme="minorHAnsi"/>
          </w:rPr>
          <w:t xml:space="preserve">in the use of </w:t>
        </w:r>
      </w:ins>
      <w:r w:rsidR="00E012F5" w:rsidRPr="00F95F23">
        <w:rPr>
          <w:rFonts w:cstheme="minorHAnsi"/>
        </w:rPr>
        <w:t xml:space="preserve"> limit</w:t>
      </w:r>
      <w:r w:rsidR="00F9400B">
        <w:rPr>
          <w:rFonts w:cstheme="minorHAnsi"/>
        </w:rPr>
        <w:t>ed</w:t>
      </w:r>
      <w:r w:rsidR="00E012F5" w:rsidRPr="00F95F23">
        <w:rPr>
          <w:rFonts w:cstheme="minorHAnsi"/>
        </w:rPr>
        <w:t xml:space="preserve"> resources</w:t>
      </w:r>
      <w:r w:rsidR="005669F8">
        <w:rPr>
          <w:rFonts w:cstheme="minorHAnsi"/>
        </w:rPr>
        <w:t xml:space="preserve"> </w:t>
      </w:r>
      <w:ins w:id="68" w:author="Cuenta Microsoft" w:date="2024-09-26T10:31:00Z">
        <w:r w:rsidR="007E7F6B">
          <w:rPr>
            <w:rFonts w:cstheme="minorHAnsi"/>
          </w:rPr>
          <w:t>versus</w:t>
        </w:r>
        <w:r w:rsidR="007E7F6B" w:rsidRPr="00F95F23">
          <w:rPr>
            <w:rFonts w:cstheme="minorHAnsi"/>
          </w:rPr>
          <w:t xml:space="preserve"> </w:t>
        </w:r>
      </w:ins>
      <w:r w:rsidR="00E012F5" w:rsidRPr="00F95F23">
        <w:rPr>
          <w:rFonts w:cstheme="minorHAnsi"/>
        </w:rPr>
        <w:t xml:space="preserve">individuals germinating later </w:t>
      </w:r>
      <w:r w:rsidR="006D7797">
        <w:rPr>
          <w:rFonts w:cstheme="minorHAnsi"/>
        </w:rPr>
        <w:fldChar w:fldCharType="begin" w:fldLock="1"/>
      </w:r>
      <w:r w:rsidR="006D7797">
        <w:rPr>
          <w:rFonts w:cstheme="minorHAnsi"/>
        </w:rPr>
        <w:instrText>ADDIN CSL_CITATION {"citationItems":[{"id":"ITEM-1","itemData":{"DOI":"10.1890/04-1647","abstract":"The time at which a seedling emerges can determine its future success as a plant. Despite the large number of studies that have examined the effect of emergence time on different components of plant fitness (survival, growth, and/or fecundity), the potential evolutionary response to selection on seedling emergence date is still poorly known. In this study, we review 55 of those studies by a random-effects meta-analysis, considering the phylogenetic relatedness among taxa. We test the following hypotheses: (1) early emergence increases seedling survival, growth, and fecundity, (2) early emergence is more advantageous to large-seeded species than to small-seeded ones, as the former can compensate for the lower number of seeds by increasing seedling survival, (3) perennial plants benefit more than annuals from early emergence, as the iteroparity of the former allows them to risk seedling emergence to the best conditions each year, whereas the semelparity of the latter forces them to spread the risk of emergence over time, and (4) the effect of emergence time may depend upon the experimental conditions (field vs. controlled experiments in a greenhouse or laboratory). Our results show that early emergence differentially affects components of plant fitness, with no effect on seedling survival but large benefits to seedling growth and fecundity. Such effects vary depending upon intrinsic factors like seed size or life-form, and also upon methodology (census time and experimental conditions). Large-seeded species gain from emerging early by growing more during their first growing seasons, although they survive and reproduce similarly to small-seeded species. The survival benefit of early emergence is greater in perennial than in annual species, thus supporting hypothesis 3. The relationship between emergence time and seedling growth appears to be stronger under controlled conditions than in the field, probably as a result of the unlimited nutrient and water resources of the former. In field conditions, in contrast, limited resources probably decelerate the growth of early seedlings, precluding the detection of differences between these and late seedlings.","author":[{"dropping-particle":"","family":"Verdú","given":"A","non-dropping-particle":"","parse-names":false,"suffix":""},{"dropping-particle":"","family":"Traveset","given":"Anna","non-dropping-particle":"","parse-names":false,"suffix":""}],"container-title":"Ecology","id":"ITEM-1","issue":"6","issued":{"date-parts":[["2005"]]},"page":"1385-1394","title":"EARLY EMERGENCE ENHANCES PLANT FITNESS: A PHYLOGENETICALLY CONTROLLED META-ANALYSIS","type":"article-journal","volume":"86"},"uris":["http://www.mendeley.com/documents/?uuid=6c80eb30-a439-4384-85ce-1e35842ba233"]}],"mendeley":{"formattedCitation":"(Verdú and Traveset, 2005)","plainTextFormattedCitation":"(Verdú and Traveset, 2005)","previouslyFormattedCitation":"(Verdú and Traveset, 2005)"},"properties":{"noteIndex":0},"schema":"https://github.com/citation-style-language/schema/raw/master/csl-citation.json"}</w:instrText>
      </w:r>
      <w:r w:rsidR="006D7797">
        <w:rPr>
          <w:rFonts w:cstheme="minorHAnsi"/>
        </w:rPr>
        <w:fldChar w:fldCharType="separate"/>
      </w:r>
      <w:r w:rsidR="006D7797" w:rsidRPr="00ED72E7">
        <w:rPr>
          <w:rFonts w:cstheme="minorHAnsi"/>
          <w:noProof/>
        </w:rPr>
        <w:t>(Verdú and Traveset, 2005)</w:t>
      </w:r>
      <w:r w:rsidR="006D7797">
        <w:rPr>
          <w:rFonts w:cstheme="minorHAnsi"/>
        </w:rPr>
        <w:fldChar w:fldCharType="end"/>
      </w:r>
      <w:r w:rsidR="00E012F5" w:rsidRPr="00F95F23">
        <w:rPr>
          <w:rFonts w:cstheme="minorHAnsi"/>
        </w:rPr>
        <w:t>. However, early germination also involves higher mortality risks</w:t>
      </w:r>
      <w:r w:rsidR="00D3268D">
        <w:rPr>
          <w:rFonts w:cstheme="minorHAnsi"/>
        </w:rPr>
        <w:t xml:space="preserve"> </w:t>
      </w:r>
      <w:r w:rsidR="000F5EB4">
        <w:rPr>
          <w:rFonts w:cstheme="minorHAnsi"/>
        </w:rPr>
        <w:fldChar w:fldCharType="begin" w:fldLock="1"/>
      </w:r>
      <w:r w:rsidR="00582F47">
        <w:rPr>
          <w:rFonts w:cstheme="minorHAnsi"/>
        </w:rPr>
        <w:instrText>ADDIN CSL_CITATION {"citationItems":[{"id":"ITEM-1","itemData":{"DOI":"10.1002/ecs2.1987","ISSN":"21508925","abstract":"Priority effects are hypothesized to play an important role in community assembly and may promote suppression of native by exotic species.Work in a range of grassland systems has proved valuable for testing these effects, demonstrating that earlier germination by some exotic annual grasses contributes to their competitive dominance over natives. Yet few studies have measured native forb germination phenology under field conditions, and the demographic consequences of emergence timing for competitive interactions and native fitness are not well understood. We focused on three native annual species in a southern California grassland dominated by exotic Bromus spp. over three years, measuring (1) seedling emergence rates, for both early (October) and later (November and December) germinators; (2) effects of exotic grasses on native survival and reproduction, through a grass removal experiment; and (3) interactions between emergence timing and grass competitive effects on native mortality, survival, and flowering. We quantified tradeoffs of emergence timing, by estimating mortality experienced by early germinants until the late cohort emerged (early survival), and then for both cohorts from the time of late emergence to flowering (spring survival). The two most common focal natives, Amsinckia intermedia and Phacelia distans, varied substantially in germination phenology but primarily emerged early. The less abundant Clarkia purpurea germinated late. Late emergence reduced spring survival in control plots but not those where exotic grasses were reduced experimentally, supporting the importance of priority effects and benefits of early germination in competition with grasses. However, early emergence entailed a high cost of initial mortality risk in some years. We found no effect of emergence timing on size at flowering. Estimates of net survivorship to flowering suggest that late emergence consistently was associated with the highest survival when exotic grasses were reduced experimentally. Early emergence was more favored in control than in exotic grass reduction plots, but the survival tradeoffs differed substantially between years. These results suggest that priority effects contribute to suppression of native forbs, but may not consistently promote higher fitness for earlier germinators. Instead, exotic invasion may increase yearly variation in the fitness consequences of native germination phenology, with potential implications for bet hedging strategies.","author":[{"dropping-particle":"","family":"Thomson","given":"DIane M.","non-dropping-particle":"","parse-names":false,"suffix":""},{"dropping-particle":"","family":"King","given":"Rachel A.","non-dropping-particle":"","parse-names":false,"suffix":""},{"dropping-particle":"","family":"Schultz","given":"Emily L.","non-dropping-particle":"","parse-names":false,"suffix":""}],"container-title":"Ecosphere","id":"ITEM-1","issue":"10","issued":{"date-parts":[["2017"]]},"title":"Between invaders and a risky place: Exotic grasses alter demographic tradeoffs of native forb germination timing","type":"article-journal","volume":"8"},"uris":["http://www.mendeley.com/documents/?uuid=2c23ec70-c19f-47ac-bcdf-de86208aa5d0"]}],"mendeley":{"formattedCitation":"(Thomson, King and Schultz, 2017)","plainTextFormattedCitation":"(Thomson, King and Schultz, 2017)","previouslyFormattedCitation":"(Thomson, King and Schultz, 2017)"},"properties":{"noteIndex":0},"schema":"https://github.com/citation-style-language/schema/raw/master/csl-citation.json"}</w:instrText>
      </w:r>
      <w:r w:rsidR="000F5EB4">
        <w:rPr>
          <w:rFonts w:cstheme="minorHAnsi"/>
        </w:rPr>
        <w:fldChar w:fldCharType="separate"/>
      </w:r>
      <w:r w:rsidR="000F5EB4" w:rsidRPr="000F5EB4">
        <w:rPr>
          <w:rFonts w:cstheme="minorHAnsi"/>
          <w:noProof/>
        </w:rPr>
        <w:t>(Thomson, King and Schultz, 2017)</w:t>
      </w:r>
      <w:r w:rsidR="000F5EB4">
        <w:rPr>
          <w:rFonts w:cstheme="minorHAnsi"/>
        </w:rPr>
        <w:fldChar w:fldCharType="end"/>
      </w:r>
      <w:r w:rsidR="00E012F5" w:rsidRPr="00F95F23">
        <w:rPr>
          <w:rFonts w:cstheme="minorHAnsi"/>
        </w:rPr>
        <w:t xml:space="preserve"> due to warm spells or frost event</w:t>
      </w:r>
      <w:r w:rsidR="001C09CF" w:rsidRPr="00F95F23">
        <w:rPr>
          <w:rFonts w:cstheme="minorHAnsi"/>
        </w:rPr>
        <w:t>s</w:t>
      </w:r>
      <w:r w:rsidR="00E012F5" w:rsidRPr="00F95F23">
        <w:rPr>
          <w:rFonts w:cstheme="minorHAnsi"/>
        </w:rPr>
        <w:t xml:space="preserve"> compared to a more conservative strategy </w:t>
      </w:r>
      <w:r w:rsidR="00424026">
        <w:rPr>
          <w:rFonts w:cstheme="minorHAnsi"/>
        </w:rPr>
        <w:t>of</w:t>
      </w:r>
      <w:r w:rsidR="00E012F5" w:rsidRPr="00F95F23">
        <w:rPr>
          <w:rFonts w:cstheme="minorHAnsi"/>
        </w:rPr>
        <w:t xml:space="preserve"> </w:t>
      </w:r>
      <w:r w:rsidR="00A735B3">
        <w:rPr>
          <w:rFonts w:cstheme="minorHAnsi"/>
        </w:rPr>
        <w:t>delayed</w:t>
      </w:r>
      <w:r w:rsidR="00A735B3" w:rsidRPr="00F95F23">
        <w:rPr>
          <w:rFonts w:cstheme="minorHAnsi"/>
        </w:rPr>
        <w:t xml:space="preserve"> germinati</w:t>
      </w:r>
      <w:r w:rsidR="00A735B3">
        <w:rPr>
          <w:rFonts w:cstheme="minorHAnsi"/>
        </w:rPr>
        <w:t>on</w:t>
      </w:r>
      <w:r w:rsidR="00A735B3" w:rsidRPr="00F95F23">
        <w:rPr>
          <w:rFonts w:cstheme="minorHAnsi"/>
        </w:rPr>
        <w:t xml:space="preserve"> </w:t>
      </w:r>
      <w:r w:rsidR="00582F47">
        <w:rPr>
          <w:rFonts w:cstheme="minorHAnsi"/>
        </w:rPr>
        <w:fldChar w:fldCharType="begin" w:fldLock="1"/>
      </w:r>
      <w:r w:rsidR="00341D97">
        <w:rPr>
          <w:rFonts w:cstheme="minorHAnsi"/>
        </w:rPr>
        <w:instrText>ADDIN CSL_CITATION {"citationItems":[{"id":"ITEM-1","itemData":{"DOI":"10.1111/ele.13461","ISSN":"14610248","PMID":"31994356","abstract":"For organisms living in unpredictable environments, timing important life-history events is challenging. One way to deal with uncertainty is to spread the emergence of offspring across multiple years via dormancy. However, timing of emergence is not only important among years, but also within each growing season. Here, we study the evolutionary interactions between germination strategies that deal with among- and within-season uncertainty. We use a modelling approach that considers among-season dormancy and within-season germination phenology of annual plants as potentially independent traits and study their separate and joint evolution in a variable environment. We find that higher among-season dormancy selects for earlier germination within the growing season. Furthermore, our results indicate that more unpredictable natural environments can counter-intuitively select for less risk-spreading within the season. Furthermore, strong priority effects select for earlier within-season germination phenology which in turn increases the need for bet hedging through among-season dormancy.","author":[{"dropping-particle":"","family":"Brink","given":"Hanna","non-dropping-particle":"ten","parse-names":false,"suffix":""},{"dropping-particle":"","family":"Gremer","given":"Jennifer R.","non-dropping-particle":"","parse-names":false,"suffix":""},{"dropping-particle":"","family":"Kokko","given":"Hanna","non-dropping-particle":"","parse-names":false,"suffix":""}],"container-title":"Ecology Letters","id":"ITEM-1","issue":"4","issued":{"date-parts":[["2020"]]},"page":"620-630","title":"Optimal germination timing in unpredictable environments: the importance of dormancy for both among- and within-season variation","type":"article-journal","volume":"23"},"uris":["http://www.mendeley.com/documents/?uuid=49ddf7c9-7a9e-49a7-aa66-62029656a759"]}],"mendeley":{"formattedCitation":"(ten Brink, Gremer and Kokko, 2020)","plainTextFormattedCitation":"(ten Brink, Gremer and Kokko, 2020)","previouslyFormattedCitation":"(ten Brink, Gremer and Kokko, 2020)"},"properties":{"noteIndex":0},"schema":"https://github.com/citation-style-language/schema/raw/master/csl-citation.json"}</w:instrText>
      </w:r>
      <w:r w:rsidR="00582F47">
        <w:rPr>
          <w:rFonts w:cstheme="minorHAnsi"/>
        </w:rPr>
        <w:fldChar w:fldCharType="separate"/>
      </w:r>
      <w:r w:rsidR="00582F47" w:rsidRPr="00582F47">
        <w:rPr>
          <w:rFonts w:cstheme="minorHAnsi"/>
          <w:noProof/>
        </w:rPr>
        <w:t>(ten Brink, Gremer and Kokko, 2020)</w:t>
      </w:r>
      <w:r w:rsidR="00582F47">
        <w:rPr>
          <w:rFonts w:cstheme="minorHAnsi"/>
        </w:rPr>
        <w:fldChar w:fldCharType="end"/>
      </w:r>
      <w:r w:rsidR="00E012F5" w:rsidRPr="00F95F23">
        <w:rPr>
          <w:rFonts w:cstheme="minorHAnsi"/>
        </w:rPr>
        <w:t xml:space="preserve">. </w:t>
      </w:r>
      <w:r w:rsidR="000D6E66">
        <w:rPr>
          <w:rFonts w:cstheme="minorHAnsi"/>
        </w:rPr>
        <w:t>G</w:t>
      </w:r>
      <w:r w:rsidR="00900AB3" w:rsidRPr="00F95F23">
        <w:rPr>
          <w:rFonts w:cstheme="minorHAnsi"/>
        </w:rPr>
        <w:t xml:space="preserve">ermination </w:t>
      </w:r>
      <w:r w:rsidR="00AC17A2">
        <w:rPr>
          <w:rFonts w:cstheme="minorHAnsi"/>
        </w:rPr>
        <w:t>phenology</w:t>
      </w:r>
      <w:r w:rsidR="00900AB3" w:rsidRPr="00F95F23">
        <w:rPr>
          <w:rFonts w:cstheme="minorHAnsi"/>
        </w:rPr>
        <w:t xml:space="preserve"> </w:t>
      </w:r>
      <w:r w:rsidR="00FE5979">
        <w:rPr>
          <w:rFonts w:cstheme="minorHAnsi"/>
        </w:rPr>
        <w:t>is</w:t>
      </w:r>
      <w:r w:rsidR="00F34A5E">
        <w:rPr>
          <w:rFonts w:cstheme="minorHAnsi"/>
        </w:rPr>
        <w:t xml:space="preserve"> </w:t>
      </w:r>
      <w:r w:rsidR="000D6E66">
        <w:rPr>
          <w:rFonts w:cstheme="minorHAnsi"/>
        </w:rPr>
        <w:t xml:space="preserve">therefore </w:t>
      </w:r>
      <w:r w:rsidR="00F34A5E">
        <w:rPr>
          <w:rFonts w:cstheme="minorHAnsi"/>
        </w:rPr>
        <w:t>a</w:t>
      </w:r>
      <w:r w:rsidR="00581F0C" w:rsidRPr="00F95F23">
        <w:rPr>
          <w:rFonts w:cstheme="minorHAnsi"/>
        </w:rPr>
        <w:t xml:space="preserve"> </w:t>
      </w:r>
      <w:r w:rsidR="00494356" w:rsidRPr="00F95F23">
        <w:rPr>
          <w:rFonts w:cstheme="minorHAnsi"/>
        </w:rPr>
        <w:t xml:space="preserve">key </w:t>
      </w:r>
      <w:r w:rsidR="00F34A5E">
        <w:rPr>
          <w:rFonts w:cstheme="minorHAnsi"/>
        </w:rPr>
        <w:t xml:space="preserve">trait </w:t>
      </w:r>
      <w:r w:rsidR="00494356" w:rsidRPr="00F95F23">
        <w:rPr>
          <w:rFonts w:cstheme="minorHAnsi"/>
        </w:rPr>
        <w:t>for regeneration</w:t>
      </w:r>
      <w:r w:rsidR="00F34A5E">
        <w:rPr>
          <w:rFonts w:cstheme="minorHAnsi"/>
        </w:rPr>
        <w:t>, influencing</w:t>
      </w:r>
      <w:r w:rsidR="001427F4" w:rsidRPr="00F95F23">
        <w:rPr>
          <w:rFonts w:cstheme="minorHAnsi"/>
        </w:rPr>
        <w:t xml:space="preserve"> </w:t>
      </w:r>
      <w:r w:rsidR="00581F0C" w:rsidRPr="00F95F23">
        <w:rPr>
          <w:rFonts w:cstheme="minorHAnsi"/>
        </w:rPr>
        <w:t>population and community dynam</w:t>
      </w:r>
      <w:r w:rsidR="001B523B" w:rsidRPr="00F95F23">
        <w:rPr>
          <w:rFonts w:cstheme="minorHAnsi"/>
        </w:rPr>
        <w:t>i</w:t>
      </w:r>
      <w:r w:rsidR="00581F0C" w:rsidRPr="00F95F23">
        <w:rPr>
          <w:rFonts w:cstheme="minorHAnsi"/>
        </w:rPr>
        <w:t xml:space="preserve">cs </w:t>
      </w:r>
      <w:r w:rsidR="002317D8" w:rsidRPr="00F95F23">
        <w:rPr>
          <w:rFonts w:cstheme="minorHAnsi"/>
        </w:rPr>
        <w:t>in response to</w:t>
      </w:r>
      <w:r w:rsidR="001B523B" w:rsidRPr="00F95F23">
        <w:rPr>
          <w:rFonts w:cstheme="minorHAnsi"/>
        </w:rPr>
        <w:t xml:space="preserve"> </w:t>
      </w:r>
      <w:r w:rsidR="00CB3DF6">
        <w:rPr>
          <w:rFonts w:cstheme="minorHAnsi"/>
        </w:rPr>
        <w:t xml:space="preserve">environmental </w:t>
      </w:r>
      <w:r w:rsidR="001B523B" w:rsidRPr="00F95F23">
        <w:rPr>
          <w:rFonts w:cstheme="minorHAnsi"/>
        </w:rPr>
        <w:t xml:space="preserve">change </w:t>
      </w:r>
      <w:r w:rsidR="0004120D">
        <w:rPr>
          <w:rFonts w:cstheme="minorHAnsi"/>
        </w:rPr>
        <w:fldChar w:fldCharType="begin" w:fldLock="1"/>
      </w:r>
      <w:r w:rsidR="00B515E9">
        <w:rPr>
          <w:rFonts w:cstheme="minorHAnsi"/>
        </w:rPr>
        <w:instrText>ADDIN CSL_CITATION {"citationItems":[{"id":"ITEM-1","itemData":{"DOI":"10.3732/ajb.1100034","ISSN":"00029122","PMID":"22003177","abstract":"Premise of the Study: Trait differences can promote distinct survival and fecundity responses to environmental fluctuations. In a Sonoran Desert winter annual plant community, we have identified a tradeoff between relative growth rate (RGR) and water-use efficiency (WUE) that predicts interannual variation in reproductive success. Here we test the hypothesis that traits underlying RGR and WUE differences are linked to seasonal phenology. Methods: We use long-term demographic data and finer-scale, short-term data to investigate timing of germination, reproduction, and death of several winter annual species in multiple years in open and under-shrub habitats. We hypothesized that species with high WUE and less interannual demographic variability would have life cycle transitions early in the winter to spring growing season. This would be due to an ability to use small amounts of rain and photosynthesize at low temperatures. By contrast, we hypothesized that species with low WUE whose survival and reproductive rates vary greatly from year to year would have life cycle transitions later in the season. Key Results: In any given year, species with high WUE germinated and reproduced earlier in the season than species with low WUE, whereas low-WUE species germinated later and had shorter reproductive phases. Conclusions: Our results demonstrate a direct relationship between phenology and physiological trait differences. This link between phenology and physiology is of interest because it clarifies the mechanism by which trait differences determine species ' relative abundances. © 2011 Botanical Society of America.","author":[{"dropping-particle":"","family":"Kimball","given":"Sarah","non-dropping-particle":"","parse-names":false,"suffix":""},{"dropping-particle":"","family":"Angert","given":"Amy L.","non-dropping-particle":"","parse-names":false,"suffix":""},{"dropping-particle":"","family":"Huxman","given":"Travis E.","non-dropping-particle":"","parse-names":false,"suffix":""},{"dropping-particle":"","family":"Lawrence Venable","given":"D.","non-dropping-particle":"","parse-names":false,"suffix":""}],"container-title":"American Journal of Botany","id":"ITEM-1","issue":"11","issued":{"date-parts":[["2011"]]},"page":"1773-1781","title":"Differences in the timing of germination and reproduction relate to growth physiology and population dynamics of sonoran desert winter annuals","type":"article-journal","volume":"98"},"uris":["http://www.mendeley.com/documents/?uuid=dd7ef1e0-ec0e-40c9-aa79-b490c7814cab"]},{"id":"ITEM-2","itemData":{"abstract":"A major challenge in forecasting the ecological consequences of climate change is understanding the relative importance of changes to mean conditions vs. changes to discrete climatic events, such as storms, frosts, or droughts. Here we show that the first major storm of the growing season strongly influences the population dynamics of three rare and endangered annual plant species in a coastal California (USA) ecosystem. In a field experiment we used moisture barriers and water addition to manipulate the timing and temperature associated with first major rains of the season. The three focal species showed two- to fivefold variation in per capita population growth rates between the different storm treatments, comparable to variation found in a prior experiment imposing eightfold differences in season-long precipitation. Variation in germination was a major demographic driver of how two of three species responded to the first rains. For one of these species, the timing of the storm was the most critical determinant of its germination, while the other showed enhanced germination with colder storm temperatures. The role of temperature was further supported by laboratory trials showing enhanced germination in cooler treatments. Our work suggests that, because of species-specific cues for demographic transitions such as germination, changes to discrete climate events may be as, if not more, important than changes to season-long variables.","author":[{"dropping-particle":"","family":"Levine","given":"Jonathan M","non-dropping-particle":"","parse-names":false,"suffix":""},{"dropping-particle":"","family":"Mceachern","given":"A Kathryn","non-dropping-particle":"","parse-names":false,"suffix":""},{"dropping-particle":"","family":"Cowan","given":"Clark","non-dropping-particle":"","parse-names":false,"suffix":""}],"container-title":"Ecology","id":"ITEM-2","issue":"12","issued":{"date-parts":[["2011"]]},"page":"2236-2247","title":"Seasonal timing of first rain storms affects rare plant population dynamics","type":"article-journal","volume":"92"},"uris":["http://www.mendeley.com/documents/?uuid=f0ea65eb-ad90-4f9b-b4e8-4b885ef35e89"]},{"id":"ITEM-3","itemData":{"DOI":"10.1890/15-0744.1","abstract":"Early life- cycle events play critical roles in determining the population and community dynamics of plants. The ecology of seeds and their germination patterns can determine range limits, adaptation to environmental variation, species diversity, and community responses to climate change. Understanding the adaptive consequences and environmental filtering of such functional traits will allow us to explain and predict ecological dynamics. Here we quantify key functional aspects of germination physiology and relate them to an existing functional ecology framework to explain long- term population dynamics for 13 species of desert annuals near Tucson, Arizona, USA. Our goal was to assess the extent to which germination functional biology contributes to long- term population processes in nature. Some of the species differences in base, optimum, and maximum temperatures for germination, thermal times to germination, and base water potentials for germination were strongly related to 20- yr mean germination fractions, 25- yr average germination dates, seed size, and long- term demographic variation. Comparisons of germination fraction, survival, and fecundity vs. yearly changes in population size found significant roles for all three factors, although in varying proportions for different species. Relationships between species' germination physiologies and relative germination fractions varied across years, with fast- germinating species being favored in years with warm temperatures during rainfall events in the germination season. Species with low germination fractions and high demographic variance have low integrated water- use efficiency, higher vegetative growth rates, and smaller, slower- germinating seeds. We have identified and quantified a number of functional traits associated with germination biology that play critical roles in ecological population dynamics.","author":[{"dropping-particle":"","family":"Huang","given":"Zhenying","non-dropping-particle":"","parse-names":false,"suffix":""},{"dropping-particle":"","family":"Liu","given":"Shuangshuang","non-dropping-particle":"","parse-names":false,"suffix":""},{"dropping-particle":"","family":"Bradford","given":"Kent J.","non-dropping-particle":"","parse-names":false,"suffix":""},{"dropping-particle":"","family":"Huxman","given":"Travis E.","non-dropping-particle":"","parse-names":false,"suffix":""},{"dropping-particle":"","family":"Venable","given":"D. Lawrence","non-dropping-particle":"","parse-names":false,"suffix":""}],"container-title":"Ecology","id":"ITEM-3","issue":"1","issued":{"date-parts":[["2016"]]},"page":"250-261","title":"The contribution of germination functional traits to population dynamics of a desert plant community","type":"article-journal","volume":"97"},"uris":["http://www.mendeley.com/documents/?uuid=be6e0d88-a7ef-41ac-92b9-546d473930fa"]}],"mendeley":{"formattedCitation":"(Kimball &lt;i&gt;et al.&lt;/i&gt;, 2011; Levine, Mceachern and Cowan, 2011; Huang &lt;i&gt;et al.&lt;/i&gt;, 2016)","plainTextFormattedCitation":"(Kimball et al., 2011; Levine, Mceachern and Cowan, 2011; Huang et al., 2016)","previouslyFormattedCitation":"(Kimball &lt;i&gt;et al.&lt;/i&gt;, 2011; Levine, Mceachern and Cowan, 2011; Huang &lt;i&gt;et al.&lt;/i&gt;, 2016)"},"properties":{"noteIndex":0},"schema":"https://github.com/citation-style-language/schema/raw/master/csl-citation.json"}</w:instrText>
      </w:r>
      <w:r w:rsidR="0004120D">
        <w:rPr>
          <w:rFonts w:cstheme="minorHAnsi"/>
        </w:rPr>
        <w:fldChar w:fldCharType="separate"/>
      </w:r>
      <w:r w:rsidR="0004120D" w:rsidRPr="0004120D">
        <w:rPr>
          <w:rFonts w:cstheme="minorHAnsi"/>
          <w:noProof/>
        </w:rPr>
        <w:t xml:space="preserve">(Kimball </w:t>
      </w:r>
      <w:r w:rsidR="0004120D" w:rsidRPr="0004120D">
        <w:rPr>
          <w:rFonts w:cstheme="minorHAnsi"/>
          <w:i/>
          <w:noProof/>
        </w:rPr>
        <w:t>et al.</w:t>
      </w:r>
      <w:r w:rsidR="0004120D" w:rsidRPr="0004120D">
        <w:rPr>
          <w:rFonts w:cstheme="minorHAnsi"/>
          <w:noProof/>
        </w:rPr>
        <w:t xml:space="preserve">, 2011; Levine, Mceachern and Cowan, 2011; Huang </w:t>
      </w:r>
      <w:r w:rsidR="0004120D" w:rsidRPr="0004120D">
        <w:rPr>
          <w:rFonts w:cstheme="minorHAnsi"/>
          <w:i/>
          <w:noProof/>
        </w:rPr>
        <w:t>et al.</w:t>
      </w:r>
      <w:r w:rsidR="0004120D" w:rsidRPr="0004120D">
        <w:rPr>
          <w:rFonts w:cstheme="minorHAnsi"/>
          <w:noProof/>
        </w:rPr>
        <w:t>, 2016)</w:t>
      </w:r>
      <w:r w:rsidR="0004120D">
        <w:rPr>
          <w:rFonts w:cstheme="minorHAnsi"/>
        </w:rPr>
        <w:fldChar w:fldCharType="end"/>
      </w:r>
      <w:r w:rsidR="0072769E" w:rsidRPr="00F95F23">
        <w:rPr>
          <w:rFonts w:cstheme="minorHAnsi"/>
        </w:rPr>
        <w:t xml:space="preserve">. </w:t>
      </w:r>
      <w:r w:rsidR="00150CDD">
        <w:rPr>
          <w:rFonts w:cstheme="minorHAnsi"/>
          <w:bCs/>
        </w:rPr>
        <w:t>Common</w:t>
      </w:r>
      <w:r w:rsidR="0067207A">
        <w:rPr>
          <w:rFonts w:cstheme="minorHAnsi"/>
          <w:bCs/>
        </w:rPr>
        <w:t xml:space="preserve"> adaptations </w:t>
      </w:r>
      <w:r w:rsidR="00150CDD">
        <w:rPr>
          <w:rFonts w:cstheme="minorHAnsi"/>
          <w:bCs/>
        </w:rPr>
        <w:t>to regulate germination phenology include</w:t>
      </w:r>
      <w:r w:rsidR="00D84F44" w:rsidRPr="00F95F23">
        <w:rPr>
          <w:rFonts w:cstheme="minorHAnsi"/>
          <w:bCs/>
        </w:rPr>
        <w:t xml:space="preserve"> bet-hedging strateg</w:t>
      </w:r>
      <w:r w:rsidR="00F74366">
        <w:rPr>
          <w:rFonts w:cstheme="minorHAnsi"/>
          <w:bCs/>
        </w:rPr>
        <w:t>ies</w:t>
      </w:r>
      <w:r w:rsidR="00773794">
        <w:rPr>
          <w:rFonts w:cstheme="minorHAnsi"/>
          <w:bCs/>
        </w:rPr>
        <w:t xml:space="preserve"> that </w:t>
      </w:r>
      <w:r w:rsidR="00D84F44" w:rsidRPr="00F95F23">
        <w:rPr>
          <w:rFonts w:cstheme="minorHAnsi"/>
          <w:bCs/>
        </w:rPr>
        <w:t xml:space="preserve">spread mortality risk with several germination </w:t>
      </w:r>
      <w:r w:rsidR="00430A83">
        <w:rPr>
          <w:rFonts w:cstheme="minorHAnsi"/>
          <w:bCs/>
        </w:rPr>
        <w:t xml:space="preserve">pulses </w:t>
      </w:r>
      <w:r w:rsidR="00B515E9">
        <w:rPr>
          <w:rFonts w:cstheme="minorHAnsi"/>
          <w:bCs/>
        </w:rPr>
        <w:fldChar w:fldCharType="begin" w:fldLock="1"/>
      </w:r>
      <w:r w:rsidR="00B515E9">
        <w:rPr>
          <w:rFonts w:cstheme="minorHAnsi"/>
          <w:bCs/>
        </w:rPr>
        <w:instrText>ADDIN CSL_CITATION {"citationItems":[{"id":"ITEM-1","itemData":{"DOI":"10.1098/rspb.2011.0176","abstract":"Uncertainty is a problem not only in human decision-making, but is a prevalent quality of natural environments and thus requires evolutionary response. Unpredictable natural selection is expected result in the evolution of bet-hedging strategies, which are adaptations to long-term fluctuating selection. Despite a recent surge of interest in bet hedging, its study remains mired in conceptual and practical ficulties, compounded by confusion over what constitutes evidence for its existence. Here, I attempt to resolve misunderstandings about bet hedging and its relationship with other modes of response environmental change, identify the challenges inherent to its study and assess the state of existing empiri- cal evidence. The variety and distribution of plausible bet-hedging traits found across 16 phyla in over 100 studies suggest their ubiquity. Thus, bet hedging should be considered a specific mode of response to environmental change. However, the distribution of bet-hedging studies across evidence categories defined according to potential strength - is heavily skewed towards weaker categories, underscoring the need for direct appraisals of the adaptive significance of putative bet-hedging","author":[{"dropping-particle":"","family":"Simons","given":"Andrew M.","non-dropping-particle":"","parse-names":false,"suffix":""}],"container-title":"Proceedings of the Royal Society B: Biological Sciences","id":"ITEM-1","issue":"1712","issued":{"date-parts":[["2011"]]},"page":"1601-1609","title":"Modes of response to environmental change and the elusive empirical evidence for bet hedging","type":"article-journal","volume":"278"},"uris":["http://www.mendeley.com/documents/?uuid=b839d485-7eb3-4039-9607-ff5137ac56a9"]}],"mendeley":{"formattedCitation":"(Simons, 2011)","plainTextFormattedCitation":"(Simons, 2011)","previouslyFormattedCitation":"(Simons, 2011)"},"properties":{"noteIndex":0},"schema":"https://github.com/citation-style-language/schema/raw/master/csl-citation.json"}</w:instrText>
      </w:r>
      <w:r w:rsidR="00B515E9">
        <w:rPr>
          <w:rFonts w:cstheme="minorHAnsi"/>
          <w:bCs/>
        </w:rPr>
        <w:fldChar w:fldCharType="separate"/>
      </w:r>
      <w:r w:rsidR="00B515E9" w:rsidRPr="00B515E9">
        <w:rPr>
          <w:rFonts w:cstheme="minorHAnsi"/>
          <w:bCs/>
          <w:noProof/>
        </w:rPr>
        <w:t>(Simons, 2011)</w:t>
      </w:r>
      <w:r w:rsidR="00B515E9">
        <w:rPr>
          <w:rFonts w:cstheme="minorHAnsi"/>
          <w:bCs/>
        </w:rPr>
        <w:fldChar w:fldCharType="end"/>
      </w:r>
      <w:r w:rsidR="00D84F44" w:rsidRPr="00F95F23">
        <w:rPr>
          <w:rFonts w:cstheme="minorHAnsi"/>
          <w:bCs/>
        </w:rPr>
        <w:t xml:space="preserve">; </w:t>
      </w:r>
      <w:r w:rsidR="004C1941">
        <w:rPr>
          <w:rFonts w:cstheme="minorHAnsi"/>
          <w:bCs/>
        </w:rPr>
        <w:t>response</w:t>
      </w:r>
      <w:r w:rsidR="00F74366">
        <w:rPr>
          <w:rFonts w:cstheme="minorHAnsi"/>
          <w:bCs/>
        </w:rPr>
        <w:t>s</w:t>
      </w:r>
      <w:r w:rsidR="004C1941">
        <w:rPr>
          <w:rFonts w:cstheme="minorHAnsi"/>
          <w:bCs/>
        </w:rPr>
        <w:t xml:space="preserve"> to</w:t>
      </w:r>
      <w:r w:rsidR="00D84F44" w:rsidRPr="00F95F23">
        <w:rPr>
          <w:rFonts w:cstheme="minorHAnsi"/>
          <w:bCs/>
        </w:rPr>
        <w:t xml:space="preserve"> environmental cues that trigger germination </w:t>
      </w:r>
      <w:r w:rsidR="005130CE">
        <w:rPr>
          <w:rFonts w:cstheme="minorHAnsi"/>
          <w:bCs/>
        </w:rPr>
        <w:t xml:space="preserve">under </w:t>
      </w:r>
      <w:r w:rsidR="003C53CF">
        <w:rPr>
          <w:rFonts w:cstheme="minorHAnsi"/>
          <w:bCs/>
        </w:rPr>
        <w:t xml:space="preserve">a </w:t>
      </w:r>
      <w:r w:rsidR="005130CE">
        <w:rPr>
          <w:rFonts w:cstheme="minorHAnsi"/>
          <w:bCs/>
        </w:rPr>
        <w:t>certain amount of</w:t>
      </w:r>
      <w:r w:rsidR="00D84F44" w:rsidRPr="00F95F23">
        <w:rPr>
          <w:rFonts w:cstheme="minorHAnsi"/>
          <w:bCs/>
        </w:rPr>
        <w:t xml:space="preserve"> temperature, moisture or light </w:t>
      </w:r>
      <w:r w:rsidR="00341D97">
        <w:rPr>
          <w:rFonts w:cstheme="minorHAnsi"/>
          <w:bCs/>
        </w:rPr>
        <w:fldChar w:fldCharType="begin" w:fldLock="1"/>
      </w:r>
      <w:r w:rsidR="00341D97">
        <w:rPr>
          <w:rFonts w:cstheme="minorHAnsi"/>
          <w:bCs/>
        </w:rPr>
        <w:instrText>ADDIN CSL_CITATION {"citationItems":[{"id":"ITEM-1","itemData":{"DOI":"10.1146/annurev-ecolsys-102209-144715","ISSN":"1543592X","abstract":"Germination behavior is one of the earliest phenotypes expressed by plants. This fact has several consequences for the evolution of postgermination traits, ecological niches, and geographic ranges. By determining the conditions that plants experience after they germinate, germination influences phenotypic expression of postgermination traits, natural selection on them, and their genetic basis. The breadth of germination niches may influence the ecological breadth and geographic ranges of species. Because germination is expressed early, it is frequently subjected to natural selection before other traits are expressed. We review evidence for natural selection on and adaptation of germination and discuss how the breadth of the germination niche is associated with the ecological niche and range of plant species. We review evidence for the coevolution of germination and postgermination traits and compare germination to postgermination niches. Finally, we discuss how germination responses to altered environments can influence species distribution and the evolution of postgermination traits after environmental change. Copyright © 2010 by Annual Reviews. All rights reserved.","author":[{"dropping-particle":"","family":"Donohue","given":"Kathleen","non-dropping-particle":"","parse-names":false,"suffix":""},{"dropping-particle":"","family":"Rubio De Casas","given":"Rafael","non-dropping-particle":"","parse-names":false,"suffix":""},{"dropping-particle":"","family":"Burghardt","given":"Liana","non-dropping-particle":"","parse-names":false,"suffix":""},{"dropping-particle":"","family":"Kovach","given":"Katherine","non-dropping-particle":"","parse-names":false,"suffix":""},{"dropping-particle":"","family":"Willis","given":"Charles G.","non-dropping-particle":"","parse-names":false,"suffix":""}],"container-title":"Annual Review of Ecology, Evolution, and Systematics","id":"ITEM-1","issued":{"date-parts":[["2010"]]},"page":"293-319","title":"Germination, postgermination adaptation, and species ecological ranges","type":"article-journal","volume":"41"},"uris":["http://www.mendeley.com/documents/?uuid=ac43ecad-c1d7-4d66-82d6-610c14b27148"]},{"id":"ITEM-2","itemData":{"DOI":"10.1016/B978-0-12-416677-6.00001-9","ISBN":"978-0-12-416677-6","abstract":"This book covers the present state of knowledge of the ecology, biogeography and evolution of whole-seed dormancy and germination, and it synthesizes available information on these topics for more than 14,000 species. The first chapter explains the meaning of seed germination ecology, provides an overview of the general kinds of information needed to understand the seed germination ecology of a species and comments on the values of such studies. Also, attention is given to reasons why this book on seed germination is needed, and how it differs from previous ones written on various aspects of seeds.","author":[{"dropping-particle":"","family":"Baskin","given":"Carol C.","non-dropping-particle":"","parse-names":false,"suffix":""},{"dropping-particle":"","family":"Baskin","given":"Jerry M.","non-dropping-particle":"","parse-names":false,"suffix":""}],"container-title":"Seeds","edition":"2nd Editio","id":"ITEM-2","issued":{"date-parts":[["2014","1","1"]]},"publisher":"Academic Press","publisher-place":"San Diego, CA, USA","title":"Seeds. Ecology, Biogeography and Evolution of Dormancy and Germination","type":"book"},"uris":["http://www.mendeley.com/documents/?uuid=a147d983-47ad-3113-ac22-f9e2c3bbcc32"]}],"mendeley":{"formattedCitation":"(Donohue &lt;i&gt;et al.&lt;/i&gt;, 2010; Baskin and Baskin, 2014)","plainTextFormattedCitation":"(Donohue et al., 2010; Baskin and Baskin, 2014)","previouslyFormattedCitation":"(Donohue &lt;i&gt;et al.&lt;/i&gt;, 2010; Baskin and Baskin, 2014)"},"properties":{"noteIndex":0},"schema":"https://github.com/citation-style-language/schema/raw/master/csl-citation.json"}</w:instrText>
      </w:r>
      <w:r w:rsidR="00341D97">
        <w:rPr>
          <w:rFonts w:cstheme="minorHAnsi"/>
          <w:bCs/>
        </w:rPr>
        <w:fldChar w:fldCharType="separate"/>
      </w:r>
      <w:r w:rsidR="00341D97" w:rsidRPr="00341D97">
        <w:rPr>
          <w:rFonts w:cstheme="minorHAnsi"/>
          <w:bCs/>
          <w:noProof/>
        </w:rPr>
        <w:t xml:space="preserve">(Donohue </w:t>
      </w:r>
      <w:r w:rsidR="00341D97" w:rsidRPr="00341D97">
        <w:rPr>
          <w:rFonts w:cstheme="minorHAnsi"/>
          <w:bCs/>
          <w:i/>
          <w:noProof/>
        </w:rPr>
        <w:t>et al.</w:t>
      </w:r>
      <w:r w:rsidR="00341D97" w:rsidRPr="00341D97">
        <w:rPr>
          <w:rFonts w:cstheme="minorHAnsi"/>
          <w:bCs/>
          <w:noProof/>
        </w:rPr>
        <w:t>, 2010; Baskin and Baskin, 2014)</w:t>
      </w:r>
      <w:r w:rsidR="00341D97">
        <w:rPr>
          <w:rFonts w:cstheme="minorHAnsi"/>
          <w:bCs/>
        </w:rPr>
        <w:fldChar w:fldCharType="end"/>
      </w:r>
      <w:r w:rsidR="000A4547">
        <w:rPr>
          <w:rFonts w:cstheme="minorHAnsi"/>
          <w:bCs/>
        </w:rPr>
        <w:t>;</w:t>
      </w:r>
      <w:r w:rsidR="00341D97">
        <w:rPr>
          <w:rFonts w:cstheme="minorHAnsi"/>
          <w:bCs/>
        </w:rPr>
        <w:t xml:space="preserve"> </w:t>
      </w:r>
      <w:r w:rsidR="00DB5F23">
        <w:rPr>
          <w:rFonts w:cstheme="minorHAnsi"/>
          <w:bCs/>
        </w:rPr>
        <w:t>or</w:t>
      </w:r>
      <w:r w:rsidR="00DB5F23" w:rsidRPr="00F95F23">
        <w:rPr>
          <w:rFonts w:cstheme="minorHAnsi"/>
          <w:bCs/>
        </w:rPr>
        <w:t xml:space="preserve"> </w:t>
      </w:r>
      <w:r w:rsidR="00D84F44" w:rsidRPr="00F95F23">
        <w:rPr>
          <w:rFonts w:cstheme="minorHAnsi"/>
          <w:bCs/>
        </w:rPr>
        <w:t xml:space="preserve">a combination of both </w:t>
      </w:r>
      <w:r w:rsidR="00B515E9">
        <w:rPr>
          <w:rFonts w:cstheme="minorHAnsi"/>
          <w:bCs/>
        </w:rPr>
        <w:fldChar w:fldCharType="begin" w:fldLock="1"/>
      </w:r>
      <w:r w:rsidR="00A0468A">
        <w:rPr>
          <w:rFonts w:cstheme="minorHAnsi"/>
          <w:bCs/>
        </w:rPr>
        <w:instrText>ADDIN CSL_CITATION {"citationItems":[{"id":"ITEM-1","itemData":{"DOI":"10.1098/rspb.2014.0706","ISSN":"14712954","PMID":"24870047","abstract":"All organisms are faced with environmental uncertainty. Bet-hedging theory expects unpredictable selection to result in the evolution of traits that maximize the geometric-mean fitness even though such traits appeartobedet-rimental over the shorter term. Despite the centrality of fitness measures to evolutionary analysis, no direct test of the geometric-mean fitness principle exists. Here, we directly distinguish between predictions of competing fitness maximization principles by testing Cohen's 1966 classic bet-hedging model using the fungus Neurospora crassa. The simple prediction is that propagule dormancy will evolve in proportion to the frequency of 'bad' years, whereas the prediction of the alternative arithmetic-mean principle is the evolution of zero dormancy as long as the expectation of a bad year is less than 0.5. Ascospore dormancy fraction in N. crassa was allowed to evolve under five experimental selection regimes that differed in the frequency of unpredictable 'bad years'. Results were consistent with bet-hedging theory: final dormancy fraction in 12 genetic lineages across 88 independently evolving samples was proportional to the frequency of bad years, and evolved both upwards and downwards as predicted from a range of starting dormancy fractions. These findings suggest that selection results in adaptation to variable rather than to expected environments. © 2014 The Author(s) Published by the Royal Society. All rights reserved.","author":[{"dropping-particle":"","family":"Graham","given":"Jeffrey K.","non-dropping-particle":"","parse-names":false,"suffix":""},{"dropping-particle":"","family":"Smith","given":"Myron L.","non-dropping-particle":"","parse-names":false,"suffix":""},{"dropping-particle":"","family":"Simons","given":"Andrew M.","non-dropping-particle":"","parse-names":false,"suffix":""}],"container-title":"Proceedings of the Royal Society B: Biological Sciences","id":"ITEM-1","issue":"1787","issued":{"date-parts":[["2014"]]},"title":"Experimental evolution of bet hedging under manipulated environmental uncertainty in Neurospora Crassa","type":"article-journal","volume":"281"},"uris":["http://www.mendeley.com/documents/?uuid=f2645969-c67e-4115-b00d-0278e4ebfbcf"]}],"mendeley":{"formattedCitation":"(Graham, Smith and Simons, 2014)","plainTextFormattedCitation":"(Graham, Smith and Simons, 2014)","previouslyFormattedCitation":"(Graham, Smith and Simons, 2014)"},"properties":{"noteIndex":0},"schema":"https://github.com/citation-style-language/schema/raw/master/csl-citation.json"}</w:instrText>
      </w:r>
      <w:r w:rsidR="00B515E9">
        <w:rPr>
          <w:rFonts w:cstheme="minorHAnsi"/>
          <w:bCs/>
        </w:rPr>
        <w:fldChar w:fldCharType="separate"/>
      </w:r>
      <w:r w:rsidR="00B515E9" w:rsidRPr="00B515E9">
        <w:rPr>
          <w:rFonts w:cstheme="minorHAnsi"/>
          <w:bCs/>
          <w:noProof/>
        </w:rPr>
        <w:t>(Graham, Smith and Simons, 2014)</w:t>
      </w:r>
      <w:r w:rsidR="00B515E9">
        <w:rPr>
          <w:rFonts w:cstheme="minorHAnsi"/>
          <w:bCs/>
        </w:rPr>
        <w:fldChar w:fldCharType="end"/>
      </w:r>
      <w:r w:rsidR="00D84F44" w:rsidRPr="00F95F23">
        <w:rPr>
          <w:rFonts w:cstheme="minorHAnsi"/>
          <w:bCs/>
        </w:rPr>
        <w:t>.</w:t>
      </w:r>
      <w:r w:rsidR="003F05F8" w:rsidRPr="00F95F23">
        <w:rPr>
          <w:rFonts w:cstheme="minorHAnsi"/>
          <w:bCs/>
        </w:rPr>
        <w:t xml:space="preserve"> </w:t>
      </w:r>
    </w:p>
    <w:p w14:paraId="46EAE914" w14:textId="7C0A6F30" w:rsidR="004F7915" w:rsidRPr="00ED097D" w:rsidRDefault="007C3202" w:rsidP="00914E3A">
      <w:pPr>
        <w:spacing w:after="0" w:line="480" w:lineRule="auto"/>
        <w:ind w:firstLine="708"/>
        <w:jc w:val="both"/>
        <w:textAlignment w:val="baseline"/>
        <w:rPr>
          <w:rFonts w:cstheme="minorHAnsi"/>
        </w:rPr>
      </w:pPr>
      <w:r>
        <w:rPr>
          <w:rFonts w:cstheme="minorHAnsi"/>
          <w:bCs/>
        </w:rPr>
        <w:t>Germination</w:t>
      </w:r>
      <w:r w:rsidR="00A66752">
        <w:rPr>
          <w:rFonts w:cstheme="minorHAnsi"/>
          <w:bCs/>
        </w:rPr>
        <w:t xml:space="preserve"> phenology </w:t>
      </w:r>
      <w:r w:rsidR="00F72602">
        <w:rPr>
          <w:rFonts w:cstheme="minorHAnsi"/>
          <w:bCs/>
        </w:rPr>
        <w:t>has been studied</w:t>
      </w:r>
      <w:r w:rsidR="00B07711">
        <w:rPr>
          <w:rFonts w:cstheme="minorHAnsi"/>
          <w:bCs/>
        </w:rPr>
        <w:t xml:space="preserve"> </w:t>
      </w:r>
      <w:r w:rsidR="00F72602">
        <w:rPr>
          <w:rFonts w:cstheme="minorHAnsi"/>
          <w:bCs/>
        </w:rPr>
        <w:t>i</w:t>
      </w:r>
      <w:r w:rsidR="00B07711">
        <w:rPr>
          <w:rFonts w:cstheme="minorHAnsi"/>
          <w:bCs/>
        </w:rPr>
        <w:t xml:space="preserve">n </w:t>
      </w:r>
      <w:r w:rsidR="000C2511">
        <w:rPr>
          <w:rFonts w:cstheme="minorHAnsi"/>
          <w:bCs/>
        </w:rPr>
        <w:t xml:space="preserve">annual species </w:t>
      </w:r>
      <w:r w:rsidR="00F72602">
        <w:rPr>
          <w:rFonts w:cstheme="minorHAnsi"/>
          <w:bCs/>
        </w:rPr>
        <w:t>from</w:t>
      </w:r>
      <w:r w:rsidR="00441F8E">
        <w:rPr>
          <w:rFonts w:cstheme="minorHAnsi"/>
          <w:bCs/>
        </w:rPr>
        <w:t xml:space="preserve"> </w:t>
      </w:r>
      <w:r w:rsidR="006C4A15">
        <w:rPr>
          <w:rFonts w:cstheme="minorHAnsi"/>
          <w:bCs/>
        </w:rPr>
        <w:t xml:space="preserve">unpredictable water-dependent </w:t>
      </w:r>
      <w:r w:rsidR="00FA012B">
        <w:rPr>
          <w:rFonts w:cstheme="minorHAnsi"/>
          <w:bCs/>
        </w:rPr>
        <w:t>communities</w:t>
      </w:r>
      <w:r w:rsidR="00F05A4E">
        <w:rPr>
          <w:rFonts w:cstheme="minorHAnsi"/>
          <w:bCs/>
        </w:rPr>
        <w:t xml:space="preserve"> </w:t>
      </w:r>
      <w:r w:rsidR="00FE19BA">
        <w:rPr>
          <w:rFonts w:cstheme="minorHAnsi"/>
          <w:bCs/>
        </w:rPr>
        <w:fldChar w:fldCharType="begin" w:fldLock="1"/>
      </w:r>
      <w:r w:rsidR="00946892">
        <w:rPr>
          <w:rFonts w:cstheme="minorHAnsi"/>
          <w:bCs/>
        </w:rPr>
        <w:instrText>ADDIN CSL_CITATION {"citationItems":[{"id":"ITEM-1","itemData":{"DOI":"10.3732/ajb.1100034","ISSN":"00029122","PMID":"22003177","abstract":"Premise of the Study: Trait differences can promote distinct survival and fecundity responses to environmental fluctuations. In a Sonoran Desert winter annual plant community, we have identified a tradeoff between relative growth rate (RGR) and water-use efficiency (WUE) that predicts interannual variation in reproductive success. Here we test the hypothesis that traits underlying RGR and WUE differences are linked to seasonal phenology. Methods: We use long-term demographic data and finer-scale, short-term data to investigate timing of germination, reproduction, and death of several winter annual species in multiple years in open and under-shrub habitats. We hypothesized that species with high WUE and less interannual demographic variability would have life cycle transitions early in the winter to spring growing season. This would be due to an ability to use small amounts of rain and photosynthesize at low temperatures. By contrast, we hypothesized that species with low WUE whose survival and reproductive rates vary greatly from year to year would have life cycle transitions later in the season. Key Results: In any given year, species with high WUE germinated and reproduced earlier in the season than species with low WUE, whereas low-WUE species germinated later and had shorter reproductive phases. Conclusions: Our results demonstrate a direct relationship between phenology and physiological trait differences. This link between phenology and physiology is of interest because it clarifies the mechanism by which trait differences determine species ' relative abundances. © 2011 Botanical Society of America.","author":[{"dropping-particle":"","family":"Kimball","given":"Sarah","non-dropping-particle":"","parse-names":false,"suffix":""},{"dropping-particle":"","family":"Angert","given":"Amy L.","non-dropping-particle":"","parse-names":false,"suffix":""},{"dropping-particle":"","family":"Huxman","given":"Travis E.","non-dropping-particle":"","parse-names":false,"suffix":""},{"dropping-particle":"","family":"Lawrence Venable","given":"D.","non-dropping-particle":"","parse-names":false,"suffix":""}],"container-title":"American Journal of Botany","id":"ITEM-1","issue":"11","issued":{"date-parts":[["2011"]]},"page":"1773-1781","title":"Differences in the timing of germination and reproduction relate to growth physiology and population dynamics of sonoran desert winter annuals","type":"article-journal","volume":"98"},"uris":["http://www.mendeley.com/documents/?uuid=dd7ef1e0-ec0e-40c9-aa79-b490c7814cab"]},{"id":"ITEM-2","itemData":{"DOI":"10.1002/ecs2.1987","ISSN":"21508925","abstract":"Priority effects are hypothesized to play an important role in community assembly and may promote suppression of native by exotic species.Work in a range of grassland systems has proved valuable for testing these effects, demonstrating that earlier germination by some exotic annual grasses contributes to their competitive dominance over natives. Yet few studies have measured native forb germination phenology under field conditions, and the demographic consequences of emergence timing for competitive interactions and native fitness are not well understood. We focused on three native annual species in a southern California grassland dominated by exotic Bromus spp. over three years, measuring (1) seedling emergence rates, for both early (October) and later (November and December) germinators; (2) effects of exotic grasses on native survival and reproduction, through a grass removal experiment; and (3) interactions between emergence timing and grass competitive effects on native mortality, survival, and flowering. We quantified tradeoffs of emergence timing, by estimating mortality experienced by early germinants until the late cohort emerged (early survival), and then for both cohorts from the time of late emergence to flowering (spring survival). The two most common focal natives, Amsinckia intermedia and Phacelia distans, varied substantially in germination phenology but primarily emerged early. The less abundant Clarkia purpurea germinated late. Late emergence reduced spring survival in control plots but not those where exotic grasses were reduced experimentally, supporting the importance of priority effects and benefits of early germination in competition with grasses. However, early emergence entailed a high cost of initial mortality risk in some years. We found no effect of emergence timing on size at flowering. Estimates of net survivorship to flowering suggest that late emergence consistently was associated with the highest survival when exotic grasses were reduced experimentally. Early emergence was more favored in control than in exotic grass reduction plots, but the survival tradeoffs differed substantially between years. These results suggest that priority effects contribute to suppression of native forbs, but may not consistently promote higher fitness for earlier germinators. Instead, exotic invasion may increase yearly variation in the fitness consequences of native germination phenology, with potential implications for bet hedging strategies.","author":[{"dropping-particle":"","family":"Thomson","given":"DIane M.","non-dropping-particle":"","parse-names":false,"suffix":""},{"dropping-particle":"","family":"King","given":"Rachel A.","non-dropping-particle":"","parse-names":false,"suffix":""},{"dropping-particle":"","family":"Schultz","given":"Emily L.","non-dropping-particle":"","parse-names":false,"suffix":""}],"container-title":"Ecosphere","id":"ITEM-2","issue":"10","issued":{"date-parts":[["2017"]]},"title":"Between invaders and a risky place: Exotic grasses alter demographic tradeoffs of native forb germination timing","type":"article-journal","volume":"8"},"uris":["http://www.mendeley.com/documents/?uuid=2c23ec70-c19f-47ac-bcdf-de86208aa5d0"]},{"id":"ITEM-3","itemData":{"DOI":"10.1111/ele.12241","ISSN":"14610248","PMID":"24393387","abstract":"In bet hedging, organisms sacrifice short-term success to reduce the long-term variance in success. Delayed germination is the classic example of bet hedging, in which a fraction of seeds remain dormant as a hedge against the risk of complete reproductive failure. Here, we investigate the adaptive nature of delayed germination as a bet hedging strategy using long-term demographic data on Sonoran Desert winter annual plants. Using stochastic population models, we estimate fitness as a function of delayed germination and identify evolutionarily stable strategies for 12 abundant species in the community. Results indicate that delayed germination meets the criteria as a bet hedging strategy for all species. Density-dependent models, but not density-independent ones, predicted optimal germination strategies that correspond remarkably well with observed patterns. By incorporating naturally occurring variation in seed and seedling dynamics, our results present a rigorous test of bet hedging theory within the relevant environmental context.© 2014 John Wiley &amp; Sons Ltd/CNRS.","author":[{"dropping-particle":"","family":"Gremer","given":"Jennifer R.","non-dropping-particle":"","parse-names":false,"suffix":""},{"dropping-particle":"","family":"Venable","given":"D. Lawrence","non-dropping-particle":"","parse-names":false,"suffix":""}],"container-title":"Ecology Letters","id":"ITEM-3","issue":"3","issued":{"date-parts":[["2014"]]},"page":"380-387","title":"Bet hedging in desert winter annual plants: Optimal germination strategies in a variable environment","type":"article-journal","volume":"17"},"uris":["http://www.mendeley.com/documents/?uuid=8893996b-854e-46ce-9a15-b846b1049f22"]},{"id":"ITEM-4","itemData":{"DOI":"10.1111/ele.13461","ISSN":"14610248","PMID":"31994356","abstract":"For organisms living in unpredictable environments, timing important life-history events is challenging. One way to deal with uncertainty is to spread the emergence of offspring across multiple years via dormancy. However, timing of emergence is not only important among years, but also within each growing season. Here, we study the evolutionary interactions between germination strategies that deal with among- and within-season uncertainty. We use a modelling approach that considers among-season dormancy and within-season germination phenology of annual plants as potentially independent traits and study their separate and joint evolution in a variable environment. We find that higher among-season dormancy selects for earlier germination within the growing season. Furthermore, our results indicate that more unpredictable natural environments can counter-intuitively select for less risk-spreading within the season. Furthermore, strong priority effects select for earlier within-season germination phenology which in turn increases the need for bet hedging through among-season dormancy.","author":[{"dropping-particle":"","family":"Brink","given":"Hanna","non-dropping-particle":"ten","parse-names":false,"suffix":""},{"dropping-particle":"","family":"Gremer","given":"Jennifer R.","non-dropping-particle":"","parse-names":false,"suffix":""},{"dropping-particle":"","family":"Kokko","given":"Hanna","non-dropping-particle":"","parse-names":false,"suffix":""}],"container-title":"Ecology Letters","id":"ITEM-4","issue":"4","issued":{"date-parts":[["2020"]]},"page":"620-630","title":"Optimal germination timing in unpredictable environments: the importance of dormancy for both among- and within-season variation","type":"article-journal","volume":"23"},"uris":["http://www.mendeley.com/documents/?uuid=49ddf7c9-7a9e-49a7-aa66-62029656a759"]}],"mendeley":{"formattedCitation":"(Kimball &lt;i&gt;et al.&lt;/i&gt;, 2011; Gremer and Venable, 2014; Thomson, King and Schultz, 2017; ten Brink, Gremer and Kokko, 2020)","plainTextFormattedCitation":"(Kimball et al., 2011; Gremer and Venable, 2014; Thomson, King and Schultz, 2017; ten Brink, Gremer and Kokko, 2020)","previouslyFormattedCitation":"(Kimball &lt;i&gt;et al.&lt;/i&gt;, 2011; Gremer and Venable, 2014; Thomson, King and Schultz, 2017; ten Brink, Gremer and Kokko, 2020)"},"properties":{"noteIndex":0},"schema":"https://github.com/citation-style-language/schema/raw/master/csl-citation.json"}</w:instrText>
      </w:r>
      <w:r w:rsidR="00FE19BA">
        <w:rPr>
          <w:rFonts w:cstheme="minorHAnsi"/>
          <w:bCs/>
        </w:rPr>
        <w:fldChar w:fldCharType="separate"/>
      </w:r>
      <w:r w:rsidR="00FE19BA" w:rsidRPr="00FE19BA">
        <w:rPr>
          <w:rFonts w:cstheme="minorHAnsi"/>
          <w:bCs/>
          <w:noProof/>
        </w:rPr>
        <w:t xml:space="preserve">(Kimball </w:t>
      </w:r>
      <w:r w:rsidR="00FE19BA" w:rsidRPr="00FE19BA">
        <w:rPr>
          <w:rFonts w:cstheme="minorHAnsi"/>
          <w:bCs/>
          <w:i/>
          <w:noProof/>
        </w:rPr>
        <w:t>et al.</w:t>
      </w:r>
      <w:r w:rsidR="00FE19BA" w:rsidRPr="00FE19BA">
        <w:rPr>
          <w:rFonts w:cstheme="minorHAnsi"/>
          <w:bCs/>
          <w:noProof/>
        </w:rPr>
        <w:t>, 2011; Gremer and Venable, 2014; Thomson, King and Schultz, 2017; ten Brink, Gremer and Kokko, 2020)</w:t>
      </w:r>
      <w:r w:rsidR="00FE19BA">
        <w:rPr>
          <w:rFonts w:cstheme="minorHAnsi"/>
          <w:bCs/>
        </w:rPr>
        <w:fldChar w:fldCharType="end"/>
      </w:r>
      <w:r w:rsidR="00F72602">
        <w:rPr>
          <w:rFonts w:cstheme="minorHAnsi"/>
          <w:bCs/>
        </w:rPr>
        <w:t xml:space="preserve">, but </w:t>
      </w:r>
      <w:r w:rsidR="001973F2">
        <w:rPr>
          <w:rFonts w:cstheme="minorHAnsi"/>
          <w:bCs/>
        </w:rPr>
        <w:t xml:space="preserve">environmental regulation of </w:t>
      </w:r>
      <w:r w:rsidR="004F3FF7">
        <w:rPr>
          <w:rFonts w:cstheme="minorHAnsi"/>
          <w:bCs/>
        </w:rPr>
        <w:t xml:space="preserve">germination </w:t>
      </w:r>
      <w:r w:rsidR="0093051E">
        <w:rPr>
          <w:rFonts w:cstheme="minorHAnsi"/>
          <w:bCs/>
        </w:rPr>
        <w:t>phenology</w:t>
      </w:r>
      <w:r w:rsidR="001973F2">
        <w:rPr>
          <w:rFonts w:cstheme="minorHAnsi"/>
          <w:bCs/>
        </w:rPr>
        <w:t xml:space="preserve"> </w:t>
      </w:r>
      <w:r w:rsidR="007C6EFE">
        <w:rPr>
          <w:rFonts w:cstheme="minorHAnsi"/>
          <w:bCs/>
        </w:rPr>
        <w:t xml:space="preserve">is </w:t>
      </w:r>
      <w:r w:rsidR="00154D57">
        <w:rPr>
          <w:rFonts w:cstheme="minorHAnsi"/>
          <w:bCs/>
        </w:rPr>
        <w:t xml:space="preserve">also </w:t>
      </w:r>
      <w:r w:rsidR="00C53091">
        <w:rPr>
          <w:rFonts w:cstheme="minorHAnsi"/>
          <w:bCs/>
        </w:rPr>
        <w:t xml:space="preserve">expected in </w:t>
      </w:r>
      <w:r w:rsidR="00FA012B">
        <w:rPr>
          <w:rFonts w:cstheme="minorHAnsi"/>
          <w:bCs/>
        </w:rPr>
        <w:t xml:space="preserve">other </w:t>
      </w:r>
      <w:r w:rsidR="00154D57">
        <w:rPr>
          <w:rFonts w:cstheme="minorHAnsi"/>
          <w:bCs/>
        </w:rPr>
        <w:t>systems</w:t>
      </w:r>
      <w:r w:rsidR="00FA012B">
        <w:rPr>
          <w:rFonts w:cstheme="minorHAnsi"/>
          <w:bCs/>
        </w:rPr>
        <w:t xml:space="preserve"> </w:t>
      </w:r>
      <w:r w:rsidR="00FD53A9">
        <w:rPr>
          <w:rFonts w:cstheme="minorHAnsi"/>
          <w:bCs/>
        </w:rPr>
        <w:t>influenced by seasonal</w:t>
      </w:r>
      <w:r w:rsidR="00CA27E5">
        <w:rPr>
          <w:rFonts w:cstheme="minorHAnsi"/>
          <w:bCs/>
        </w:rPr>
        <w:t>ity</w:t>
      </w:r>
      <w:r w:rsidR="00AD6874">
        <w:rPr>
          <w:rFonts w:cstheme="minorHAnsi"/>
          <w:bCs/>
        </w:rPr>
        <w:t xml:space="preserve"> and </w:t>
      </w:r>
      <w:r w:rsidR="004B4434">
        <w:rPr>
          <w:rFonts w:cstheme="minorHAnsi"/>
          <w:bCs/>
        </w:rPr>
        <w:t>climate</w:t>
      </w:r>
      <w:r w:rsidR="00AD6874">
        <w:rPr>
          <w:rFonts w:cstheme="minorHAnsi"/>
          <w:bCs/>
        </w:rPr>
        <w:t xml:space="preserve"> change </w:t>
      </w:r>
      <w:r w:rsidR="001F3D1C">
        <w:rPr>
          <w:rFonts w:cstheme="minorHAnsi"/>
          <w:bCs/>
        </w:rPr>
        <w:fldChar w:fldCharType="begin" w:fldLock="1"/>
      </w:r>
      <w:r w:rsidR="009216CE">
        <w:rPr>
          <w:rFonts w:cstheme="minorHAnsi"/>
          <w:bCs/>
        </w:rPr>
        <w:instrText>ADDIN CSL_CITATION {"citationItems":[{"id":"ITEM-1","itemData":{"DOI":"10.1111/j.1365-2486.2010.02368.x","ISSN":"13541013","abstract":"At the core of plant regeneration, temperature and water supply are critical drivers for seed dormancy (initiation, break) and germination. Hence, global climate change is altering these environmental cues and will preclude, delay, or enhance regeneration from seeds, as already documented in some cases. Along with compromised seedling emergence and vigour, shifts in germination phenology will influence population dynamics, and thus, species composition and diversity of communities. Altered seed maturation (including consequences for dispersal) and seed mass will have ramifications on life history traits of plants. Predicted changes in temperature and precipitation, and thus in soil moisture, will affect many components of seed persistence in soil, e.g. seed longevity, dormancy release and germination, and soil pathogen activity. More/less equitable climate will alter geographic distribution for species, but restricted migratory capacity in some will greatly limit their response. Seed traits for weedy species could evolve relatively quickly to keep pace with climate change enhancing their negative environmental and economic impact. Thus, increased research in understudied ecosystems, on key issues related to seed ecology, and on evolution of seed traits in nonweedy species is needed to more fully comprehend and plan for plant responses to global warming. © 2011 Blackwell Publishing Ltd.","author":[{"dropping-particle":"","family":"Walck","given":"Jeffrey L.","non-dropping-particle":"","parse-names":false,"suffix":""},{"dropping-particle":"","family":"Hidayati","given":"Siti N.","non-dropping-particle":"","parse-names":false,"suffix":""},{"dropping-particle":"","family":"Dixon","given":"Kingsley W.","non-dropping-particle":"","parse-names":false,"suffix":""},{"dropping-particle":"","family":"Thompson","given":"Ken","non-dropping-particle":"","parse-names":false,"suffix":""},{"dropping-particle":"","family":"Poschlod","given":"Peter","non-dropping-particle":"","parse-names":false,"suffix":""}],"container-title":"Global Change Biology","id":"ITEM-1","issue":"6","issued":{"date-parts":[["2011"]]},"page":"2145-2161","title":"Climate change and plant regeneration from seed","type":"article-journal","volume":"17"},"uris":["http://www.mendeley.com/documents/?uuid=8381775f-051d-40b2-aa7b-e969b88aa61e"]}],"mendeley":{"formattedCitation":"(Walck &lt;i&gt;et al.&lt;/i&gt;, 2011)","plainTextFormattedCitation":"(Walck et al., 2011)","previouslyFormattedCitation":"(Walck &lt;i&gt;et al.&lt;/i&gt;, 2011)"},"properties":{"noteIndex":0},"schema":"https://github.com/citation-style-language/schema/raw/master/csl-citation.json"}</w:instrText>
      </w:r>
      <w:r w:rsidR="001F3D1C">
        <w:rPr>
          <w:rFonts w:cstheme="minorHAnsi"/>
          <w:bCs/>
        </w:rPr>
        <w:fldChar w:fldCharType="separate"/>
      </w:r>
      <w:r w:rsidR="001F3D1C" w:rsidRPr="001F3D1C">
        <w:rPr>
          <w:rFonts w:cstheme="minorHAnsi"/>
          <w:bCs/>
          <w:noProof/>
        </w:rPr>
        <w:t xml:space="preserve">(Walck </w:t>
      </w:r>
      <w:r w:rsidR="001F3D1C" w:rsidRPr="001F3D1C">
        <w:rPr>
          <w:rFonts w:cstheme="minorHAnsi"/>
          <w:bCs/>
          <w:i/>
          <w:noProof/>
        </w:rPr>
        <w:t>et al.</w:t>
      </w:r>
      <w:r w:rsidR="001F3D1C" w:rsidRPr="001F3D1C">
        <w:rPr>
          <w:rFonts w:cstheme="minorHAnsi"/>
          <w:bCs/>
          <w:noProof/>
        </w:rPr>
        <w:t>, 2011)</w:t>
      </w:r>
      <w:r w:rsidR="001F3D1C">
        <w:rPr>
          <w:rFonts w:cstheme="minorHAnsi"/>
          <w:bCs/>
        </w:rPr>
        <w:fldChar w:fldCharType="end"/>
      </w:r>
      <w:r w:rsidR="00AD6874">
        <w:rPr>
          <w:rFonts w:cstheme="minorHAnsi"/>
          <w:bCs/>
        </w:rPr>
        <w:t xml:space="preserve">. </w:t>
      </w:r>
      <w:r w:rsidR="003D7FEA">
        <w:rPr>
          <w:rFonts w:cstheme="minorHAnsi"/>
          <w:bCs/>
        </w:rPr>
        <w:t xml:space="preserve">One </w:t>
      </w:r>
      <w:r w:rsidR="002B04C0">
        <w:rPr>
          <w:rFonts w:cstheme="minorHAnsi"/>
          <w:bCs/>
        </w:rPr>
        <w:t xml:space="preserve">important </w:t>
      </w:r>
      <w:r w:rsidR="003D7FEA">
        <w:rPr>
          <w:rFonts w:cstheme="minorHAnsi"/>
          <w:bCs/>
        </w:rPr>
        <w:t xml:space="preserve">example is </w:t>
      </w:r>
      <w:r w:rsidR="00332326">
        <w:rPr>
          <w:rFonts w:cstheme="minorHAnsi"/>
          <w:bCs/>
        </w:rPr>
        <w:t xml:space="preserve">found </w:t>
      </w:r>
      <w:r w:rsidR="00E00B96">
        <w:rPr>
          <w:rFonts w:cstheme="minorHAnsi"/>
          <w:bCs/>
        </w:rPr>
        <w:t xml:space="preserve">in </w:t>
      </w:r>
      <w:r w:rsidR="002B04C0">
        <w:rPr>
          <w:rFonts w:cstheme="minorHAnsi"/>
          <w:bCs/>
        </w:rPr>
        <w:t xml:space="preserve">alpine and arctic </w:t>
      </w:r>
      <w:r w:rsidR="00202551">
        <w:rPr>
          <w:rFonts w:cstheme="minorHAnsi"/>
          <w:bCs/>
        </w:rPr>
        <w:t>ecosystems, where seed</w:t>
      </w:r>
      <w:r w:rsidR="00E00B96">
        <w:rPr>
          <w:rFonts w:cstheme="minorHAnsi"/>
          <w:bCs/>
        </w:rPr>
        <w:t xml:space="preserve"> production</w:t>
      </w:r>
      <w:r w:rsidR="00713CEB">
        <w:rPr>
          <w:rFonts w:cstheme="minorHAnsi"/>
          <w:bCs/>
        </w:rPr>
        <w:t xml:space="preserve"> and germination</w:t>
      </w:r>
      <w:r w:rsidR="00202551">
        <w:rPr>
          <w:rFonts w:cstheme="minorHAnsi"/>
          <w:bCs/>
        </w:rPr>
        <w:t xml:space="preserve"> </w:t>
      </w:r>
      <w:r w:rsidR="00C51495">
        <w:rPr>
          <w:rFonts w:cstheme="minorHAnsi"/>
          <w:bCs/>
        </w:rPr>
        <w:t>are</w:t>
      </w:r>
      <w:r w:rsidR="00543804">
        <w:rPr>
          <w:rFonts w:cstheme="minorHAnsi"/>
          <w:bCs/>
        </w:rPr>
        <w:t xml:space="preserve"> strongly influenced by </w:t>
      </w:r>
      <w:r w:rsidR="00AB62CB">
        <w:rPr>
          <w:rFonts w:cstheme="minorHAnsi"/>
          <w:bCs/>
        </w:rPr>
        <w:t xml:space="preserve">microclimatic conditions </w:t>
      </w:r>
      <w:r w:rsidR="009216CE">
        <w:rPr>
          <w:rFonts w:cstheme="minorHAnsi"/>
          <w:bCs/>
        </w:rPr>
        <w:fldChar w:fldCharType="begin" w:fldLock="1"/>
      </w:r>
      <w:r w:rsidR="00975940">
        <w:rPr>
          <w:rFonts w:cstheme="minorHAnsi"/>
          <w:bCs/>
        </w:rPr>
        <w:instrText>ADDIN CSL_CITATION {"citationItems":[{"id":"ITEM-1","itemData":{"author":[{"dropping-particle":"","family":"Mondoni","given":"A.","non-dropping-particle":"","parse-names":false,"suffix":""},{"dropping-particle":"","family":"Jiménez-Alfaro","given":"B.","non-dropping-particle":"","parse-names":false,"suffix":""},{"dropping-particle":"","family":"Cavieres","given":"L. A.","non-dropping-particle":"","parse-names":false,"suffix":""}],"chapter-number":"1","container-title":"Plant Regeneration from Seeds","id":"ITEM-1","issued":{"date-parts":[["2022"]]},"publisher":"Academic Press","title":"Effect of climate change on plant regeneration from seeds in the arctic and alpine biome","type":"chapter"},"uris":["http://www.mendeley.com/documents/?uuid=d4a436df-339b-4d60-9c56-885e7e55b38d"]}],"mendeley":{"formattedCitation":"(Mondoni, Jiménez-Alfaro and Cavieres, 2022)","plainTextFormattedCitation":"(Mondoni, Jiménez-Alfaro and Cavieres, 2022)","previouslyFormattedCitation":"(Mondoni, Jiménez-Alfaro and Cavieres, 2022)"},"properties":{"noteIndex":0},"schema":"https://github.com/citation-style-language/schema/raw/master/csl-citation.json"}</w:instrText>
      </w:r>
      <w:r w:rsidR="009216CE">
        <w:rPr>
          <w:rFonts w:cstheme="minorHAnsi"/>
          <w:bCs/>
        </w:rPr>
        <w:fldChar w:fldCharType="separate"/>
      </w:r>
      <w:r w:rsidR="009216CE" w:rsidRPr="009216CE">
        <w:rPr>
          <w:rFonts w:cstheme="minorHAnsi"/>
          <w:bCs/>
          <w:noProof/>
        </w:rPr>
        <w:t>(Mondoni, Jiménez-Alfaro and Cavieres, 2022)</w:t>
      </w:r>
      <w:r w:rsidR="009216CE">
        <w:rPr>
          <w:rFonts w:cstheme="minorHAnsi"/>
          <w:bCs/>
        </w:rPr>
        <w:fldChar w:fldCharType="end"/>
      </w:r>
      <w:r w:rsidR="009216CE">
        <w:rPr>
          <w:rFonts w:cstheme="minorHAnsi"/>
          <w:bCs/>
        </w:rPr>
        <w:t>.</w:t>
      </w:r>
      <w:r w:rsidR="00713CEB">
        <w:rPr>
          <w:rFonts w:cstheme="minorHAnsi"/>
          <w:bCs/>
        </w:rPr>
        <w:t xml:space="preserve"> </w:t>
      </w:r>
      <w:r w:rsidR="005D5E5F" w:rsidRPr="00F95F23">
        <w:rPr>
          <w:rFonts w:cstheme="minorHAnsi"/>
        </w:rPr>
        <w:t>A</w:t>
      </w:r>
      <w:r w:rsidR="005D5E5F" w:rsidRPr="00F95F23">
        <w:rPr>
          <w:rFonts w:eastAsia="Times New Roman" w:cstheme="minorHAnsi"/>
          <w:color w:val="000000"/>
          <w:lang w:eastAsia="ca-ES"/>
        </w:rPr>
        <w:t xml:space="preserve">lpine areas </w:t>
      </w:r>
      <w:r w:rsidR="0084714F" w:rsidRPr="00F95F23">
        <w:rPr>
          <w:rFonts w:eastAsia="Times New Roman" w:cstheme="minorHAnsi"/>
          <w:color w:val="000000"/>
          <w:lang w:eastAsia="ca-ES"/>
        </w:rPr>
        <w:t xml:space="preserve">are characterized by short growing seasons </w:t>
      </w:r>
      <w:r w:rsidR="0084714F">
        <w:rPr>
          <w:rFonts w:eastAsia="Times New Roman" w:cstheme="minorHAnsi"/>
          <w:color w:val="000000"/>
          <w:lang w:eastAsia="ca-ES"/>
        </w:rPr>
        <w:t xml:space="preserve">and </w:t>
      </w:r>
      <w:r w:rsidR="005D5E5F" w:rsidRPr="00F95F23">
        <w:rPr>
          <w:rFonts w:eastAsia="Times New Roman" w:cstheme="minorHAnsi"/>
          <w:color w:val="000000"/>
          <w:lang w:eastAsia="ca-ES"/>
        </w:rPr>
        <w:t xml:space="preserve">display </w:t>
      </w:r>
      <w:r w:rsidR="00AF0686" w:rsidRPr="00F95F23">
        <w:rPr>
          <w:rFonts w:eastAsia="Times New Roman" w:cstheme="minorHAnsi"/>
          <w:color w:val="000000"/>
          <w:lang w:eastAsia="ca-ES"/>
        </w:rPr>
        <w:t>changing climatic conditions</w:t>
      </w:r>
      <w:r w:rsidR="001656DF" w:rsidRPr="00F95F23">
        <w:rPr>
          <w:rFonts w:eastAsia="Times New Roman" w:cstheme="minorHAnsi"/>
          <w:color w:val="000000"/>
          <w:lang w:eastAsia="ca-ES"/>
        </w:rPr>
        <w:t xml:space="preserve"> </w:t>
      </w:r>
      <w:r w:rsidR="00356BC6">
        <w:rPr>
          <w:rFonts w:eastAsia="Times New Roman" w:cstheme="minorHAnsi"/>
          <w:color w:val="000000"/>
          <w:lang w:eastAsia="ca-ES"/>
        </w:rPr>
        <w:t xml:space="preserve">at </w:t>
      </w:r>
      <w:r w:rsidR="00BB3BB8">
        <w:rPr>
          <w:rFonts w:eastAsia="Times New Roman" w:cstheme="minorHAnsi"/>
          <w:color w:val="000000"/>
          <w:lang w:eastAsia="ca-ES"/>
        </w:rPr>
        <w:t xml:space="preserve">different spatial scales </w:t>
      </w:r>
      <w:r w:rsidR="001656DF" w:rsidRPr="00F95F23">
        <w:rPr>
          <w:rFonts w:eastAsia="Times New Roman" w:cstheme="minorHAnsi"/>
          <w:color w:val="000000"/>
          <w:lang w:eastAsia="ca-ES"/>
        </w:rPr>
        <w:fldChar w:fldCharType="begin" w:fldLock="1"/>
      </w:r>
      <w:r w:rsidR="001656DF" w:rsidRPr="00F95F23">
        <w:rPr>
          <w:rFonts w:eastAsia="Times New Roman" w:cstheme="minorHAnsi"/>
          <w:color w:val="000000"/>
          <w:lang w:eastAsia="ca-ES"/>
        </w:rPr>
        <w:instrText>ADDIN CSL_CITATION {"citationItems":[{"id":"ITEM-1","itemData":{"DOI":"10.1007/978-3-030-59538-8","ISBN":"978-3-030-59537-1","author":[{"dropping-particle":"","family":"Körner","given":"Christian","non-dropping-particle":"","parse-names":false,"suffix":""}],"edition":"3","editor":[{"dropping-particle":"","family":"Springer Nature Switzerland AG 2021","given":"","non-dropping-particle":"","parse-names":false,"suffix":""}],"id":"ITEM-1","issued":{"date-parts":[["2021"]]},"number-of-pages":"500","publisher":"Springer Cham","title":"Alpine Plant Life","type":"book"},"uris":["http://www.mendeley.com/documents/?uuid=8ca5a358-e497-4380-b4e8-899fd43acf9c"]}],"mendeley":{"formattedCitation":"(Körner, 2021)","plainTextFormattedCitation":"(Körner, 2021)","previouslyFormattedCitation":"(Körner, 2021)"},"properties":{"noteIndex":0},"schema":"https://github.com/citation-style-language/schema/raw/master/csl-citation.json"}</w:instrText>
      </w:r>
      <w:r w:rsidR="001656DF" w:rsidRPr="00F95F23">
        <w:rPr>
          <w:rFonts w:eastAsia="Times New Roman" w:cstheme="minorHAnsi"/>
          <w:color w:val="000000"/>
          <w:lang w:eastAsia="ca-ES"/>
        </w:rPr>
        <w:fldChar w:fldCharType="separate"/>
      </w:r>
      <w:r w:rsidR="001656DF" w:rsidRPr="00F95F23">
        <w:rPr>
          <w:rFonts w:eastAsia="Times New Roman" w:cstheme="minorHAnsi"/>
          <w:noProof/>
          <w:color w:val="000000"/>
          <w:lang w:eastAsia="ca-ES"/>
        </w:rPr>
        <w:t>(Körner, 2021)</w:t>
      </w:r>
      <w:r w:rsidR="001656DF" w:rsidRPr="00F95F23">
        <w:rPr>
          <w:rFonts w:eastAsia="Times New Roman" w:cstheme="minorHAnsi"/>
          <w:color w:val="000000"/>
          <w:lang w:eastAsia="ca-ES"/>
        </w:rPr>
        <w:fldChar w:fldCharType="end"/>
      </w:r>
      <w:r w:rsidR="00BB3BB8">
        <w:rPr>
          <w:rFonts w:eastAsia="Times New Roman" w:cstheme="minorHAnsi"/>
          <w:color w:val="000000"/>
          <w:lang w:eastAsia="ca-ES"/>
        </w:rPr>
        <w:t>.</w:t>
      </w:r>
      <w:r w:rsidR="0054306C">
        <w:rPr>
          <w:rFonts w:eastAsia="Times New Roman" w:cstheme="minorHAnsi"/>
          <w:color w:val="000000"/>
          <w:lang w:eastAsia="ca-ES"/>
        </w:rPr>
        <w:t xml:space="preserve"> </w:t>
      </w:r>
      <w:r w:rsidR="00C151E0" w:rsidRPr="00F95F23">
        <w:rPr>
          <w:rFonts w:cstheme="minorHAnsi"/>
        </w:rPr>
        <w:t xml:space="preserve">Under these circumstances, germination phenology is of vital importance to match </w:t>
      </w:r>
      <w:r w:rsidR="00341D97" w:rsidRPr="00F95F23">
        <w:rPr>
          <w:rFonts w:cstheme="minorHAnsi"/>
        </w:rPr>
        <w:t>favourable</w:t>
      </w:r>
      <w:r w:rsidR="00C151E0" w:rsidRPr="00F95F23">
        <w:rPr>
          <w:rFonts w:cstheme="minorHAnsi"/>
        </w:rPr>
        <w:t xml:space="preserve"> conditions and to prevent unsuitable winter climate</w:t>
      </w:r>
      <w:r w:rsidR="00341D97">
        <w:rPr>
          <w:rFonts w:cstheme="minorHAnsi"/>
        </w:rPr>
        <w:t xml:space="preserve"> </w:t>
      </w:r>
      <w:r w:rsidR="00512F4B">
        <w:rPr>
          <w:rFonts w:cstheme="minorHAnsi"/>
        </w:rPr>
        <w:t xml:space="preserve">during seed regeneration </w:t>
      </w:r>
      <w:r w:rsidR="00341D97">
        <w:rPr>
          <w:rFonts w:cstheme="minorHAnsi"/>
        </w:rPr>
        <w:fldChar w:fldCharType="begin" w:fldLock="1"/>
      </w:r>
      <w:r w:rsidR="00CA577A">
        <w:rPr>
          <w:rFonts w:cstheme="minorHAnsi"/>
        </w:rPr>
        <w:instrText>ADDIN CSL_CITATION {"citationItems":[{"id":"ITEM-1","itemData":{"DOI":"10.1002/ajb2.1425","ISSN":"00029122","PMID":"32056208","abstract":"Premise: The timing of germination has profound impacts on fitness, population dynamics, and species ranges. Many plants have evolved responses to seasonal environmental cues to time germination with favorable conditions; these responses interact with temporal variation in local climate to drive the seasonal climate niche and may reflect local adaptation. Here, we examined germination responses to temperature cues in Streptanthus tortuosus populations across an elevational gradient. Methods: Using common garden experiments, we evaluated differences among populations in response to cold stratification (chilling) and germination temperature and related them to observed germination phenology in the field. We then explored how these responses relate to past climate at each site and the implications of those patterns under future climate change. Results: Populations from high elevations had stronger stratification requirements for germination and narrower temperature ranges for germination without stratification. Differences in germination responses corresponded with elevation and variability in seasonal temperature and precipitation across populations. Further, they corresponded with germination phenology in the field; low-elevation populations germinated in the fall without chilling, whereas high-elevation populations germinated after winter chilling and snowmelt in spring and summer. Climate-change forecasts indicate increasing temperatures and decreasing snowpack, which will likely alter germination cues and timing, particularly for high-elevation populations. Conclusions: The seasonal germination niche for S. tortuosus is highly influenced by temperature and varies across the elevational gradient. Climate change will likely affect germination timing, which may cascade to influence trait expression, fitness, and population persistence.","author":[{"dropping-particle":"","family":"Gremer","given":"Jennifer R.","non-dropping-particle":"","parse-names":false,"suffix":""},{"dropping-particle":"","family":"Chiono","given":"Alec","non-dropping-particle":"","parse-names":false,"suffix":""},{"dropping-particle":"","family":"Suglia","given":"Elena","non-dropping-particle":"","parse-names":false,"suffix":""},{"dropping-particle":"","family":"Bontrager","given":"Megan","non-dropping-particle":"","parse-names":false,"suffix":""},{"dropping-particle":"","family":"Okafor","given":"Lauren","non-dropping-particle":"","parse-names":false,"suffix":""},{"dropping-particle":"","family":"Schmitt","given":"Johanna","non-dropping-particle":"","parse-names":false,"suffix":""}],"container-title":"American Journal of Botany","id":"ITEM-1","issue":"2","issued":{"date-parts":[["2020"]]},"page":"350-363","title":"Variation in the seasonal germination niche across an elevational gradient: the role of germination cueing in current and future climates","type":"article-journal","volume":"107"},"uris":["http://www.mendeley.com/documents/?uuid=e6e0cdf2-1cc3-4e20-b56f-99845f15e1e4"]}],"mendeley":{"formattedCitation":"(Gremer &lt;i&gt;et al.&lt;/i&gt;, 2020)","plainTextFormattedCitation":"(Gremer et al., 2020)","previouslyFormattedCitation":"(Gremer &lt;i&gt;et al.&lt;/i&gt;, 2020)"},"properties":{"noteIndex":0},"schema":"https://github.com/citation-style-language/schema/raw/master/csl-citation.json"}</w:instrText>
      </w:r>
      <w:r w:rsidR="00341D97">
        <w:rPr>
          <w:rFonts w:cstheme="minorHAnsi"/>
        </w:rPr>
        <w:fldChar w:fldCharType="separate"/>
      </w:r>
      <w:r w:rsidR="00341D97" w:rsidRPr="00341D97">
        <w:rPr>
          <w:rFonts w:cstheme="minorHAnsi"/>
          <w:noProof/>
        </w:rPr>
        <w:t xml:space="preserve">(Gremer </w:t>
      </w:r>
      <w:r w:rsidR="00341D97" w:rsidRPr="00341D97">
        <w:rPr>
          <w:rFonts w:cstheme="minorHAnsi"/>
          <w:i/>
          <w:noProof/>
        </w:rPr>
        <w:t>et al.</w:t>
      </w:r>
      <w:r w:rsidR="00341D97" w:rsidRPr="00341D97">
        <w:rPr>
          <w:rFonts w:cstheme="minorHAnsi"/>
          <w:noProof/>
        </w:rPr>
        <w:t>, 2020)</w:t>
      </w:r>
      <w:r w:rsidR="00341D97">
        <w:rPr>
          <w:rFonts w:cstheme="minorHAnsi"/>
        </w:rPr>
        <w:fldChar w:fldCharType="end"/>
      </w:r>
      <w:r w:rsidR="00C151E0" w:rsidRPr="00F95F23">
        <w:rPr>
          <w:rFonts w:cstheme="minorHAnsi"/>
        </w:rPr>
        <w:t>.</w:t>
      </w:r>
      <w:r w:rsidR="008A3295" w:rsidRPr="00F95F23">
        <w:rPr>
          <w:rFonts w:cstheme="minorHAnsi"/>
        </w:rPr>
        <w:t xml:space="preserve"> </w:t>
      </w:r>
      <w:r w:rsidR="00C826E7">
        <w:rPr>
          <w:rFonts w:eastAsia="Times New Roman" w:cstheme="minorHAnsi"/>
          <w:color w:val="000000"/>
          <w:lang w:eastAsia="ca-ES"/>
        </w:rPr>
        <w:t>The</w:t>
      </w:r>
      <w:r w:rsidR="00C826E7">
        <w:rPr>
          <w:rFonts w:cstheme="minorHAnsi"/>
        </w:rPr>
        <w:t xml:space="preserve"> </w:t>
      </w:r>
      <w:r w:rsidR="005369EA" w:rsidRPr="00F95F23">
        <w:rPr>
          <w:rFonts w:cstheme="minorHAnsi"/>
        </w:rPr>
        <w:t>g</w:t>
      </w:r>
      <w:r w:rsidR="005369EA" w:rsidRPr="00F95F23">
        <w:rPr>
          <w:rFonts w:eastAsia="Times New Roman" w:cstheme="minorHAnsi"/>
          <w:color w:val="000000"/>
          <w:lang w:eastAsia="ca-ES"/>
        </w:rPr>
        <w:t xml:space="preserve">lobal </w:t>
      </w:r>
      <w:r w:rsidR="005369EA" w:rsidRPr="00F95F23">
        <w:rPr>
          <w:rFonts w:eastAsia="Times New Roman" w:cstheme="minorHAnsi"/>
          <w:color w:val="000000"/>
          <w:lang w:eastAsia="ca-ES"/>
        </w:rPr>
        <w:lastRenderedPageBreak/>
        <w:t xml:space="preserve">alpine germination syndrome </w:t>
      </w:r>
      <w:r w:rsidR="00DA3219">
        <w:rPr>
          <w:rFonts w:eastAsia="Times New Roman" w:cstheme="minorHAnsi"/>
          <w:color w:val="000000"/>
          <w:lang w:eastAsia="ca-ES"/>
        </w:rPr>
        <w:t xml:space="preserve">has been </w:t>
      </w:r>
      <w:r w:rsidR="005369EA" w:rsidRPr="00F95F23">
        <w:rPr>
          <w:rFonts w:eastAsia="Times New Roman" w:cstheme="minorHAnsi"/>
          <w:color w:val="000000"/>
          <w:lang w:eastAsia="ca-ES"/>
        </w:rPr>
        <w:t xml:space="preserve">characterized by a </w:t>
      </w:r>
      <w:r w:rsidR="00C826E7">
        <w:rPr>
          <w:rFonts w:eastAsia="Times New Roman" w:cstheme="minorHAnsi"/>
          <w:color w:val="000000"/>
          <w:lang w:eastAsia="ca-ES"/>
        </w:rPr>
        <w:t>general requirement</w:t>
      </w:r>
      <w:r w:rsidR="00C826E7" w:rsidRPr="00F95F23">
        <w:rPr>
          <w:rFonts w:eastAsia="Times New Roman" w:cstheme="minorHAnsi"/>
          <w:color w:val="000000"/>
          <w:lang w:eastAsia="ca-ES"/>
        </w:rPr>
        <w:t xml:space="preserve"> </w:t>
      </w:r>
      <w:r w:rsidR="005369EA" w:rsidRPr="00F95F23">
        <w:rPr>
          <w:rFonts w:eastAsia="Times New Roman" w:cstheme="minorHAnsi"/>
          <w:color w:val="000000"/>
          <w:lang w:eastAsia="ca-ES"/>
        </w:rPr>
        <w:t>of cold</w:t>
      </w:r>
      <w:r w:rsidR="00626425">
        <w:rPr>
          <w:rFonts w:eastAsia="Times New Roman" w:cstheme="minorHAnsi"/>
          <w:color w:val="000000"/>
          <w:lang w:eastAsia="ca-ES"/>
        </w:rPr>
        <w:t>-wet</w:t>
      </w:r>
      <w:r w:rsidR="005369EA" w:rsidRPr="00F95F23">
        <w:rPr>
          <w:rFonts w:eastAsia="Times New Roman" w:cstheme="minorHAnsi"/>
          <w:color w:val="000000"/>
          <w:lang w:eastAsia="ca-ES"/>
        </w:rPr>
        <w:t xml:space="preserve"> stratification followed </w:t>
      </w:r>
      <w:r w:rsidR="00D53D90" w:rsidRPr="00F95F23">
        <w:rPr>
          <w:rFonts w:eastAsia="Times New Roman" w:cstheme="minorHAnsi"/>
          <w:color w:val="000000"/>
          <w:lang w:eastAsia="ca-ES"/>
        </w:rPr>
        <w:t>by</w:t>
      </w:r>
      <w:r w:rsidR="005369EA" w:rsidRPr="00F95F23">
        <w:rPr>
          <w:rFonts w:eastAsia="Times New Roman" w:cstheme="minorHAnsi"/>
          <w:color w:val="000000"/>
          <w:lang w:eastAsia="ca-ES"/>
        </w:rPr>
        <w:t xml:space="preserve"> warm temperatures </w:t>
      </w:r>
      <w:r w:rsidR="005369EA" w:rsidRPr="00F95F23">
        <w:rPr>
          <w:rFonts w:eastAsia="Times New Roman" w:cstheme="minorHAnsi"/>
          <w:color w:val="000000"/>
          <w:lang w:eastAsia="ca-ES"/>
        </w:rPr>
        <w:fldChar w:fldCharType="begin" w:fldLock="1"/>
      </w:r>
      <w:r w:rsidR="005369EA" w:rsidRPr="00F95F23">
        <w:rPr>
          <w:rFonts w:eastAsia="Times New Roman" w:cstheme="minorHAnsi"/>
          <w:color w:val="000000"/>
          <w:lang w:eastAsia="ca-ES"/>
        </w:rPr>
        <w:instrText>ADDIN CSL_CITATION {"citationItems":[{"id":"ITEM-1","itemData":{"DOI":"10.1016/B978-0-12-416677-6.00001-9","ISBN":"978-0-12-416677-6","abstract":"This book covers the present state of knowledge of the ecology, biogeography and evolution of whole-seed dormancy and germination, and it synthesizes available information on these topics for more than 14,000 species. The first chapter explains the meaning of seed germination ecology, provides an overview of the general kinds of information needed to understand the seed germination ecology of a species and comments on the values of such studies. Also, attention is given to reasons why this book on seed germination is needed, and how it differs from previous ones written on various aspects of seeds.","author":[{"dropping-particle":"","family":"Baskin","given":"Carol C.","non-dropping-particle":"","parse-names":false,"suffix":""},{"dropping-particle":"","family":"Baskin","given":"Jerry M.","non-dropping-particle":"","parse-names":false,"suffix":""}],"container-title":"Seeds","edition":"2nd Editio","id":"ITEM-1","issued":{"date-parts":[["2014","1","1"]]},"publisher":"Academic Press","publisher-place":"San Diego, CA, USA","title":"Seeds. Ecology, Biogeography and Evolution of Dormancy and Germination","type":"book"},"uris":["http://www.mendeley.com/documents/?uuid=a147d983-47ad-3113-ac22-f9e2c3bbcc32"]},{"id":"ITEM-2","itemData":{"DOI":"10.1111/nph.17086","ISSN":"14698137","PMID":"33205452","abstract":"Assumptions about the germination ecology of alpine plants are presently based on individual species and local studies. A current challenge is to synthesise, at the global level, the alpine seed ecological spectrum. We performed a meta-analysis of primary data from laboratory experiments conducted across four continents (excluding the tropics) and 661 species, to estimate the influence of six environmental cues on germination proportion, mean germination time and germination synchrony; accounting for seed morphology (mass, embryo : seed ratio) and phylogeny. Most alpine plants show physiological seed dormancy, a strong need for cold stratification, warm-cued germination and positive germination responses to light and alternating temperatures. Species restricted to the alpine belt have a higher preference for warm temperatures and a stronger response to cold stratification than species whose distribution extends also below the treeline. Seed mass, embryo size and phylogeny have strong constraining effects on germination responses to the environment. Globally, overwintering and warm temperatures are key drivers of germination in alpine habitats. The interplay between germination physiology and seed morphological traits further reflects pressures to avoid frost or drought stress. Our results indicate the convergence, at the global level, of the seed germination patterns of alpine species.","author":[{"dropping-particle":"","family":"Fernández-Pascual","given":"Eduardo","non-dropping-particle":"","parse-names":false,"suffix":""},{"dropping-particle":"","family":"Carta","given":"Angelino","non-dropping-particle":"","parse-names":false,"suffix":""},{"dropping-particle":"","family":"Mondoni","given":"Andrea","non-dropping-particle":"","parse-names":false,"suffix":""},{"dropping-particle":"","family":"Cavieres","given":"Lohengrin A.","non-dropping-particle":"","parse-names":false,"suffix":""},{"dropping-particle":"","family":"Rosbakh","given":"Sergey","non-dropping-particle":"","parse-names":false,"suffix":""},{"dropping-particle":"","family":"Venn","given":"Susanna","non-dropping-particle":"","parse-names":false,"suffix":""},{"dropping-particle":"","family":"Satyanti","given":"Annisa","non-dropping-particle":"","parse-names":false,"suffix":""},{"dropping-particle":"","family":"Guja","given":"Lydia","non-dropping-particle":"","parse-names":false,"suffix":""},{"dropping-particle":"","family":"Briceño","given":"Verónica F.","non-dropping-particle":"","parse-names":false,"suffix":""},{"dropping-particle":"","family":"Vandelook","given":"Filip","non-dropping-particle":"","parse-names":false,"suffix":""},{"dropping-particle":"","family":"Mattana","given":"Efisio","non-dropping-particle":"","parse-names":false,"suffix":""},{"dropping-particle":"","family":"Saatkamp","given":"Arne","non-dropping-particle":"","parse-names":false,"suffix":""},{"dropping-particle":"","family":"Bu","given":"Haiyan","non-dropping-particle":"","parse-names":false,"suffix":""},{"dropping-particle":"","family":"Sommerville","given":"Karen","non-dropping-particle":"","parse-names":false,"suffix":""},{"dropping-particle":"","family":"Poschlod","given":"Peter","non-dropping-particle":"","parse-names":false,"suffix":""},{"dropping-particle":"","family":"Liu","given":"Kun","non-dropping-particle":"","parse-names":false,"suffix":""},{"dropping-particle":"","family":"Nicotra","given":"Adrienne","non-dropping-particle":"","parse-names":false,"suffix":""},{"dropping-particle":"","family":"Jiménez-Alfaro","given":"Borja","non-dropping-particle":"","parse-names":false,"suffix":""}],"container-title":"New Phytologist","id":"ITEM-2","issue":"6","issued":{"date-parts":[["2021","3","1"]]},"page":"3573-3586","publisher":"Blackwell Publishing Ltd","title":"The seed germination spectrum of alpine plants: a global meta-analysis","type":"article-journal","volume":"229"},"uris":["http://www.mendeley.com/documents/?uuid=914481dd-0ebc-32fd-ba39-a39191c8a1a0"]}],"mendeley":{"formattedCitation":"(Baskin and Baskin, 2014; Fernández-Pascual &lt;i&gt;et al.&lt;/i&gt;, 2021)","plainTextFormattedCitation":"(Baskin and Baskin, 2014; Fernández-Pascual et al., 2021)","previouslyFormattedCitation":"(Baskin and Baskin, 2014; Fernández-Pascual &lt;i&gt;et al.&lt;/i&gt;, 2021)"},"properties":{"noteIndex":0},"schema":"https://github.com/citation-style-language/schema/raw/master/csl-citation.json"}</w:instrText>
      </w:r>
      <w:r w:rsidR="005369EA" w:rsidRPr="00F95F23">
        <w:rPr>
          <w:rFonts w:eastAsia="Times New Roman" w:cstheme="minorHAnsi"/>
          <w:color w:val="000000"/>
          <w:lang w:eastAsia="ca-ES"/>
        </w:rPr>
        <w:fldChar w:fldCharType="separate"/>
      </w:r>
      <w:r w:rsidR="005369EA" w:rsidRPr="00F95F23">
        <w:rPr>
          <w:rFonts w:eastAsia="Times New Roman" w:cstheme="minorHAnsi"/>
          <w:noProof/>
          <w:color w:val="000000"/>
          <w:lang w:eastAsia="ca-ES"/>
        </w:rPr>
        <w:t xml:space="preserve">(Fernández-Pascual </w:t>
      </w:r>
      <w:r w:rsidR="005369EA" w:rsidRPr="00F95F23">
        <w:rPr>
          <w:rFonts w:eastAsia="Times New Roman" w:cstheme="minorHAnsi"/>
          <w:i/>
          <w:noProof/>
          <w:color w:val="000000"/>
          <w:lang w:eastAsia="ca-ES"/>
        </w:rPr>
        <w:t>et al.</w:t>
      </w:r>
      <w:r w:rsidR="005369EA" w:rsidRPr="00F95F23">
        <w:rPr>
          <w:rFonts w:eastAsia="Times New Roman" w:cstheme="minorHAnsi"/>
          <w:noProof/>
          <w:color w:val="000000"/>
          <w:lang w:eastAsia="ca-ES"/>
        </w:rPr>
        <w:t>, 2021)</w:t>
      </w:r>
      <w:r w:rsidR="005369EA" w:rsidRPr="00F95F23">
        <w:rPr>
          <w:rFonts w:eastAsia="Times New Roman" w:cstheme="minorHAnsi"/>
          <w:color w:val="000000"/>
          <w:lang w:eastAsia="ca-ES"/>
        </w:rPr>
        <w:fldChar w:fldCharType="end"/>
      </w:r>
      <w:r w:rsidR="00B139C5">
        <w:rPr>
          <w:rFonts w:cstheme="minorHAnsi"/>
        </w:rPr>
        <w:t xml:space="preserve">. </w:t>
      </w:r>
      <w:r w:rsidR="003C380C" w:rsidRPr="005954C0">
        <w:rPr>
          <w:rFonts w:cstheme="minorHAnsi"/>
          <w:lang w:val="en-US"/>
        </w:rPr>
        <w:t>Th</w:t>
      </w:r>
      <w:r w:rsidR="00C826E7">
        <w:rPr>
          <w:rFonts w:cstheme="minorHAnsi"/>
          <w:lang w:val="en-US"/>
        </w:rPr>
        <w:t>is</w:t>
      </w:r>
      <w:r w:rsidR="003C380C" w:rsidRPr="005954C0">
        <w:rPr>
          <w:rFonts w:cstheme="minorHAnsi"/>
          <w:lang w:val="en-US"/>
        </w:rPr>
        <w:t xml:space="preserve"> cold-wet stratification </w:t>
      </w:r>
      <w:r w:rsidR="00F90311">
        <w:rPr>
          <w:rFonts w:cstheme="minorHAnsi"/>
          <w:lang w:val="en-US"/>
        </w:rPr>
        <w:t>has</w:t>
      </w:r>
      <w:r w:rsidR="003C380C" w:rsidRPr="005954C0">
        <w:rPr>
          <w:rFonts w:cstheme="minorHAnsi"/>
          <w:lang w:val="en-US"/>
        </w:rPr>
        <w:t xml:space="preserve"> dormancy-alleviating properties and it is assumed to happen under snow</w:t>
      </w:r>
      <w:r w:rsidR="00CC5B2B">
        <w:rPr>
          <w:rFonts w:cstheme="minorHAnsi"/>
          <w:lang w:val="en-US"/>
        </w:rPr>
        <w:t xml:space="preserve">, </w:t>
      </w:r>
      <w:r w:rsidR="003C380C" w:rsidRPr="005954C0">
        <w:rPr>
          <w:rFonts w:cstheme="minorHAnsi"/>
          <w:lang w:val="en-US"/>
        </w:rPr>
        <w:t xml:space="preserve">which additionally provides thermal insulation </w:t>
      </w:r>
      <w:r w:rsidR="009B3F7E">
        <w:rPr>
          <w:rFonts w:cstheme="minorHAnsi"/>
          <w:lang w:val="en-US"/>
        </w:rPr>
        <w:t>from</w:t>
      </w:r>
      <w:r w:rsidR="009B3F7E" w:rsidRPr="005954C0">
        <w:rPr>
          <w:rFonts w:cstheme="minorHAnsi"/>
          <w:lang w:val="en-US"/>
        </w:rPr>
        <w:t xml:space="preserve"> </w:t>
      </w:r>
      <w:r w:rsidR="003C380C" w:rsidRPr="005954C0">
        <w:rPr>
          <w:rFonts w:cstheme="minorHAnsi"/>
          <w:lang w:val="en-US"/>
        </w:rPr>
        <w:t xml:space="preserve">freeze-thaw </w:t>
      </w:r>
      <w:r w:rsidR="0059100A">
        <w:rPr>
          <w:rFonts w:cstheme="minorHAnsi"/>
          <w:lang w:val="en-US"/>
        </w:rPr>
        <w:t xml:space="preserve">winter </w:t>
      </w:r>
      <w:r w:rsidR="003C380C" w:rsidRPr="005954C0">
        <w:rPr>
          <w:rFonts w:cstheme="minorHAnsi"/>
          <w:lang w:val="en-US"/>
        </w:rPr>
        <w:t xml:space="preserve">events </w:t>
      </w:r>
      <w:r w:rsidR="003C380C" w:rsidRPr="005954C0">
        <w:rPr>
          <w:rFonts w:cstheme="minorHAnsi"/>
          <w:lang w:val="en-US"/>
        </w:rPr>
        <w:fldChar w:fldCharType="begin" w:fldLock="1"/>
      </w:r>
      <w:r w:rsidR="003C380C" w:rsidRPr="005954C0">
        <w:rPr>
          <w:rFonts w:cstheme="minorHAnsi"/>
          <w:lang w:val="en-US"/>
        </w:rPr>
        <w:instrText>ADDIN CSL_CITATION {"citationItems":[{"id":"ITEM-1","itemData":{"DOI":"10.2136/sssaj2003.1629","ISSN":"0361-5995","abstract":"We measured deciduous forest soil temperatures under control (unmanipulated) and snow-free (where snow is manually removed) conditions for four winters (at threes soils depths) to determine effects of a snow cover reduction such as may occur as a result of clmated change on Vermont forest soils. The four winters we studid were characterized as \"cold and snowy\", \"warm with low snow\", \"cold with low snow\", and \" cool with low snow.\" Snowpfree soils were colder than controls at 5- and 15- cem depth for all years, and at all depths in the two cold winters. soil termal variability generally decreased wit both increased snow cover and soil depth. The effect of snow cover on soil freeze-thaw events was highly dependent on both the depth of snow and the soil temperature. Snow kept the soils warm and reduced soil temperatue variability, but often this caused soil to remain near 0 C, resultiing in more freeze thoaw events under snow at one or more soil depths. During the \"cold snowy\" winter, soils under snow had daily averages consistently &gt; 0C, whereas snow-free soil temperatures commonly dropped below -3C. During the \"warm\" year, temperatures of soil under snow were often lower than those of snow-ree soils. The warmer winter resulted in less snow cover to insulate soil from freezing in the biologically active top 30 cm. The possible consequences of increased soil freezing include more root mortality and nutrient loss, which would potentially alter ecosystem dynamics, decrease productiviryt of some tree species, and increase sugar male (Acer saccharum Marshall) mortality in norther nardwood forests.","author":[{"dropping-particle":"","family":"Decker","given":"K.L.M.","non-dropping-particle":"","parse-names":false,"suffix":""},{"dropping-particle":"","family":"Wang","given":"D.","non-dropping-particle":"","parse-names":false,"suffix":""},{"dropping-particle":"","family":"Waite","given":"C.","non-dropping-particle":"","parse-names":false,"suffix":""},{"dropping-particle":"","family":"Scherbatskoy","given":"T.","non-dropping-particle":"","parse-names":false,"suffix":""}],"container-title":"Soil Science Society of America Journal","id":"ITEM-1","issue":"5","issued":{"date-parts":[["2003"]]},"page":"1629-1629","title":"Snow Removal and Ambient Air Temperature Effects of Forest Soil Temperatures in Northern Vermont","type":"article-journal","volume":"67"},"uris":["http://www.mendeley.com/documents/?uuid=d8b54596-fa61-4cb6-a839-0a9fd9657178"]}],"mendeley":{"formattedCitation":"(Decker &lt;i&gt;et al.&lt;/i&gt;, 2003)","plainTextFormattedCitation":"(Decker et al., 2003)","previouslyFormattedCitation":"(Decker &lt;i&gt;et al.&lt;/i&gt;, 2003)"},"properties":{"noteIndex":0},"schema":"https://github.com/citation-style-language/schema/raw/master/csl-citation.json"}</w:instrText>
      </w:r>
      <w:r w:rsidR="003C380C" w:rsidRPr="005954C0">
        <w:rPr>
          <w:rFonts w:cstheme="minorHAnsi"/>
          <w:lang w:val="en-US"/>
        </w:rPr>
        <w:fldChar w:fldCharType="separate"/>
      </w:r>
      <w:r w:rsidR="003C380C" w:rsidRPr="005954C0">
        <w:rPr>
          <w:rFonts w:cstheme="minorHAnsi"/>
          <w:noProof/>
          <w:lang w:val="en-US"/>
        </w:rPr>
        <w:t xml:space="preserve">(Decker </w:t>
      </w:r>
      <w:r w:rsidR="003C380C" w:rsidRPr="005954C0">
        <w:rPr>
          <w:rFonts w:cstheme="minorHAnsi"/>
          <w:i/>
          <w:noProof/>
          <w:lang w:val="en-US"/>
        </w:rPr>
        <w:t>et al.</w:t>
      </w:r>
      <w:r w:rsidR="003C380C" w:rsidRPr="005954C0">
        <w:rPr>
          <w:rFonts w:cstheme="minorHAnsi"/>
          <w:noProof/>
          <w:lang w:val="en-US"/>
        </w:rPr>
        <w:t>, 2003)</w:t>
      </w:r>
      <w:r w:rsidR="003C380C" w:rsidRPr="005954C0">
        <w:rPr>
          <w:rFonts w:cstheme="minorHAnsi"/>
          <w:lang w:val="en-US"/>
        </w:rPr>
        <w:fldChar w:fldCharType="end"/>
      </w:r>
      <w:r w:rsidR="003C380C" w:rsidRPr="005954C0">
        <w:rPr>
          <w:rFonts w:cstheme="minorHAnsi"/>
          <w:lang w:val="en-US"/>
        </w:rPr>
        <w:t xml:space="preserve">. </w:t>
      </w:r>
      <w:r w:rsidR="00124260">
        <w:rPr>
          <w:rFonts w:cstheme="minorHAnsi"/>
          <w:lang w:val="en-US"/>
        </w:rPr>
        <w:t xml:space="preserve">Post-winter germination has been strongly </w:t>
      </w:r>
      <w:r w:rsidR="00485409">
        <w:rPr>
          <w:rFonts w:cstheme="minorHAnsi"/>
          <w:lang w:val="en-US"/>
        </w:rPr>
        <w:t>influenced</w:t>
      </w:r>
      <w:r w:rsidR="00124260">
        <w:rPr>
          <w:rFonts w:cstheme="minorHAnsi"/>
          <w:lang w:val="en-US"/>
        </w:rPr>
        <w:t xml:space="preserve"> by </w:t>
      </w:r>
      <w:r w:rsidR="002A3CEF">
        <w:rPr>
          <w:rFonts w:cstheme="minorHAnsi"/>
          <w:lang w:val="en-US"/>
        </w:rPr>
        <w:t xml:space="preserve">snow manipulation experiments </w:t>
      </w:r>
      <w:r w:rsidR="002A3CEF" w:rsidRPr="005954C0">
        <w:rPr>
          <w:rFonts w:cstheme="minorHAnsi"/>
          <w:lang w:val="en-US"/>
        </w:rPr>
        <w:fldChar w:fldCharType="begin" w:fldLock="1"/>
      </w:r>
      <w:r w:rsidR="002A3CEF" w:rsidRPr="005954C0">
        <w:rPr>
          <w:rFonts w:cstheme="minorHAnsi"/>
          <w:lang w:val="en-US"/>
        </w:rPr>
        <w:instrText>ADDIN CSL_CITATION {"citationItems":[{"id":"ITEM-1","itemData":{"DOI":"10.3354/cr01237","ISSN":"16161572","abstract":"Climate change is leading to increased temperatures globally, which may be especially pronounced in cold-temperate regions. During winter, this may cause changes to thermal insulation provided by snow cover to the ground and lead to altered soil and litter layer temperature regimes, affecting plant regeneration and species' ranges through frost damage. I investigated the effects of changing snow cover and litter temperature regimes on post-winter seed germination of 3 cold-temperate tree species, using snow manipulation and passive warming approaches. Snow manipulation and passive warming led to modest but complex changes in litter layer temperature regimes and caused responses in post-winter seed germination, increasing or remaining constant depending on species and treatment. Despite the modest differences in snow cover and litter temperature among treatments, post-winter seed germination varied up to 3-fold. The results suggest that tree seeds may be susceptible to modest changes in winter conditions as expected in the intermediate term under climate change and may be affecting future forest regeneration and species composition. The mechanisms underlying the observed seed germination response are currently unknown, but possible hypotheses are presented. If confirmed, these mechanisms may be involved in the re-assembly of future species-habitat relationships and control of species' biogeographic ranges. © Inter-Research 2014.","author":[{"dropping-particle":"","family":"Drescher","given":"Michael","non-dropping-particle":"","parse-names":false,"suffix":""}],"container-title":"Climate Research","id":"ITEM-1","issue":"3","issued":{"date-parts":[["2014"]]},"page":"175-186","title":"Snow cover manipulations and passive warming affect post-winter seed germination: A case study of three cold-temperate tree species","type":"article-journal","volume":"60"},"uris":["http://www.mendeley.com/documents/?uuid=cc70d834-7ea5-445f-85db-21281ceddd0b"]},{"id":"ITEM-2","itemData":{"DOI":"10.1111/j.1600-0706.2012.20642.x","ISSN":"00301299","abstract":"Projections of future climate suggest increases in global temperatures that are especially pronounced in winter in cold-temperate regions. Thermal insulation provided by snow cover to litter, soil, and overwintering plants will likely be affected by changing winter temperatures and might influence future species composition and ranges. We investigated effects of changing snow cover on seed germination and sapling survival of several cold-temperate tree species using a snow manipulation approach. Post-winter seed germination increased or decreased with increasing snow cover, depending on species; decreased seed germination was found in species that characteristically disperse seed in summer or fall months prior to snowfall. Post-winter sapling survival increased with increasing snow cover for all species, though some species benefitted more from increased snow cover than others. Sapling mortality was associated with root exposure, suggesting the possibility that soil frost heaving could be an important mechanism for observed effects. Our results suggest that altered snow regimes may cause re-assembly of current species habitat relationships and may drive changes in species' biogeographic range. However, local snow regimes also vary with associated vegetation cover and topography, suggesting that species distribution patterns may be strongly influenced by spatial heterogeneity in snow regimes and complicating future projections. © 2012 The Authors. Oikos © 2012 Nordic Society Oikos.","author":[{"dropping-particle":"","family":"Drescher","given":"Michael","non-dropping-particle":"","parse-names":false,"suffix":""},{"dropping-particle":"","family":"Thomas","given":"Sean C.","non-dropping-particle":"","parse-names":false,"suffix":""}],"container-title":"Oikos","id":"ITEM-2","issue":"4","issued":{"date-parts":[["2013"]]},"page":"541-554","title":"Snow cover manipulations alter survival of early life stages of cold-temperate tree species","type":"article-journal","volume":"122"},"uris":["http://www.mendeley.com/documents/?uuid=3649a6e0-279a-4dd8-b07f-f9da0c4462ab"]}],"mendeley":{"formattedCitation":"(Drescher and Thomas, 2013; Drescher, 2014)","plainTextFormattedCitation":"(Drescher and Thomas, 2013; Drescher, 2014)","previouslyFormattedCitation":"(Drescher and Thomas, 2013; Drescher, 2014)"},"properties":{"noteIndex":0},"schema":"https://github.com/citation-style-language/schema/raw/master/csl-citation.json"}</w:instrText>
      </w:r>
      <w:r w:rsidR="002A3CEF" w:rsidRPr="005954C0">
        <w:rPr>
          <w:rFonts w:cstheme="minorHAnsi"/>
          <w:lang w:val="en-US"/>
        </w:rPr>
        <w:fldChar w:fldCharType="separate"/>
      </w:r>
      <w:r w:rsidR="002A3CEF" w:rsidRPr="005954C0">
        <w:rPr>
          <w:rFonts w:cstheme="minorHAnsi"/>
          <w:noProof/>
          <w:lang w:val="en-US"/>
        </w:rPr>
        <w:t>(Drescher and Thomas, 2013; Drescher, 2014)</w:t>
      </w:r>
      <w:r w:rsidR="002A3CEF" w:rsidRPr="005954C0">
        <w:rPr>
          <w:rFonts w:cstheme="minorHAnsi"/>
          <w:lang w:val="en-US"/>
        </w:rPr>
        <w:fldChar w:fldCharType="end"/>
      </w:r>
      <w:r w:rsidR="002A3CEF">
        <w:rPr>
          <w:rFonts w:cstheme="minorHAnsi"/>
          <w:lang w:val="en-US"/>
        </w:rPr>
        <w:t xml:space="preserve"> possibly because </w:t>
      </w:r>
      <w:r w:rsidR="00C826E7">
        <w:rPr>
          <w:rFonts w:cstheme="minorHAnsi"/>
          <w:lang w:val="en-US"/>
        </w:rPr>
        <w:t xml:space="preserve">with no </w:t>
      </w:r>
      <w:r w:rsidR="0058322B">
        <w:rPr>
          <w:rFonts w:cstheme="minorHAnsi"/>
          <w:lang w:val="en-US"/>
        </w:rPr>
        <w:t>snow protection, temperatures drop below zero and t</w:t>
      </w:r>
      <w:r w:rsidR="0058322B" w:rsidRPr="005954C0">
        <w:rPr>
          <w:rFonts w:cstheme="minorHAnsi"/>
          <w:lang w:val="en-US"/>
        </w:rPr>
        <w:t>he development of freezing tolerance ha</w:t>
      </w:r>
      <w:r w:rsidR="0058322B">
        <w:rPr>
          <w:rFonts w:cstheme="minorHAnsi"/>
          <w:lang w:val="en-US"/>
        </w:rPr>
        <w:t>s</w:t>
      </w:r>
      <w:r w:rsidR="0058322B" w:rsidRPr="005954C0">
        <w:rPr>
          <w:rFonts w:cstheme="minorHAnsi"/>
          <w:lang w:val="en-US"/>
        </w:rPr>
        <w:t xml:space="preserve"> a potential fitness cost for species </w:t>
      </w:r>
      <w:r w:rsidR="0058322B" w:rsidRPr="005954C0">
        <w:rPr>
          <w:rFonts w:cstheme="minorHAnsi"/>
          <w:lang w:val="en-US"/>
        </w:rPr>
        <w:fldChar w:fldCharType="begin" w:fldLock="1"/>
      </w:r>
      <w:r w:rsidR="0058322B">
        <w:rPr>
          <w:rFonts w:cstheme="minorHAnsi"/>
          <w:lang w:val="en-US"/>
        </w:rPr>
        <w:instrText>ADDIN CSL_CITATION {"citationItems":[{"id":"ITEM-1","itemData":{"DOI":"10.1111/j.1461-0248.2004.00680.x","ISSN":"1461023X","abstract":"Plant defence against any type of stress may involve resistance (traits that reduce damage) or tolerance (traits that reduce the negative fitness impacts of damage). These two strategies have been proposed as redundant evolutionary alternatives. A late-season frost enabled us to estimate natural selection and genetic constraints on the evolution of frost resistance and tolerance in a wild plant species. We employed a genetic selection analysis (which is unbiased by environmental correlations between traits and fitness) on 75 paternal half-sibling families of annual wild radish [Raphanus raphanistrum (Brassicaceae)]. In an experimental population in southern Ontario, we found strong selection favouring plant resistance to frost, but selection against tolerance to frost. The selection against tolerance may have been caused by a cost of tolerance, as we provide evidence for a negative genetic correlation between tolerance and fitness in the absence of frost damage. Although we found no evidence for the theoretically predicted trade-off between frost tolerance and resistance among our families, we did detect negative correlational selection acting on the two traits, indicating that natural selection favoured high resistance combined with low tolerance and low resistance coupled with high tolerance, but not high or low levels of both traits together. There were few genetic correlations between the measured traits overall, but frost tolerance was negatively correlated with initial seed mass, and frost resistance was positively correlated with resistance to insect herbivory. Periodic episodes of strong selection such as that caused by the late-season frost may be disproportionately important in evolution, and are likely becoming more common because of human alterations of the environment.","author":[{"dropping-particle":"","family":"Agrawal","given":"Anurag A.","non-dropping-particle":"","parse-names":false,"suffix":""},{"dropping-particle":"","family":"Conner","given":"Jeffrey K.","non-dropping-particle":"","parse-names":false,"suffix":""},{"dropping-particle":"","family":"Stinchcombe","given":"John R.","non-dropping-particle":"","parse-names":false,"suffix":""}],"container-title":"Ecology Letters","id":"ITEM-1","issue":"12","issued":{"date-parts":[["2004"]]},"page":"1199-1208","title":"Evolution of plant resistance and tolerance to frost damage","type":"article-journal","volume":"7"},"uris":["http://www.mendeley.com/documents/?uuid=9f1741b6-f3b6-4153-bc77-1e1a9f0fb670"]}],"mendeley":{"formattedCitation":"(Agrawal, Conner and Stinchcombe, 2004)","plainTextFormattedCitation":"(Agrawal, Conner and Stinchcombe, 2004)","previouslyFormattedCitation":"(Agrawal, Conner and Stinchcombe, 2004)"},"properties":{"noteIndex":0},"schema":"https://github.com/citation-style-language/schema/raw/master/csl-citation.json"}</w:instrText>
      </w:r>
      <w:r w:rsidR="0058322B" w:rsidRPr="005954C0">
        <w:rPr>
          <w:rFonts w:cstheme="minorHAnsi"/>
          <w:lang w:val="en-US"/>
        </w:rPr>
        <w:fldChar w:fldCharType="separate"/>
      </w:r>
      <w:r w:rsidR="0058322B" w:rsidRPr="005954C0">
        <w:rPr>
          <w:rFonts w:cstheme="minorHAnsi"/>
          <w:noProof/>
          <w:lang w:val="en-US"/>
        </w:rPr>
        <w:t>(Agrawal, Conner and Stinchcombe, 2004)</w:t>
      </w:r>
      <w:r w:rsidR="0058322B" w:rsidRPr="005954C0">
        <w:rPr>
          <w:rFonts w:cstheme="minorHAnsi"/>
          <w:lang w:val="en-US"/>
        </w:rPr>
        <w:fldChar w:fldCharType="end"/>
      </w:r>
      <w:r w:rsidR="003C380C">
        <w:rPr>
          <w:rFonts w:cstheme="minorHAnsi"/>
          <w:lang w:val="en-US"/>
        </w:rPr>
        <w:t xml:space="preserve">. </w:t>
      </w:r>
      <w:r w:rsidR="00B139C5">
        <w:rPr>
          <w:rFonts w:cstheme="minorHAnsi"/>
        </w:rPr>
        <w:t>I</w:t>
      </w:r>
      <w:r w:rsidR="007D0D2A">
        <w:rPr>
          <w:rFonts w:cstheme="minorHAnsi"/>
        </w:rPr>
        <w:t xml:space="preserve">n </w:t>
      </w:r>
      <w:r w:rsidR="00124BDC">
        <w:rPr>
          <w:rFonts w:eastAsia="Times New Roman" w:cstheme="minorHAnsi"/>
          <w:color w:val="000000"/>
          <w:lang w:eastAsia="ca-ES"/>
        </w:rPr>
        <w:t>high-elevation</w:t>
      </w:r>
      <w:r w:rsidR="008E67E1">
        <w:rPr>
          <w:rFonts w:eastAsia="Times New Roman" w:cstheme="minorHAnsi"/>
          <w:color w:val="000000"/>
          <w:lang w:eastAsia="ca-ES"/>
        </w:rPr>
        <w:t xml:space="preserve"> </w:t>
      </w:r>
      <w:r w:rsidR="005369EA" w:rsidRPr="00F95F23">
        <w:rPr>
          <w:rFonts w:eastAsia="Times New Roman" w:cstheme="minorHAnsi"/>
          <w:color w:val="000000"/>
          <w:lang w:eastAsia="ca-ES"/>
        </w:rPr>
        <w:t xml:space="preserve">areas with </w:t>
      </w:r>
      <w:r w:rsidR="00747EEE">
        <w:rPr>
          <w:rFonts w:eastAsia="Times New Roman" w:cstheme="minorHAnsi"/>
          <w:color w:val="000000"/>
          <w:lang w:eastAsia="ca-ES"/>
        </w:rPr>
        <w:t>Mediterranean</w:t>
      </w:r>
      <w:r w:rsidR="005369EA" w:rsidRPr="00F95F23">
        <w:rPr>
          <w:rFonts w:eastAsia="Times New Roman" w:cstheme="minorHAnsi"/>
          <w:color w:val="000000"/>
          <w:lang w:eastAsia="ca-ES"/>
        </w:rPr>
        <w:t>-like climate</w:t>
      </w:r>
      <w:r w:rsidR="007D0D2A">
        <w:rPr>
          <w:rFonts w:eastAsia="Times New Roman" w:cstheme="minorHAnsi"/>
          <w:color w:val="000000"/>
          <w:lang w:eastAsia="ca-ES"/>
        </w:rPr>
        <w:t>s</w:t>
      </w:r>
      <w:r w:rsidR="00AC7F28">
        <w:rPr>
          <w:rFonts w:cstheme="minorHAnsi"/>
        </w:rPr>
        <w:t xml:space="preserve">, </w:t>
      </w:r>
      <w:r w:rsidR="00ED097D">
        <w:rPr>
          <w:rFonts w:cstheme="minorHAnsi"/>
        </w:rPr>
        <w:t xml:space="preserve">species </w:t>
      </w:r>
      <w:r w:rsidR="00C826E7">
        <w:rPr>
          <w:rFonts w:cstheme="minorHAnsi"/>
        </w:rPr>
        <w:t xml:space="preserve">may </w:t>
      </w:r>
      <w:r w:rsidR="00ED097D">
        <w:rPr>
          <w:rFonts w:cstheme="minorHAnsi"/>
        </w:rPr>
        <w:t xml:space="preserve">follow </w:t>
      </w:r>
      <w:r w:rsidR="00AC7F28">
        <w:rPr>
          <w:rFonts w:cstheme="minorHAnsi"/>
        </w:rPr>
        <w:t xml:space="preserve">a </w:t>
      </w:r>
      <w:r w:rsidR="00F43E9F">
        <w:rPr>
          <w:rFonts w:eastAsia="Times New Roman" w:cstheme="minorHAnsi"/>
          <w:color w:val="000000"/>
          <w:lang w:eastAsia="ca-ES"/>
        </w:rPr>
        <w:t>mediterranean</w:t>
      </w:r>
      <w:r w:rsidR="00F43E9F" w:rsidRPr="00F95F23">
        <w:rPr>
          <w:rFonts w:eastAsia="Times New Roman" w:cstheme="minorHAnsi"/>
          <w:color w:val="000000"/>
          <w:lang w:eastAsia="ca-ES"/>
        </w:rPr>
        <w:t xml:space="preserve"> </w:t>
      </w:r>
      <w:r w:rsidR="00AC7F28" w:rsidRPr="00F95F23">
        <w:rPr>
          <w:rFonts w:eastAsia="Times New Roman" w:cstheme="minorHAnsi"/>
          <w:color w:val="000000"/>
          <w:lang w:eastAsia="ca-ES"/>
        </w:rPr>
        <w:t>germination syndrome</w:t>
      </w:r>
      <w:r w:rsidR="00AC7F28">
        <w:rPr>
          <w:rFonts w:eastAsia="Times New Roman" w:cstheme="minorHAnsi"/>
          <w:color w:val="000000"/>
          <w:lang w:eastAsia="ca-ES"/>
        </w:rPr>
        <w:t xml:space="preserve"> </w:t>
      </w:r>
      <w:r w:rsidR="00B53DA5">
        <w:rPr>
          <w:rFonts w:eastAsia="Times New Roman" w:cstheme="minorHAnsi"/>
          <w:color w:val="000000"/>
          <w:lang w:eastAsia="ca-ES"/>
        </w:rPr>
        <w:t xml:space="preserve">by </w:t>
      </w:r>
      <w:r w:rsidR="007D0D2A">
        <w:rPr>
          <w:rFonts w:eastAsia="Times New Roman" w:cstheme="minorHAnsi"/>
          <w:color w:val="000000"/>
          <w:lang w:eastAsia="ca-ES"/>
        </w:rPr>
        <w:t>which</w:t>
      </w:r>
      <w:r w:rsidR="005369EA" w:rsidRPr="00F95F23">
        <w:rPr>
          <w:rFonts w:eastAsia="Times New Roman" w:cstheme="minorHAnsi"/>
          <w:color w:val="000000"/>
          <w:lang w:eastAsia="ca-ES"/>
        </w:rPr>
        <w:t xml:space="preserve"> </w:t>
      </w:r>
      <w:r w:rsidR="009D1AEE">
        <w:rPr>
          <w:rFonts w:eastAsia="Times New Roman" w:cstheme="minorHAnsi"/>
          <w:color w:val="000000"/>
          <w:lang w:eastAsia="ca-ES"/>
        </w:rPr>
        <w:t>seeds</w:t>
      </w:r>
      <w:r w:rsidR="009D1AEE" w:rsidRPr="00F95F23">
        <w:rPr>
          <w:rFonts w:eastAsia="Times New Roman" w:cstheme="minorHAnsi"/>
          <w:color w:val="000000"/>
          <w:lang w:eastAsia="ca-ES"/>
        </w:rPr>
        <w:t xml:space="preserve"> </w:t>
      </w:r>
      <w:r w:rsidR="005369EA" w:rsidRPr="00F95F23">
        <w:rPr>
          <w:rFonts w:eastAsia="Times New Roman" w:cstheme="minorHAnsi"/>
          <w:color w:val="000000"/>
          <w:lang w:eastAsia="ca-ES"/>
        </w:rPr>
        <w:t>germinate immediately after dispersal if water is available</w:t>
      </w:r>
      <w:r w:rsidR="00C826E7">
        <w:rPr>
          <w:rFonts w:eastAsia="Times New Roman" w:cstheme="minorHAnsi"/>
          <w:color w:val="000000"/>
          <w:lang w:eastAsia="ca-ES"/>
        </w:rPr>
        <w:t>,</w:t>
      </w:r>
      <w:r w:rsidR="007B54E3">
        <w:rPr>
          <w:rFonts w:eastAsia="Times New Roman" w:cstheme="minorHAnsi"/>
          <w:color w:val="000000"/>
          <w:lang w:eastAsia="ca-ES"/>
        </w:rPr>
        <w:t xml:space="preserve"> </w:t>
      </w:r>
      <w:r w:rsidR="00485409">
        <w:rPr>
          <w:rFonts w:eastAsia="Times New Roman" w:cstheme="minorHAnsi"/>
          <w:color w:val="000000"/>
          <w:lang w:eastAsia="ca-ES"/>
        </w:rPr>
        <w:t xml:space="preserve">but also show </w:t>
      </w:r>
      <w:r w:rsidR="007336DB">
        <w:rPr>
          <w:rFonts w:eastAsia="Times New Roman" w:cstheme="minorHAnsi"/>
          <w:color w:val="000000"/>
          <w:lang w:eastAsia="ca-ES"/>
        </w:rPr>
        <w:t>enhanc</w:t>
      </w:r>
      <w:r w:rsidR="00485409">
        <w:rPr>
          <w:rFonts w:eastAsia="Times New Roman" w:cstheme="minorHAnsi"/>
          <w:color w:val="000000"/>
          <w:lang w:eastAsia="ca-ES"/>
        </w:rPr>
        <w:t>ed</w:t>
      </w:r>
      <w:r w:rsidR="007B54E3">
        <w:rPr>
          <w:rFonts w:eastAsia="Times New Roman" w:cstheme="minorHAnsi"/>
          <w:color w:val="000000"/>
          <w:lang w:eastAsia="ca-ES"/>
        </w:rPr>
        <w:t xml:space="preserve"> germination </w:t>
      </w:r>
      <w:r w:rsidR="007336DB">
        <w:rPr>
          <w:rFonts w:eastAsia="Times New Roman" w:cstheme="minorHAnsi"/>
          <w:color w:val="000000"/>
          <w:lang w:eastAsia="ca-ES"/>
        </w:rPr>
        <w:t xml:space="preserve">with </w:t>
      </w:r>
      <w:r w:rsidR="007B54E3">
        <w:rPr>
          <w:rFonts w:eastAsia="Times New Roman" w:cstheme="minorHAnsi"/>
          <w:color w:val="000000"/>
          <w:lang w:eastAsia="ca-ES"/>
        </w:rPr>
        <w:t>cold</w:t>
      </w:r>
      <w:r w:rsidR="00626425">
        <w:rPr>
          <w:rFonts w:eastAsia="Times New Roman" w:cstheme="minorHAnsi"/>
          <w:color w:val="000000"/>
          <w:lang w:eastAsia="ca-ES"/>
        </w:rPr>
        <w:t>-wet</w:t>
      </w:r>
      <w:r w:rsidR="007B54E3">
        <w:rPr>
          <w:rFonts w:eastAsia="Times New Roman" w:cstheme="minorHAnsi"/>
          <w:color w:val="000000"/>
          <w:lang w:eastAsia="ca-ES"/>
        </w:rPr>
        <w:t xml:space="preserve"> stratification </w:t>
      </w:r>
      <w:r w:rsidR="007336DB">
        <w:rPr>
          <w:rFonts w:eastAsia="Times New Roman" w:cstheme="minorHAnsi"/>
          <w:color w:val="000000"/>
          <w:lang w:eastAsia="ca-ES"/>
        </w:rPr>
        <w:t>and</w:t>
      </w:r>
      <w:r w:rsidR="009D1AEE">
        <w:rPr>
          <w:rFonts w:eastAsia="Times New Roman" w:cstheme="minorHAnsi"/>
          <w:color w:val="000000"/>
          <w:lang w:eastAsia="ca-ES"/>
        </w:rPr>
        <w:t xml:space="preserve"> relatively </w:t>
      </w:r>
      <w:r w:rsidR="00BB0031">
        <w:rPr>
          <w:rFonts w:eastAsia="Times New Roman" w:cstheme="minorHAnsi"/>
          <w:color w:val="000000"/>
          <w:lang w:eastAsia="ca-ES"/>
        </w:rPr>
        <w:t>high temperatures</w:t>
      </w:r>
      <w:r w:rsidR="007B54E3" w:rsidRPr="007B54E3">
        <w:rPr>
          <w:rFonts w:eastAsia="Times New Roman" w:cstheme="minorHAnsi"/>
          <w:color w:val="000000"/>
          <w:lang w:eastAsia="ca-ES"/>
        </w:rPr>
        <w:t xml:space="preserve"> </w:t>
      </w:r>
      <w:r w:rsidR="007B54E3" w:rsidRPr="00F95F23">
        <w:rPr>
          <w:rFonts w:eastAsia="Times New Roman" w:cstheme="minorHAnsi"/>
          <w:color w:val="000000"/>
          <w:lang w:eastAsia="ca-ES"/>
        </w:rPr>
        <w:fldChar w:fldCharType="begin" w:fldLock="1"/>
      </w:r>
      <w:r w:rsidR="008E261B">
        <w:rPr>
          <w:rFonts w:eastAsia="Times New Roman" w:cstheme="minorHAnsi"/>
          <w:color w:val="000000"/>
          <w:lang w:eastAsia="ca-ES"/>
        </w:rPr>
        <w:instrText>ADDIN CSL_CITATION {"citationItems":[{"id":"ITEM-1","itemData":{"DOI":"10.1007/s11284-005-0059-4","ISSN":"14401703","abstract":"The germination response of 20 species from high altitude Mediterranean climates, most of them rare endemics, was studied. Our main goal was to model the germination response of a complete set of Iberian high mountain species. The effect of temperature and other parameters, such as spatial and temporal short gradients, on germination were also evaluated. Some seed features (mass and size) were also related to the germination response. Finally, we tested the effect of cold-wet stratification pretreatment when germination was low under natural conditions. Seeds were collected at four locations from 1,900 to 2,400 m a.s.l. in the Sierra de Guadarrama (Spanish Central Range) over two consecutive growing seasons (2001-2002) and submitted to different temperatures and a constant photoperiod of 16 h light/8 h darkness. Most plants readily germinate without treatment, reaching an optimum at relatively high temperatures in contrast to lowland Mediterranean species. Seeds seem to be physiologically prepared for rapid germination even though these plants usually face very intense summer droughts after ripening and dispersal. Germination was also highly variable among altitudes, populations and years, but results were inconsistent among species. Such flexibility could be interpreted as an efficient survival strategy for species growing under unpredictable environments, such as the Mediterranean climate. Finally cold-wet stratification increased germination capacity in five of nine dormant species, as widely reported for many arctic, boreal and alpine species. In conclusion, high mountain Mediterranean species do not differ from alpine species except that a relatively high number of species are ready to germinate without any treatment. © The Ecological Society of Japan 2005.","author":[{"dropping-particle":"","family":"Giménez-Benavides","given":"L.","non-dropping-particle":"","parse-names":false,"suffix":""},{"dropping-particle":"","family":"Escudero","given":"A.","non-dropping-particle":"","parse-names":false,"suffix":""},{"dropping-particle":"","family":"Pérez-García","given":"F.","non-dropping-particle":"","parse-names":false,"suffix":""}],"container-title":"Ecological Research","id":"ITEM-1","issue":"4","issued":{"date-parts":[["2005"]]},"page":"433-444","title":"Seed germination of high mountain Mediterranean species: Altitudinal, interpopulation and interannual variability","type":"article-journal","volume":"20"},"uris":["http://www.mendeley.com/documents/?uuid=608625c9-b910-494a-9241-c62cd3b915b7"]},{"id":"ITEM-2","itemData":{"DOI":"10.1111/plb.12643","ISSN":"14388677","PMID":"28985449","abstract":"Mediterranean mountains are extraordinarily diverse and hold a high proportion of endemic plants, but they are particularly vulnerable to climate change, and most species distribution models project drastic changes in community composition. Retrospective studies and long-term monitoring also highlight that Mediterranean high-mountain plants are suffering severe range contractions. The aim of this work is to review the current knowledge of climate change impacts on the process of plant regeneration by seed in Mediterranean high-mountain plants, by combining available information from observational and experimental studies. We also discuss some processes that may provide resilience against changing environmental conditions and suggest some research priorities for the future. With some exceptions, there is still little evidence of the direct effects of climate change on pollination and reproductive success of Mediterranean high-mountain plants, and most works are observational and/or centred only in the post-dispersal stages (germination and establishment). The great majority of studies agree that the characteristic summer drought and the extreme heatwaves, which are projected to be more intense in the future, are the most limiting factors for the regeneration process. However, there is an urgent need for studies combining elevational gradient approaches with experimental manipulations of temperature and drought to confirm the magnitude and variability of species′ responses. There is also limited knowledge about the ability of Mediterranean high-mountain plants to cope with climate change through phenotypic plasticity and local adaptation processes. This could be achieved by performing common garden and reciprocal translocation experiments with species differing in life history traits.","author":[{"dropping-particle":"","family":"Giménez-Benavides","given":"L.","non-dropping-particle":"","parse-names":false,"suffix":""},{"dropping-particle":"","family":"Escudero","given":"A.","non-dropping-particle":"","</w:instrText>
      </w:r>
      <w:r w:rsidR="008E261B" w:rsidRPr="009A2F29">
        <w:rPr>
          <w:rFonts w:eastAsia="Times New Roman" w:cstheme="minorHAnsi"/>
          <w:color w:val="000000"/>
          <w:lang w:val="es-ES" w:eastAsia="ca-ES"/>
        </w:rPr>
        <w:instrText>parse-names":false,"suffix":""},{"dropping-particle":"","family":"García-Camacho","given":"R."</w:instrText>
      </w:r>
      <w:r w:rsidR="008E261B" w:rsidRPr="00A9607D">
        <w:rPr>
          <w:rFonts w:eastAsia="Times New Roman" w:cstheme="minorHAnsi"/>
          <w:color w:val="000000"/>
          <w:lang w:val="es-ES" w:eastAsia="ca-ES"/>
        </w:rPr>
        <w:instrText>,"non-dropping-particle":"","parse-names":false,"suffix":""},{"dropping-particle":"","family":"García-Fernández","given":"A.","non-dropping-particle":"","parse-names":false,"suffix":""},{"dropping-particle":"","family":"Iriondo","given":"J. M.","non-dropping-particle":"","parse-names":false,"suffix":""},{"dropping-particle":"","family":"Lara-Romero","given":"C.","non-dropping-particle":"","parse-names":false,"suffix":""},{"dropping-particle":"","family":"Morente-López","given":"J.","non-dropping-particle":"","parse-names":false,"suffix":""}],"container-title":"Plant Biology","id":"ITEM-2","issued":{"date-parts":[["2018"]]},"page":"50-62","title":"How does climate change affect regeneration of Mediterranean high-mountain plants? An integration and synthesis of current knowledge","type":"article-journal","volume":"20"},"uris":["http://www.mendeley.com/documents/?uuid=31e64592-f842-498c-9c02-e55ca3959bbb"]}],"mendeley":{"formattedCitation":"(Giménez-Benavides, Escudero and Pérez-García, 2005; Giménez-Benavides &lt;i&gt;et al.&lt;/i&gt;, 2018)","plainTextFormattedCitation":"(Giménez-Benavides, Escudero and Pérez-García, 2005; Giménez-Benavides et al., 2018)","previouslyFormattedCitation":"(Giménez-Benavides, Escudero and Pérez-García, 2005; Giménez-Benavides &lt;i&gt;et al.&lt;/i&gt;, 2018)"},"properties":{"noteIndex":0},"schema":"https://github.com/citation-style-language/schema/raw/master/csl-citation.json"}</w:instrText>
      </w:r>
      <w:r w:rsidR="007B54E3" w:rsidRPr="00F95F23">
        <w:rPr>
          <w:rFonts w:eastAsia="Times New Roman" w:cstheme="minorHAnsi"/>
          <w:color w:val="000000"/>
          <w:lang w:eastAsia="ca-ES"/>
        </w:rPr>
        <w:fldChar w:fldCharType="separate"/>
      </w:r>
      <w:r w:rsidR="00975940" w:rsidRPr="00A9607D">
        <w:rPr>
          <w:rFonts w:eastAsia="Times New Roman" w:cstheme="minorHAnsi"/>
          <w:noProof/>
          <w:color w:val="000000"/>
          <w:lang w:val="es-ES" w:eastAsia="ca-ES"/>
        </w:rPr>
        <w:t xml:space="preserve">(Giménez-Benavides, Escudero and Pérez-García, 2005; Giménez-Benavides </w:t>
      </w:r>
      <w:r w:rsidR="00975940" w:rsidRPr="00A9607D">
        <w:rPr>
          <w:rFonts w:eastAsia="Times New Roman" w:cstheme="minorHAnsi"/>
          <w:i/>
          <w:noProof/>
          <w:color w:val="000000"/>
          <w:lang w:val="es-ES" w:eastAsia="ca-ES"/>
        </w:rPr>
        <w:t>et al.</w:t>
      </w:r>
      <w:r w:rsidR="00975940" w:rsidRPr="00A9607D">
        <w:rPr>
          <w:rFonts w:eastAsia="Times New Roman" w:cstheme="minorHAnsi"/>
          <w:noProof/>
          <w:color w:val="000000"/>
          <w:lang w:val="es-ES" w:eastAsia="ca-ES"/>
        </w:rPr>
        <w:t>, 2018)</w:t>
      </w:r>
      <w:r w:rsidR="007B54E3" w:rsidRPr="00F95F23">
        <w:rPr>
          <w:rFonts w:eastAsia="Times New Roman" w:cstheme="minorHAnsi"/>
          <w:color w:val="000000"/>
          <w:lang w:eastAsia="ca-ES"/>
        </w:rPr>
        <w:fldChar w:fldCharType="end"/>
      </w:r>
      <w:r w:rsidR="005369EA" w:rsidRPr="00A9607D">
        <w:rPr>
          <w:rFonts w:eastAsia="Times New Roman" w:cstheme="minorHAnsi"/>
          <w:color w:val="000000"/>
          <w:lang w:val="es-ES" w:eastAsia="ca-ES"/>
        </w:rPr>
        <w:t>.</w:t>
      </w:r>
      <w:r w:rsidR="00146212" w:rsidRPr="00A9607D">
        <w:rPr>
          <w:rFonts w:cstheme="minorHAnsi"/>
          <w:lang w:val="es-ES"/>
        </w:rPr>
        <w:t xml:space="preserve"> </w:t>
      </w:r>
      <w:r w:rsidR="00B205AF">
        <w:rPr>
          <w:rFonts w:cstheme="minorHAnsi"/>
        </w:rPr>
        <w:t>Despite these general</w:t>
      </w:r>
      <w:r w:rsidR="00205874">
        <w:rPr>
          <w:rFonts w:cstheme="minorHAnsi"/>
        </w:rPr>
        <w:t xml:space="preserve"> syndromes</w:t>
      </w:r>
      <w:r w:rsidR="00146212" w:rsidRPr="00F95F23">
        <w:rPr>
          <w:rFonts w:cstheme="minorHAnsi"/>
        </w:rPr>
        <w:t>,</w:t>
      </w:r>
      <w:r w:rsidR="00205874">
        <w:rPr>
          <w:rFonts w:cstheme="minorHAnsi"/>
        </w:rPr>
        <w:t xml:space="preserve"> </w:t>
      </w:r>
      <w:del w:id="69" w:author="Cuenta Microsoft" w:date="2024-09-26T10:38:00Z">
        <w:r w:rsidR="00205874" w:rsidDel="009562FE">
          <w:rPr>
            <w:rFonts w:cstheme="minorHAnsi"/>
          </w:rPr>
          <w:delText xml:space="preserve">little is known about germination phenology in temperate and </w:delText>
        </w:r>
      </w:del>
      <w:del w:id="70" w:author="Cuenta Microsoft" w:date="2024-10-10T14:42:00Z">
        <w:r w:rsidR="00747EEE" w:rsidDel="00F43E9F">
          <w:rPr>
            <w:rFonts w:cstheme="minorHAnsi"/>
          </w:rPr>
          <w:delText>Mediterranean</w:delText>
        </w:r>
      </w:del>
      <w:del w:id="71" w:author="Cuenta Microsoft" w:date="2024-09-26T10:38:00Z">
        <w:r w:rsidR="00205874" w:rsidDel="009562FE">
          <w:rPr>
            <w:rFonts w:cstheme="minorHAnsi"/>
          </w:rPr>
          <w:delText xml:space="preserve"> alpine systems</w:delText>
        </w:r>
        <w:r w:rsidR="00665EFB" w:rsidDel="009562FE">
          <w:rPr>
            <w:rFonts w:cstheme="minorHAnsi"/>
          </w:rPr>
          <w:delText xml:space="preserve">, </w:delText>
        </w:r>
        <w:r w:rsidR="00207B5C" w:rsidDel="009562FE">
          <w:rPr>
            <w:rFonts w:cstheme="minorHAnsi"/>
          </w:rPr>
          <w:delText>where</w:delText>
        </w:r>
        <w:r w:rsidR="00146212" w:rsidRPr="00F95F23" w:rsidDel="009562FE">
          <w:rPr>
            <w:rFonts w:cstheme="minorHAnsi"/>
          </w:rPr>
          <w:delText xml:space="preserve"> </w:delText>
        </w:r>
      </w:del>
      <w:r w:rsidR="00146212" w:rsidRPr="00F95F23">
        <w:rPr>
          <w:rFonts w:cstheme="minorHAnsi"/>
        </w:rPr>
        <w:t xml:space="preserve">germination strategies </w:t>
      </w:r>
      <w:r w:rsidR="00207B5C">
        <w:rPr>
          <w:rFonts w:cstheme="minorHAnsi"/>
        </w:rPr>
        <w:t>are known to vary</w:t>
      </w:r>
      <w:r w:rsidR="00B06A51">
        <w:rPr>
          <w:rFonts w:cstheme="minorHAnsi"/>
        </w:rPr>
        <w:t xml:space="preserve"> </w:t>
      </w:r>
      <w:r w:rsidR="001A3551">
        <w:rPr>
          <w:rFonts w:cstheme="minorHAnsi"/>
        </w:rPr>
        <w:t>in</w:t>
      </w:r>
      <w:r w:rsidR="000B43C0">
        <w:rPr>
          <w:rFonts w:cstheme="minorHAnsi"/>
        </w:rPr>
        <w:t xml:space="preserve"> response to local elevation gradients</w:t>
      </w:r>
      <w:r w:rsidR="004F7915">
        <w:rPr>
          <w:rFonts w:cstheme="minorHAnsi"/>
        </w:rPr>
        <w:t xml:space="preserve"> </w:t>
      </w:r>
      <w:r w:rsidR="00EF21E9" w:rsidRPr="00F95F23">
        <w:rPr>
          <w:rFonts w:cstheme="minorHAnsi"/>
        </w:rPr>
        <w:fldChar w:fldCharType="begin" w:fldLock="1"/>
      </w:r>
      <w:r w:rsidR="00EF21E9" w:rsidRPr="00F95F23">
        <w:rPr>
          <w:rFonts w:cstheme="minorHAnsi"/>
        </w:rPr>
        <w:instrText>ADDIN CSL_CITATION {"citationItems":[{"id":"ITEM-1","itemData":{"DOI":"10.1111/plb.12472","ISSN":"14388677","PMID":"27203239","abstract":"Seed germination traits in alpine grasslands are poorly understood, despite the sensitivity of these communities to climate change. We hypothesise that germination traits predict species occurrence along the alpine–subalpine elevation gradient. Phylogenetic comparative analyses were performed using fresh seeds of 22 species from alpine and subalpine grasslands (1600–2400 m) of the Cantabrian Mountains, Spain (43° N, 5° W). Laboratory experiments were conducted to characterise germinability, optimum germination temperature and effect of cold and warm stratification on dormancy breaking. Variability in these traits was reduced by phylogenetic principal component analysis (phyl.PCA). Phylogenetic generalised least squares regression (PGLS) was used to fit a model in which species average elevation was predicted from their position on the PCA axes. Most subalpine species germinated in snow-like conditions, whereas most alpine species needed accumulation of warm temperatures. Phylogenetic signal was low. PCA1 ordered species according to overall germinability, whilst PCA2 ordered them according to preference for warm or cold germination. PCA2 significantly predicted species occurrence in the alpine–subalpine gradient, as higher elevation species tended to have warmer germination preferences. Our results show that germination traits in high-mountain grasslands are closely linked to the alpine–subalpine gradient. Alpine species, especially those from stripped and wind-edge communities, prefer warmer germination niches, suggesting that summer emergence prevents frost damage during seedling establishment. In contrast, alpine snowfield and subalpine grassland plants have cold germination niches, indicating that winter emergence may occur under snow to avoid drought stress.","author":[{"dropping-particle":"","family":"Fernández-Pascual","given":"E.","non-dropping-particle":"","parse-names":false,"suffix":""},{"dropping-particle":"","family":"Jiménez-Alfaro","given":"B.","non-dropping-particle":"","parse-names":false,"suffix":""},{"dropping-particle":"","family":"Bueno","given":"A","non-dropping-particle":"","parse-names":false,"suffix":""},{"dropping-particle":"","family":"Bueno","given":"","non-dropping-particle":"","parse-names":false,"suffix":""}],"container-title":"Plant Biology","id":"ITEM-1","issue":"1","issued":{"date-parts":[["2017","1","1"]]},"page":"32-40","publisher":"Blackwell Publishing Ltd","title":"Comparative seed germination traits in alpine and subalpine grasslands: higher elevations are associated with warmer germination temperatures","type":"article-journal","volume":"19"},"uris":["http://www.mendeley.com/documents/?uuid=7d22f688-eef6-4746-bdd9-89e19617f563"]}],"mendeley":{"formattedCitation":"(Fernández-Pascual &lt;i&gt;et al.&lt;/i&gt;, 2017)","manualFormatting":"(Fernández-Pascual et al., 2017)","plainTextFormattedCitation":"(Fernández-Pascual et al., 2017)","previouslyFormattedCitation":"(Fernández-Pascual &lt;i&gt;et al.&lt;/i&gt;, 2017)"},"properties":{"noteIndex":0},"schema":"https://github.com/citation-style-language/schema/raw/master/csl-citation.json"}</w:instrText>
      </w:r>
      <w:r w:rsidR="00EF21E9" w:rsidRPr="00F95F23">
        <w:rPr>
          <w:rFonts w:cstheme="minorHAnsi"/>
        </w:rPr>
        <w:fldChar w:fldCharType="separate"/>
      </w:r>
      <w:r w:rsidR="00EF21E9" w:rsidRPr="00F95F23">
        <w:rPr>
          <w:rFonts w:cstheme="minorHAnsi"/>
          <w:noProof/>
        </w:rPr>
        <w:t>(Fernández-Pascual et al., 2017)</w:t>
      </w:r>
      <w:r w:rsidR="00EF21E9" w:rsidRPr="00F95F23">
        <w:rPr>
          <w:rFonts w:cstheme="minorHAnsi"/>
        </w:rPr>
        <w:fldChar w:fldCharType="end"/>
      </w:r>
      <w:r w:rsidR="00EF21E9" w:rsidRPr="00F95F23">
        <w:rPr>
          <w:rFonts w:cstheme="minorHAnsi"/>
        </w:rPr>
        <w:t xml:space="preserve">, </w:t>
      </w:r>
      <w:r w:rsidR="004F7915">
        <w:rPr>
          <w:rFonts w:cstheme="minorHAnsi"/>
        </w:rPr>
        <w:t>light</w:t>
      </w:r>
      <w:r w:rsidR="00F712FE">
        <w:rPr>
          <w:rFonts w:cstheme="minorHAnsi"/>
        </w:rPr>
        <w:t xml:space="preserve"> exposure</w:t>
      </w:r>
      <w:r w:rsidR="00333D93">
        <w:rPr>
          <w:rFonts w:cstheme="minorHAnsi"/>
        </w:rPr>
        <w:t>s</w:t>
      </w:r>
      <w:r w:rsidR="004F7915">
        <w:rPr>
          <w:rFonts w:cstheme="minorHAnsi"/>
        </w:rPr>
        <w:t xml:space="preserve"> </w:t>
      </w:r>
      <w:r w:rsidR="004F7915" w:rsidRPr="00F95F23">
        <w:rPr>
          <w:rFonts w:cstheme="minorHAnsi"/>
        </w:rPr>
        <w:fldChar w:fldCharType="begin" w:fldLock="1"/>
      </w:r>
      <w:r w:rsidR="004F7915" w:rsidRPr="00F95F23">
        <w:rPr>
          <w:rFonts w:cstheme="minorHAnsi"/>
        </w:rPr>
        <w:instrText>ADDIN CSL_CITATION {"citationItems":[{"id":"ITEM-1","itemData":{"DOI":"10.1007/sl 1258-009-9578-3","author":[{"dropping-particle":"","family":"Wagner","given":"Ioan","non-dropping-particle":"","parse-names":false,"suffix":""},{"dropping-particle":"","family":"Simons","given":"Andrew M","non-dropping-particle":"","parse-names":false,"suffix":""}],"container-title":"Plant Ecology","id":"ITEM-1","issue":"1","issued":{"date-parts":[["2009"]]},"page":"145-153","title":"Divergence in Germination Traits among Arctic and Alpinepopulations of Koenigia islandica: Light Requirements","type":"article-journal","volume":"204"},"uris":["http://www.mendeley.com/documents/?uuid=5aea4d22-8748-4926-bc2f-d2ec8f3c324b"]}],"mendeley":{"formattedCitation":"(Wagner and Simons, 2009)","plainTextFormattedCitation":"(Wagner and Simons, 2009)","previouslyFormattedCitation":"(Wagner and Simons, 2009)"},"properties":{"noteIndex":0},"schema":"https://github.com/citation-style-language/schema/raw/master/csl-citation.json"}</w:instrText>
      </w:r>
      <w:r w:rsidR="004F7915" w:rsidRPr="00F95F23">
        <w:rPr>
          <w:rFonts w:cstheme="minorHAnsi"/>
        </w:rPr>
        <w:fldChar w:fldCharType="separate"/>
      </w:r>
      <w:r w:rsidR="004F7915" w:rsidRPr="00F95F23">
        <w:rPr>
          <w:rFonts w:cstheme="minorHAnsi"/>
          <w:noProof/>
        </w:rPr>
        <w:t>(Wagner and Simons, 2009)</w:t>
      </w:r>
      <w:r w:rsidR="004F7915" w:rsidRPr="00F95F23">
        <w:rPr>
          <w:rFonts w:cstheme="minorHAnsi"/>
        </w:rPr>
        <w:fldChar w:fldCharType="end"/>
      </w:r>
      <w:r w:rsidR="004F7915">
        <w:rPr>
          <w:rFonts w:cstheme="minorHAnsi"/>
        </w:rPr>
        <w:t>,</w:t>
      </w:r>
      <w:r w:rsidR="004F7915" w:rsidRPr="00F95F23">
        <w:rPr>
          <w:rFonts w:cstheme="minorHAnsi"/>
        </w:rPr>
        <w:t xml:space="preserve"> </w:t>
      </w:r>
      <w:r w:rsidR="00EF21E9" w:rsidRPr="00F95F23">
        <w:rPr>
          <w:rFonts w:cstheme="minorHAnsi"/>
        </w:rPr>
        <w:t>bedrock</w:t>
      </w:r>
      <w:r w:rsidR="00F712FE">
        <w:rPr>
          <w:rFonts w:cstheme="minorHAnsi"/>
        </w:rPr>
        <w:t xml:space="preserve"> </w:t>
      </w:r>
      <w:ins w:id="72" w:author="Cuenta Microsoft" w:date="2024-09-26T10:39:00Z">
        <w:r w:rsidR="009562FE">
          <w:rPr>
            <w:rFonts w:cstheme="minorHAnsi"/>
          </w:rPr>
          <w:t>type</w:t>
        </w:r>
        <w:r w:rsidR="009562FE" w:rsidRPr="00F95F23">
          <w:rPr>
            <w:rFonts w:cstheme="minorHAnsi"/>
          </w:rPr>
          <w:t xml:space="preserve"> </w:t>
        </w:r>
      </w:ins>
      <w:r w:rsidR="00EF21E9" w:rsidRPr="00F95F23">
        <w:rPr>
          <w:rFonts w:cstheme="minorHAnsi"/>
        </w:rPr>
        <w:fldChar w:fldCharType="begin" w:fldLock="1"/>
      </w:r>
      <w:r w:rsidR="00EF21E9" w:rsidRPr="00F95F23">
        <w:rPr>
          <w:rFonts w:cstheme="minorHAnsi"/>
        </w:rPr>
        <w:instrText>ADDIN CSL_CITATION {"citationItems":[{"id":"ITEM-1","itemData":{"DOI":"10.1002/ece3.3539","ISSN":"20457758","abstract":"Understanding the key aspects of plant regeneration from seeds is crucial in assessing species assembly to their habitats. However, the regenerative traits of seed dormancy and germination are underrepresented in this context. In the alpine zone, the large species and microhabitat diversity provide an ideal context to assess habitat-related regenerative strategies. To this end, seeds of 53 species growing in alpine siliceous and calcareous habitats (6230 and 6170 of EU Directive 92/43, respectively) were exposed to different temperature treatments under controlled laboratory conditions. Germination strategies in each habitat were identified by clustering with k-means. Then, phylogenetic least squares correlations (PGLS) were fitted to assess germination and dormancy differences between species’ main habitat (calcareous and siliceous), microhabitat (grasslands, heaths, rocky, and species with no specific microhabitats), and chorology (arctic–alpine and continental). Calcareous and siliceous grasslands significantly differ in their germination behaviour with a slow, mostly overwinter germination and high germination under all conditions, respectively. Species with high overwinter germination occurs mostly in heaths and have an arctic–alpine distribution. Meanwhile, species with low or high germinability in general inhabit in grasslands or have no specific microhabitat (they belong to generalist), respectively. Alpine species use different germination strategies depending on habitat provenance, species’ main microhabitat, and chorotype. Such differences may reflect adaptations to local environmental conditions and highlight the functional role of germination and dormancy in community ecology.","author":[{"dropping-particle":"","family":"Tudela-Isanta","given":"Maria","non-dropping-particle":"","parse-names":false,"suffix":""},{"dropping-particle":"","family":"Fernández-Pascual","given":"Eduardo","non-dropping-particle":"","parse-names":false,"suffix":""},{"dropping-particle":"","family":"Wijayasinghe","given":"Malaka","non-dropping-particle":"","parse-names":false,"suffix":""},{"dropping-particle":"","family":"Orsenigo","given":"Simone","non-dropping-particle":"","parse-names":false,"suffix":""},{"dropping-particle":"","family":"Rossi","given":"Graziano","non-dropping-particle":"","parse-names":false,"suffix":""},{"dropping-particle":"","family":"Pritchard","given":"Hugh W.","non-dropping-particle":"","parse-names":false,"suffix":""},{"dropping-particle":"","family":"Mondoni","given":"Andrea","non-dropping-particle":"","parse-names":false,"suffix":""}],"container-title":"Ecology and Evolution","id":"ITEM-1","issue":"1","issued":{"date-parts":[["2018"]]},"page":"150-161","title":"Habitat-related seed germination traits in alpine habitats","type":"article-journal","volume":"8"},"uris":["http://www.mendeley.com/documents/?uuid=da9ecaa1-7662-48ba-884b-5f6ad5dfb3ed"]},{"id":"ITEM-2","itemData":{"DOI":"10.1007/s00035-018-0199-0","ISBN":"0123456789","ISSN":"1664221X","abstract":"Functional plant traits are used in ecology to explain population dynamics in time and space. However, because the germination niche is an essential stage in alpine plant life cycles and is under strong environmental pressure, we hypothesised that inter-specific variability in germination traits might contribute to alpine plant distributions. Germination traits of seven closely related species from calcareous and siliceous habitats were characterised in the laboratory, including base, optimum and ceiling temperatures (Tb, To, Tc, respectively), base water-potential (Ψb) and the pH range of the germination phenotype. Species’ vegetative traits (specific leaf area, leaf area and leaf dry matter content) were obtained from the TRY-database. Traits and habitat similarities and dissimilarities were assessed. Species were plotted in a multivariate space using two separate principal component analyses: one each for germination and vegetative traits. Species from calcareous habitats showed significantly higher Tb, lower Ψb and lower capacity to germinate under acidic pH than species from siliceous habitats. Moreover, high To and Tc, a narrow temperature range for germination at dispersal, and vegetative traits values were similar across both habitats. Whilst plant traits seem to have adapted to the shared environmental conditions of the two alpine habitats, some germination traits were affected by the habitat differences. In conclusion, species occurrence in two habitats (calcareous, siliceous) appears to be limited by some germination constraints and provide greater differentiation of species habitat preference than that defined by vegetative traits.","author":[{"dropping-particle":"","family":"Tudela-Isanta","given":"Maria","non-dropping-particle":"","parse-names":false,"suffix":""},{"dropping-particle":"","family":"Ladouceur","given":"Emma","non-dropping-particle":"","parse-names":false,"suffix":""},{"dropping-particle":"","family":"Wijayasinghe","given":"Malaka","non-dropping-particle":"","parse-names":false,"suffix":""},{"dropping-particle":"","family":"Pritchard","given":"Hugh W.","non-dropping-particle":"","parse-names":false,"suffix":""},{"dropping-particle":"","family":"Mondoni","given":"Andrea","non-dropping-particle":"","parse-names":false,"suffix":""}],"container-title":"Alpine Botany","id":"ITEM-2","issue":"1","issued":{"date-parts":[["2018"]]},"page":"83-95","publisher":"Springer International Publishing","title":"The seed germination niche limits the distribution of some plant species in calcareous or siliceous alpine bedrocks","type":"article-journal","volume":"128"},"uris":["http://www.mendeley.com/documents/?uuid=25843d22-2092-43af-ac22-4db50b6e5d0d"]}],"mendeley":{"formattedCitation":"(Tudela-Isanta, Fernández-Pascual, &lt;i&gt;et al.&lt;/i&gt;, 2018; Tudela-Isanta, Ladouceur, &lt;i&gt;et al.&lt;/i&gt;, 2018)","plainTextFormattedCitation":"(Tudela-Isanta, Fernández-Pascual, et al., 2018; Tudela-Isanta, Ladouceur, et al., 2018)","previouslyFormattedCitation":"(Tudela-Isanta, Fernández-Pascual, &lt;i&gt;et al.&lt;/i&gt;, 2018; Tudela-Isanta, Ladouceur, &lt;i&gt;et al.&lt;/i&gt;, 2018)"},"properties":{"noteIndex":0},"schema":"https://github.com/citation-style-language/schema/raw/master/csl-citation.json"}</w:instrText>
      </w:r>
      <w:r w:rsidR="00EF21E9" w:rsidRPr="00F95F23">
        <w:rPr>
          <w:rFonts w:cstheme="minorHAnsi"/>
        </w:rPr>
        <w:fldChar w:fldCharType="separate"/>
      </w:r>
      <w:r w:rsidR="00EF21E9" w:rsidRPr="00F95F23">
        <w:rPr>
          <w:rFonts w:cstheme="minorHAnsi"/>
          <w:noProof/>
        </w:rPr>
        <w:t xml:space="preserve">(Tudela-Isanta, Fernández-Pascual, </w:t>
      </w:r>
      <w:r w:rsidR="00EF21E9" w:rsidRPr="00F95F23">
        <w:rPr>
          <w:rFonts w:cstheme="minorHAnsi"/>
          <w:i/>
          <w:noProof/>
        </w:rPr>
        <w:t>et al.</w:t>
      </w:r>
      <w:r w:rsidR="00EF21E9" w:rsidRPr="00F95F23">
        <w:rPr>
          <w:rFonts w:cstheme="minorHAnsi"/>
          <w:noProof/>
        </w:rPr>
        <w:t xml:space="preserve">, 2018; Tudela-Isanta, Ladouceur, </w:t>
      </w:r>
      <w:r w:rsidR="00EF21E9" w:rsidRPr="00F95F23">
        <w:rPr>
          <w:rFonts w:cstheme="minorHAnsi"/>
          <w:i/>
          <w:noProof/>
        </w:rPr>
        <w:t>et al.</w:t>
      </w:r>
      <w:r w:rsidR="00EF21E9" w:rsidRPr="00F95F23">
        <w:rPr>
          <w:rFonts w:cstheme="minorHAnsi"/>
          <w:noProof/>
        </w:rPr>
        <w:t>, 2018)</w:t>
      </w:r>
      <w:r w:rsidR="00EF21E9" w:rsidRPr="00F95F23">
        <w:rPr>
          <w:rFonts w:cstheme="minorHAnsi"/>
        </w:rPr>
        <w:fldChar w:fldCharType="end"/>
      </w:r>
      <w:r w:rsidR="00A018A9" w:rsidRPr="00F95F23">
        <w:rPr>
          <w:rFonts w:cstheme="minorHAnsi"/>
        </w:rPr>
        <w:t xml:space="preserve"> or</w:t>
      </w:r>
      <w:r w:rsidR="00EF21E9" w:rsidRPr="00F95F23">
        <w:rPr>
          <w:rFonts w:cstheme="minorHAnsi"/>
        </w:rPr>
        <w:t xml:space="preserve"> </w:t>
      </w:r>
      <w:r w:rsidR="00F712FE">
        <w:rPr>
          <w:rFonts w:cstheme="minorHAnsi"/>
        </w:rPr>
        <w:t>successional stages</w:t>
      </w:r>
      <w:r w:rsidR="00EF21E9" w:rsidRPr="00F95F23">
        <w:rPr>
          <w:rFonts w:cstheme="minorHAnsi"/>
        </w:rPr>
        <w:t xml:space="preserve"> in </w:t>
      </w:r>
      <w:r w:rsidR="00F712FE">
        <w:rPr>
          <w:rFonts w:cstheme="minorHAnsi"/>
        </w:rPr>
        <w:t>e.g.</w:t>
      </w:r>
      <w:r w:rsidR="002B2279">
        <w:rPr>
          <w:rFonts w:cstheme="minorHAnsi"/>
        </w:rPr>
        <w:t xml:space="preserve"> </w:t>
      </w:r>
      <w:r w:rsidR="00EF21E9" w:rsidRPr="00F95F23">
        <w:rPr>
          <w:rFonts w:cstheme="minorHAnsi"/>
        </w:rPr>
        <w:t>glacier foreland</w:t>
      </w:r>
      <w:r w:rsidR="00F712FE">
        <w:rPr>
          <w:rFonts w:cstheme="minorHAnsi"/>
        </w:rPr>
        <w:t>s</w:t>
      </w:r>
      <w:r w:rsidR="00EF21E9" w:rsidRPr="00F95F23">
        <w:rPr>
          <w:rFonts w:cstheme="minorHAnsi"/>
        </w:rPr>
        <w:t xml:space="preserve"> </w:t>
      </w:r>
      <w:r w:rsidR="00EF21E9" w:rsidRPr="00F95F23">
        <w:rPr>
          <w:rFonts w:cstheme="minorHAnsi"/>
        </w:rPr>
        <w:fldChar w:fldCharType="begin" w:fldLock="1"/>
      </w:r>
      <w:r w:rsidR="00EF21E9" w:rsidRPr="00F95F23">
        <w:rPr>
          <w:rFonts w:cstheme="minorHAnsi"/>
        </w:rPr>
        <w:instrText>ADDIN CSL_CITATION {"citationItems":[{"id":"ITEM-1","itemData":{"DOI":"10.1007/s11258-011-9981-4","ISSN":"13850237","abstract":"Changes in species composition during succession are driven by biotic and abiotic factors leading to a multitude of niches occupied by distinct species. Gradient analyses of plant communities provide opportunities to approximate the niche position of species along a successional gradient. Several plant traits have been used to explain mechanisms governing successional sequences, but generalising changes in species traits during primary succession is still controversial. This study examined whether the seed mass and the optimum temperature for germination could explain the niche position of several glacier foreland species along a primary successional gradient in the Austrian Central Alps. We hypothesised that pioneer species should possess lighter seeds and a lower optimum temperature for germination than late successional species. We found significant differences in the seed mass between species, but the seed mass did not correspond with the assigned niche position on the successional gradient. Germination responses to temperature also differed significantly between species. Pioneer species performed better at lower temperatures than late successional species, suggesting that the optimum temperature for germination is a driver of niche separation. We discuss the interactions between seed traits and environmental conditions along the primary successional gradient emphasising the importance of temperature requirements for the germination. Differences in the regeneration characteristics are a major cue governing species turnover in glacier foreland succession. © 2011 Springer Science+Business Media B.V.","author":[{"dropping-particle":"","family":"Schwienbacher","given":"Erich","non-dropping-particle":"","parse-names":false,"suffix":""},{"dropping-particle":"","family":"Navarro-Cano","given":"Jose Antonio","non-dropping-particle":"","parse-names":false,"suffix":""},{"dropping-particle":"","family":"Neuner","given":"Gilbert","non-dropping-particle":"","parse-names":false,"suffix":""},{"dropping-particle":"","family":"Erschbamer","given":"Brigitta","non-dropping-particle":"","parse-names":false,"suffix":""}],"container-title":"Plant Ecology","id":"ITEM-1","issue":"3","issued":{"date-parts":[["2012"]]},"page":"371-382","title":"Correspondence of seed traits with niche position in glacier foreland succession","type":"article-journal","volume":"213"},"uris":["http://www.mendeley.com/documents/?uuid=5c0fbf8f-09c5-4b0a-93a0-c54372dbe8ba"]}],"mendeley":{"formattedCitation":"(Schwienbacher &lt;i&gt;et al.&lt;/i&gt;, 2012)","plainTextFormattedCitation":"(Schwienbacher et al., 2012)","previouslyFormattedCitation":"(Schwienbacher &lt;i&gt;et al.&lt;/i&gt;, 2012)"},"properties":{"noteIndex":0},"schema":"https://github.com/citation-style-language/schema/raw/master/csl-citation.json"}</w:instrText>
      </w:r>
      <w:r w:rsidR="00EF21E9" w:rsidRPr="00F95F23">
        <w:rPr>
          <w:rFonts w:cstheme="minorHAnsi"/>
        </w:rPr>
        <w:fldChar w:fldCharType="separate"/>
      </w:r>
      <w:r w:rsidR="00EF21E9" w:rsidRPr="00F95F23">
        <w:rPr>
          <w:rFonts w:cstheme="minorHAnsi"/>
          <w:noProof/>
        </w:rPr>
        <w:t xml:space="preserve">(Schwienbacher </w:t>
      </w:r>
      <w:r w:rsidR="00EF21E9" w:rsidRPr="00F95F23">
        <w:rPr>
          <w:rFonts w:cstheme="minorHAnsi"/>
          <w:i/>
          <w:noProof/>
        </w:rPr>
        <w:t>et al.</w:t>
      </w:r>
      <w:r w:rsidR="00EF21E9" w:rsidRPr="00F95F23">
        <w:rPr>
          <w:rFonts w:cstheme="minorHAnsi"/>
          <w:noProof/>
        </w:rPr>
        <w:t>, 2012)</w:t>
      </w:r>
      <w:r w:rsidR="00EF21E9" w:rsidRPr="00F95F23">
        <w:rPr>
          <w:rFonts w:cstheme="minorHAnsi"/>
        </w:rPr>
        <w:fldChar w:fldCharType="end"/>
      </w:r>
      <w:r w:rsidR="00EF21E9" w:rsidRPr="00F95F23">
        <w:t xml:space="preserve">. </w:t>
      </w:r>
    </w:p>
    <w:p w14:paraId="24491892" w14:textId="463C4692" w:rsidR="0083054E" w:rsidRDefault="00B3671B" w:rsidP="00914E3A">
      <w:pPr>
        <w:spacing w:after="0" w:line="480" w:lineRule="auto"/>
        <w:ind w:firstLine="708"/>
        <w:jc w:val="both"/>
        <w:textAlignment w:val="baseline"/>
        <w:rPr>
          <w:rFonts w:eastAsia="Times New Roman" w:cstheme="minorHAnsi"/>
          <w:color w:val="000000"/>
          <w:lang w:eastAsia="ca-ES"/>
        </w:rPr>
      </w:pPr>
      <w:r>
        <w:rPr>
          <w:rFonts w:cstheme="minorHAnsi"/>
        </w:rPr>
        <w:t>At the local scale,</w:t>
      </w:r>
      <w:r w:rsidR="00766DC6">
        <w:rPr>
          <w:rFonts w:cstheme="minorHAnsi"/>
        </w:rPr>
        <w:t xml:space="preserve"> the </w:t>
      </w:r>
      <w:r w:rsidR="00816A9A" w:rsidRPr="00F95F23">
        <w:rPr>
          <w:rFonts w:eastAsia="Times New Roman" w:cstheme="minorHAnsi"/>
          <w:color w:val="000000"/>
          <w:lang w:eastAsia="ca-ES"/>
        </w:rPr>
        <w:t xml:space="preserve">topographic </w:t>
      </w:r>
      <w:ins w:id="73" w:author="Cuenta Microsoft" w:date="2024-09-26T10:41:00Z">
        <w:r w:rsidR="009562FE">
          <w:rPr>
            <w:rFonts w:eastAsia="Times New Roman" w:cstheme="minorHAnsi"/>
            <w:color w:val="000000"/>
            <w:lang w:eastAsia="ca-ES"/>
          </w:rPr>
          <w:t>heterogeneity</w:t>
        </w:r>
        <w:r w:rsidR="009562FE" w:rsidRPr="00F95F23">
          <w:rPr>
            <w:rFonts w:eastAsia="Times New Roman" w:cstheme="minorHAnsi"/>
            <w:color w:val="000000"/>
            <w:lang w:eastAsia="ca-ES"/>
          </w:rPr>
          <w:t xml:space="preserve"> </w:t>
        </w:r>
      </w:ins>
      <w:r w:rsidR="00766DC6">
        <w:rPr>
          <w:rFonts w:eastAsia="Times New Roman" w:cstheme="minorHAnsi"/>
          <w:color w:val="000000"/>
          <w:lang w:eastAsia="ca-ES"/>
        </w:rPr>
        <w:t xml:space="preserve">of alpine landscapes </w:t>
      </w:r>
      <w:r w:rsidR="00816A9A" w:rsidRPr="00F95F23">
        <w:rPr>
          <w:rFonts w:eastAsia="Times New Roman" w:cstheme="minorHAnsi"/>
          <w:color w:val="000000"/>
          <w:lang w:eastAsia="ca-ES"/>
        </w:rPr>
        <w:t xml:space="preserve">translates into a mosaic of microclimatic conditions </w:t>
      </w:r>
      <w:r w:rsidR="00816A9A" w:rsidRPr="00F95F23">
        <w:rPr>
          <w:rFonts w:eastAsia="Times New Roman" w:cstheme="minorHAnsi"/>
          <w:color w:val="000000"/>
          <w:lang w:eastAsia="ca-ES"/>
        </w:rPr>
        <w:fldChar w:fldCharType="begin" w:fldLock="1"/>
      </w:r>
      <w:r w:rsidR="00A913C6">
        <w:rPr>
          <w:rFonts w:eastAsia="Times New Roman" w:cstheme="minorHAnsi"/>
          <w:color w:val="000000"/>
          <w:lang w:eastAsia="ca-ES"/>
        </w:rPr>
        <w:instrText>ADDIN CSL_CITATION {"citationItems":[{"id":"ITEM-1","itemData":{"DOI":"https://doi.org/10.1111/j.1365-2699.2010.02407.x","abstract":"Aim We aim to: (1) explore thermal habitat preferences in alpine plant species across mosaics of topographically controlled micro-habitats; (2) test the predictive value of so-called ‘indicator values’; and (3) quantify the shift in micro-habitat conditions under the influence of climate warming. Location Alpine vegetation 2200–2800 m a.s.l., Swiss central Alps. Methods High-resolution infra-red thermometry and large numbers of small data loggers were used to assess the spatial and temporal variation of plant-surface and ground temperatures as well as snow-melt patterns for 889 plots distributed across three alpine slopes of contrasting exposure. These environmental data were then correlated with Landolt indicator values for temperature preferences of different plant species and vegetation units. By simulating a uniform 2 K warming we estimated the changes in abundance of micro-habitat temperatures within the study area. Results Within the study area we observed a substantial variation between micro-habitats in seasonal mean soil temperature (ΔT = 7.2 K), surface temperature (ΔT = 10.5 K) and season length (&gt;32 days). Plant species with low indicator values for temperature (plants commonly found in cool habitats) grew in significantly colder micro-habitats than plants with higher indicator values found on the same slope. A 2 K warming will lead to the loss of the coldest habitats (3% of current area), 75% of the current thermal micro-habitats will be reduced in abundance (crowding effect) and 22% will become more abundant. Main conclusions Our results demonstrate that the topographically induced mosaics of micro-climatic conditions in an alpine landscape are associated with local plant species distribution. Semi-quantitative plant species indicator values based on expert knowledge and aggregated to community means match measured thermal habitat conditions. Metre-scale thermal contrasts significantly exceed IPCC warming projections for the next 100 years. The data presented here thus indicate a great risk of overestimating alpine habitat losses in isotherm-based model scenarios. While all but the species depending on the very coldest micro-habitats will find thermally suitable ‘escape’ habitats within short distances, there will be enhanced competition for those cooler places on a given slope in an alpine climate that is 2 K warmer. Yet, due to their topographic variability, alpine landscapes are likely to be safer places for most species than lowland te…","author":[{"dropping-particle":"","family":"Scherrer","given":"D.","non-dropping-particle":"","parse-names":false,"suffix":""},{"dropping-particle":"","family":"Körner","given":"C.","non-dropping-particle":"","parse-names":false,"suffix":""}],"container-title":"Journal of Biogeography","id":"ITEM-1","issued":{"date-parts":[["2011"]]},"page":"406-416","title":"Topographically controlled thermal-habitat differentiation buffers alpine plant diversity against climate warming","type":"article-journal","volume":"38"},"uris":["http://www.mendeley.com/documents/?uuid=216296df-ff4e-4280-825c-21bb03af3199"]},{"id":"ITEM-2","itemData":{"DOI":"10.1111/jvs.13242","abstract":"Questions: In alpine landscapes, topography creates a mosaic of microclimatic niches that might prevent local extinctions, but the influence of this spatial heterogeneity on plant communities is largely unknown. Here we ask (1) how soil microclimatic variation is comparable at temporal and spatial scales, and (2) how such variation influences species composition and local extinctions in relict alpine communities. Location: Picos de Europa National Park, northern Spain. Methods: We resurveyed permanent plots in four alpine sites following the recording of soil temperatures (temporal survey) for 10 years. We then sampled the spatial variation in species composition and microclimatic temperatures in 80 plots around the permanent plots (spatial survey). We evaluated the variation of six microclimatic indices between the temporal and the spatial surveys, and calculated the temporal trends observed in species cover. We finally predicted local extinction rates under microclimatic scenarios based on the observed microclimate–community relations. Results: Despite high interannual variation, we found a 10-year trend of temperature warming on (microridge) fellfields and (microvalley) snowbeds. Microclimatic variation was larger in space than in time, with little temperature variation in snowbeds and extreme low temperatures recorded in fellfields. Species composition was mainly influenced by growing degree days (GDD) and freezing degree days (FDD), which were both related to snow cover duration. Plant cover of 16 species (out of 36 frequent species) showed significant responses to microclimatic variation. Local extinctions were mainly predicted under relatively hotter and more freezing conditions. Conclusions: Our results support the idea that microclimatic spatial heterogeneity can reduce the negative influence of climate change on alpine plant communities. However, a continuous reduction of snow cover will result in a tipping point beyond which the buffer effect of this spatial heterogeneity will not be effective in protected microsites, leading to community homogenization. This process may have started in relict alpine communities where species from snowy microclimates are being outcompeted by species adapted to below-zero winter temperatures.","author":[{"dropping-particle":"","family":"Jiménez-Alfaro","given":"Borja","non-dropping-particle":"","parse-names":false,"suffix":""},{"dropping-particle":"","family":"Fernandez-Pascual","given":"Eduardo","non-dropping-particle":"","parse-names":false,"suffix":""},{"dropping-particle":"","family":"Espinosa Del Alba","given":"Clara","non-dropping-particle":"","parse-names":false,"suffix":""},{"dropping-particle":"","family":"Marcenó","given":"Corrado","non-dropping-particle":"","parse-names":false,"suffix":""}],"container-title":"Journal of Vegeta","id":"ITEM-2","issue":"July 2023","issued":{"date-parts":[["2024"]]},"title":"Journal of Vegetation Science Spatiotemporal patterns of microclimatic buffering in relict alpine communities","type":"article-journal"},"uris":["http://www.mendeley.com/documents/?uuid=6ae04b11-cfe4-4cb5-b8d0-614dbecf2717"]}],"mendeley":{"formattedCitation":"(Scherrer and Körner, 2011; Jiménez-Alfaro &lt;i&gt;et al.&lt;/i&gt;, 2024)","manualFormatting":"(Scherrer and Körner, 2011; Jiménez-Alfaro et al., 2024)","plainTextFormattedCitation":"(Scherrer and Körner, 2011; Jiménez-Alfaro et al., 2024)","previouslyFormattedCitation":"(Scherrer and Körner, 2011; Jiménez-Alfaro &lt;i&gt;et al.&lt;/i&gt;, 2024)"},"properties":{"noteIndex":0},"schema":"https://github.com/citation-style-language/schema/raw/master/csl-citation.json"}</w:instrText>
      </w:r>
      <w:r w:rsidR="00816A9A" w:rsidRPr="00F95F23">
        <w:rPr>
          <w:rFonts w:eastAsia="Times New Roman" w:cstheme="minorHAnsi"/>
          <w:color w:val="000000"/>
          <w:lang w:eastAsia="ca-ES"/>
        </w:rPr>
        <w:fldChar w:fldCharType="separate"/>
      </w:r>
      <w:r w:rsidR="009D36D4" w:rsidRPr="009D36D4">
        <w:rPr>
          <w:rFonts w:eastAsia="Times New Roman" w:cstheme="minorHAnsi"/>
          <w:noProof/>
          <w:color w:val="000000"/>
          <w:lang w:eastAsia="ca-ES"/>
        </w:rPr>
        <w:t xml:space="preserve">(Scherrer and Körner, 2011; </w:t>
      </w:r>
      <w:r w:rsidR="009D36D4">
        <w:rPr>
          <w:rFonts w:eastAsia="Times New Roman" w:cstheme="minorHAnsi"/>
          <w:noProof/>
          <w:color w:val="000000"/>
          <w:lang w:eastAsia="ca-ES"/>
        </w:rPr>
        <w:t>Jiménez-Alfaro</w:t>
      </w:r>
      <w:r w:rsidR="009D36D4" w:rsidRPr="009D36D4">
        <w:rPr>
          <w:rFonts w:eastAsia="Times New Roman" w:cstheme="minorHAnsi"/>
          <w:noProof/>
          <w:color w:val="000000"/>
          <w:lang w:eastAsia="ca-ES"/>
        </w:rPr>
        <w:t xml:space="preserve"> </w:t>
      </w:r>
      <w:r w:rsidR="009D36D4" w:rsidRPr="009D36D4">
        <w:rPr>
          <w:rFonts w:eastAsia="Times New Roman" w:cstheme="minorHAnsi"/>
          <w:i/>
          <w:noProof/>
          <w:color w:val="000000"/>
          <w:lang w:eastAsia="ca-ES"/>
        </w:rPr>
        <w:t>et al.</w:t>
      </w:r>
      <w:r w:rsidR="009D36D4" w:rsidRPr="009D36D4">
        <w:rPr>
          <w:rFonts w:eastAsia="Times New Roman" w:cstheme="minorHAnsi"/>
          <w:noProof/>
          <w:color w:val="000000"/>
          <w:lang w:eastAsia="ca-ES"/>
        </w:rPr>
        <w:t>, 2024)</w:t>
      </w:r>
      <w:r w:rsidR="00816A9A" w:rsidRPr="00F95F23">
        <w:rPr>
          <w:rFonts w:eastAsia="Times New Roman" w:cstheme="minorHAnsi"/>
          <w:color w:val="000000"/>
          <w:lang w:eastAsia="ca-ES"/>
        </w:rPr>
        <w:fldChar w:fldCharType="end"/>
      </w:r>
      <w:r w:rsidR="00816A9A" w:rsidRPr="00F95F23">
        <w:rPr>
          <w:rFonts w:eastAsia="Times New Roman" w:cstheme="minorHAnsi"/>
          <w:color w:val="000000"/>
          <w:lang w:eastAsia="ca-ES"/>
        </w:rPr>
        <w:t xml:space="preserve"> with sharp temperature and snow-melting gradients </w:t>
      </w:r>
      <w:r w:rsidR="00816A9A" w:rsidRPr="00F95F23">
        <w:rPr>
          <w:rFonts w:eastAsia="Times New Roman" w:cstheme="minorHAnsi"/>
          <w:color w:val="000000"/>
          <w:lang w:eastAsia="ca-ES"/>
        </w:rPr>
        <w:fldChar w:fldCharType="begin" w:fldLock="1"/>
      </w:r>
      <w:r w:rsidR="00816A9A" w:rsidRPr="00F95F23">
        <w:rPr>
          <w:rFonts w:eastAsia="Times New Roman" w:cstheme="minorHAnsi"/>
          <w:color w:val="000000"/>
          <w:lang w:eastAsia="ca-ES"/>
        </w:rPr>
        <w:instrText>ADDIN CSL_CITATION {"citationItems":[{"id":"ITEM-1","itemData":{"DOI":"10.1007/978-3-030-59538-8","ISBN":"978-3-030-59537-1","author":[{"dropping-particle":"","family":"Körner","given":"Christian","non-dropping-particle":"","parse-names":false,"suffix":""}],"edition":"3","editor":[{"dropping-particle":"","family":"Springer Nature Switzerland AG 2021","given":"","non-dropping-particle":"","parse-names":false,"suffix":""}],"id":"ITEM-1","issued":{"date-parts":[["2021"]]},"number-of-pages":"500","publisher":"Springer Cham","title":"Alpine Plant Life","type":"book"},"uris":["http://www.mendeley.com/documents/?uuid=8ca5a358-e497-4380-b4e8-899fd43acf9c"]}],"mendeley":{"formattedCitation":"(Körner, 2021)","plainTextFormattedCitation":"(Körner, 2021)","previouslyFormattedCitation":"(Körner, 2021)"},"properties":{"noteIndex":0},"schema":"https://github.com/citation-style-language/schema/raw/master/csl-citation.json"}</w:instrText>
      </w:r>
      <w:r w:rsidR="00816A9A" w:rsidRPr="00F95F23">
        <w:rPr>
          <w:rFonts w:eastAsia="Times New Roman" w:cstheme="minorHAnsi"/>
          <w:color w:val="000000"/>
          <w:lang w:eastAsia="ca-ES"/>
        </w:rPr>
        <w:fldChar w:fldCharType="separate"/>
      </w:r>
      <w:r w:rsidR="00816A9A" w:rsidRPr="00F95F23">
        <w:rPr>
          <w:rFonts w:eastAsia="Times New Roman" w:cstheme="minorHAnsi"/>
          <w:noProof/>
          <w:color w:val="000000"/>
          <w:lang w:eastAsia="ca-ES"/>
        </w:rPr>
        <w:t>(Körner, 2021)</w:t>
      </w:r>
      <w:r w:rsidR="00816A9A" w:rsidRPr="00F95F23">
        <w:rPr>
          <w:rFonts w:eastAsia="Times New Roman" w:cstheme="minorHAnsi"/>
          <w:color w:val="000000"/>
          <w:lang w:eastAsia="ca-ES"/>
        </w:rPr>
        <w:fldChar w:fldCharType="end"/>
      </w:r>
      <w:r w:rsidR="006C70E0">
        <w:rPr>
          <w:rFonts w:eastAsia="Times New Roman" w:cstheme="minorHAnsi"/>
          <w:color w:val="000000"/>
          <w:lang w:eastAsia="ca-ES"/>
        </w:rPr>
        <w:t xml:space="preserve"> even </w:t>
      </w:r>
      <w:r w:rsidR="001D3AA3">
        <w:rPr>
          <w:rFonts w:eastAsia="Times New Roman" w:cstheme="minorHAnsi"/>
          <w:color w:val="000000"/>
          <w:lang w:eastAsia="ca-ES"/>
        </w:rPr>
        <w:t>within</w:t>
      </w:r>
      <w:r w:rsidR="006C70E0">
        <w:rPr>
          <w:rFonts w:eastAsia="Times New Roman" w:cstheme="minorHAnsi"/>
          <w:color w:val="000000"/>
          <w:lang w:eastAsia="ca-ES"/>
        </w:rPr>
        <w:t xml:space="preserve"> </w:t>
      </w:r>
      <w:r w:rsidR="00816A9A" w:rsidRPr="00F95F23">
        <w:rPr>
          <w:rFonts w:eastAsia="Times New Roman" w:cstheme="minorHAnsi"/>
          <w:color w:val="000000"/>
          <w:lang w:eastAsia="ca-ES"/>
        </w:rPr>
        <w:t xml:space="preserve">few </w:t>
      </w:r>
      <w:r w:rsidR="00590C25" w:rsidRPr="00F95F23">
        <w:rPr>
          <w:rFonts w:eastAsia="Times New Roman" w:cstheme="minorHAnsi"/>
          <w:color w:val="000000"/>
          <w:lang w:eastAsia="ca-ES"/>
        </w:rPr>
        <w:t>centimetres</w:t>
      </w:r>
      <w:r w:rsidR="00816A9A" w:rsidRPr="00F95F23">
        <w:rPr>
          <w:rFonts w:eastAsia="Times New Roman" w:cstheme="minorHAnsi"/>
          <w:color w:val="000000"/>
          <w:lang w:eastAsia="ca-ES"/>
        </w:rPr>
        <w:t xml:space="preserve"> </w:t>
      </w:r>
      <w:r w:rsidR="00816A9A" w:rsidRPr="00F95F23">
        <w:rPr>
          <w:rFonts w:eastAsia="Times New Roman" w:cstheme="minorHAnsi"/>
          <w:color w:val="000000"/>
          <w:lang w:eastAsia="ca-ES"/>
        </w:rPr>
        <w:fldChar w:fldCharType="begin" w:fldLock="1"/>
      </w:r>
      <w:r w:rsidR="00816A9A" w:rsidRPr="00F95F23">
        <w:rPr>
          <w:rFonts w:eastAsia="Times New Roman" w:cstheme="minorHAnsi"/>
          <w:color w:val="000000"/>
          <w:lang w:eastAsia="ca-ES"/>
        </w:rPr>
        <w:instrText>ADDIN CSL_CITATION {"citationItems":[{"id":"ITEM-1","itemData":{"DOI":"10.1657/1938-4246-44.3.288","ISSN":"15230430","abstract":"Within alpine environments the interactions of air temperature, solar irradiance, wind, surface albedo, microtopography, and biotic traits all influence patterns of soil and plant canopy temperatures. The resulting mosaic of surface temperatures has a profound impact on ecosystem processes, plant survival, and ecophysiological performance. Previous studies have documented large and persistent variations in microhabitat temperatures over mesoscale alpine terrains. We have used a novel mobile system to examine changes in soil and plant canopy surface temperatures at spatial scales of centimeters and temporal scales of minutes in an alpine fellfield habitat in the White Mountains of California. In the middle of a summer day, the mean surface temperature differences between points 2, 5, and 10 cm apart were 2.9, 5.4, and 9.0°C, respectively, and extreme differences of 18°C or more were found over distances of a few centimeters. These thermal patterns are due not only to substrate material but also to biotic conditions of plant canopy architecture and ecophysiological traits of individual species. The magnitude of temperature variation at these fine scales is greater than the range of warming scenarios in Intergovernmental Panel on Climate Change (IPCC) projections, suggesting that these habitats offer the capacity of significant thermal heterogeneity for plant survival.","author":[{"dropping-particle":"","family":"Graham","given":"Eric","non-dropping-particle":"","parse-names":false,"suffix":""},{"dropping-particle":"","family":"Rundel","given":"Philip","non-dropping-particle":"","parse-names":false,"suffix":""},{"dropping-particle":"","family":"Kaiser","given":"William","non-dropping-particle":"","parse-names":false,"suffix":""},{"dropping-particle":"","family":"Lam","given":"Yeung","non-dropping-particle":"","parse-names":false,"suffix":""},{"dropping-particle":"","family":"Stealey","given":"Michael","non-dropping-particle":"","parse-names":false,"suffix":""},{"dropping-particle":"","family":"Yuen","given":"Eric","non-dropping-particle":"","parse-names":false,"suffix":""}],"container-title":"Arctic, Antarctic, and Alpine Research","id":"ITEM-1","issue":"3","issued":{"date-parts":[["2012"]]},"page":"288-295","title":"Fine-scale patterns of soil and plant surface temperatures in an alpine fellfield habitat, white mountains, California","type":"article-journal","volume":"44"},"uris":["http://www.mendeley.com/documents/?uuid=df8cd4b2-ef26-4852-b5db-fe11d9acd462"]}],"mendeley":{"formattedCitation":"(Graham &lt;i&gt;et al.&lt;/i&gt;, 2012)","plainTextFormattedCitation":"(Graham et al., 2012)","previouslyFormattedCitation":"(Graham &lt;i&gt;et al.&lt;/i&gt;, 2012)"},"properties":{"noteIndex":0},"schema":"https://github.com/citation-style-language/schema/raw/master/csl-citation.json"}</w:instrText>
      </w:r>
      <w:r w:rsidR="00816A9A" w:rsidRPr="00F95F23">
        <w:rPr>
          <w:rFonts w:eastAsia="Times New Roman" w:cstheme="minorHAnsi"/>
          <w:color w:val="000000"/>
          <w:lang w:eastAsia="ca-ES"/>
        </w:rPr>
        <w:fldChar w:fldCharType="separate"/>
      </w:r>
      <w:r w:rsidR="00816A9A" w:rsidRPr="00F95F23">
        <w:rPr>
          <w:rFonts w:eastAsia="Times New Roman" w:cstheme="minorHAnsi"/>
          <w:noProof/>
          <w:color w:val="000000"/>
          <w:lang w:eastAsia="ca-ES"/>
        </w:rPr>
        <w:t xml:space="preserve">(Graham </w:t>
      </w:r>
      <w:r w:rsidR="00816A9A" w:rsidRPr="00F95F23">
        <w:rPr>
          <w:rFonts w:eastAsia="Times New Roman" w:cstheme="minorHAnsi"/>
          <w:i/>
          <w:noProof/>
          <w:color w:val="000000"/>
          <w:lang w:eastAsia="ca-ES"/>
        </w:rPr>
        <w:t>et al.</w:t>
      </w:r>
      <w:r w:rsidR="00816A9A" w:rsidRPr="00F95F23">
        <w:rPr>
          <w:rFonts w:eastAsia="Times New Roman" w:cstheme="minorHAnsi"/>
          <w:noProof/>
          <w:color w:val="000000"/>
          <w:lang w:eastAsia="ca-ES"/>
        </w:rPr>
        <w:t>, 2012)</w:t>
      </w:r>
      <w:r w:rsidR="00816A9A" w:rsidRPr="00F95F23">
        <w:rPr>
          <w:rFonts w:eastAsia="Times New Roman" w:cstheme="minorHAnsi"/>
          <w:color w:val="000000"/>
          <w:lang w:eastAsia="ca-ES"/>
        </w:rPr>
        <w:fldChar w:fldCharType="end"/>
      </w:r>
      <w:r w:rsidR="00816A9A" w:rsidRPr="00F95F23">
        <w:rPr>
          <w:rFonts w:eastAsia="Times New Roman" w:cstheme="minorHAnsi"/>
          <w:color w:val="000000"/>
          <w:lang w:eastAsia="ca-ES"/>
        </w:rPr>
        <w:t xml:space="preserve">. </w:t>
      </w:r>
      <w:r w:rsidR="006D417D">
        <w:rPr>
          <w:rFonts w:cstheme="minorHAnsi"/>
        </w:rPr>
        <w:t xml:space="preserve">The impact of </w:t>
      </w:r>
      <w:r w:rsidR="00E92E0F">
        <w:rPr>
          <w:rFonts w:cstheme="minorHAnsi"/>
        </w:rPr>
        <w:t xml:space="preserve">microclimatic </w:t>
      </w:r>
      <w:r w:rsidR="003903FE">
        <w:rPr>
          <w:rFonts w:cstheme="minorHAnsi"/>
        </w:rPr>
        <w:t>variation</w:t>
      </w:r>
      <w:r w:rsidR="00E92E0F">
        <w:rPr>
          <w:rFonts w:cstheme="minorHAnsi"/>
        </w:rPr>
        <w:t xml:space="preserve"> on </w:t>
      </w:r>
      <w:r w:rsidR="009E1E65">
        <w:rPr>
          <w:rFonts w:cstheme="minorHAnsi"/>
        </w:rPr>
        <w:t xml:space="preserve">germination phenology </w:t>
      </w:r>
      <w:proofErr w:type="gramStart"/>
      <w:r w:rsidR="009E1E65">
        <w:rPr>
          <w:rFonts w:cstheme="minorHAnsi"/>
        </w:rPr>
        <w:t xml:space="preserve">is </w:t>
      </w:r>
      <w:r w:rsidR="008F09E6">
        <w:rPr>
          <w:rFonts w:cstheme="minorHAnsi"/>
        </w:rPr>
        <w:t>expected</w:t>
      </w:r>
      <w:proofErr w:type="gramEnd"/>
      <w:r w:rsidR="008F09E6">
        <w:rPr>
          <w:rFonts w:cstheme="minorHAnsi"/>
        </w:rPr>
        <w:t xml:space="preserve"> to be strong</w:t>
      </w:r>
      <w:r w:rsidR="009E1E65">
        <w:rPr>
          <w:rFonts w:cstheme="minorHAnsi"/>
        </w:rPr>
        <w:t xml:space="preserve">, </w:t>
      </w:r>
      <w:r w:rsidR="008F09E6">
        <w:rPr>
          <w:rFonts w:cstheme="minorHAnsi"/>
        </w:rPr>
        <w:t xml:space="preserve">but </w:t>
      </w:r>
      <w:r w:rsidR="009E1E65">
        <w:rPr>
          <w:rFonts w:cstheme="minorHAnsi"/>
        </w:rPr>
        <w:t>the</w:t>
      </w:r>
      <w:r w:rsidR="00EF21E9" w:rsidRPr="00F95F23">
        <w:rPr>
          <w:rFonts w:eastAsia="Times New Roman" w:cstheme="minorHAnsi"/>
          <w:color w:val="000000"/>
          <w:lang w:eastAsia="ca-ES"/>
        </w:rPr>
        <w:t xml:space="preserve"> few studies that </w:t>
      </w:r>
      <w:r w:rsidR="006A3EB7">
        <w:rPr>
          <w:rFonts w:eastAsia="Times New Roman" w:cstheme="minorHAnsi"/>
          <w:color w:val="000000"/>
          <w:lang w:eastAsia="ca-ES"/>
        </w:rPr>
        <w:t>have considered</w:t>
      </w:r>
      <w:r w:rsidR="00EF21E9" w:rsidRPr="00F95F23">
        <w:rPr>
          <w:rFonts w:eastAsia="Times New Roman" w:cstheme="minorHAnsi"/>
          <w:color w:val="000000"/>
          <w:lang w:eastAsia="ca-ES"/>
        </w:rPr>
        <w:t xml:space="preserve"> </w:t>
      </w:r>
      <w:r w:rsidR="00C826E7">
        <w:rPr>
          <w:rFonts w:eastAsia="Times New Roman" w:cstheme="minorHAnsi"/>
          <w:color w:val="000000"/>
          <w:lang w:eastAsia="ca-ES"/>
        </w:rPr>
        <w:t xml:space="preserve">this </w:t>
      </w:r>
      <w:r w:rsidR="003903FE">
        <w:rPr>
          <w:rFonts w:eastAsia="Times New Roman" w:cstheme="minorHAnsi"/>
          <w:color w:val="000000"/>
          <w:lang w:eastAsia="ca-ES"/>
        </w:rPr>
        <w:t>show</w:t>
      </w:r>
      <w:r w:rsidR="00300FB9">
        <w:rPr>
          <w:rFonts w:eastAsia="Times New Roman" w:cstheme="minorHAnsi"/>
          <w:color w:val="000000"/>
          <w:lang w:eastAsia="ca-ES"/>
        </w:rPr>
        <w:t>ed</w:t>
      </w:r>
      <w:r w:rsidR="009E1E65" w:rsidRPr="00F95F23">
        <w:rPr>
          <w:rFonts w:eastAsia="Times New Roman" w:cstheme="minorHAnsi"/>
          <w:color w:val="000000"/>
          <w:lang w:eastAsia="ca-ES"/>
        </w:rPr>
        <w:t xml:space="preserve"> </w:t>
      </w:r>
      <w:r w:rsidR="00EF21E9" w:rsidRPr="00F95F23">
        <w:rPr>
          <w:rFonts w:eastAsia="Times New Roman" w:cstheme="minorHAnsi"/>
          <w:color w:val="000000"/>
          <w:lang w:eastAsia="ca-ES"/>
        </w:rPr>
        <w:t>contrasting results.</w:t>
      </w:r>
      <w:r w:rsidR="006C3CEC">
        <w:rPr>
          <w:rFonts w:eastAsia="Times New Roman" w:cstheme="minorHAnsi"/>
          <w:color w:val="000000"/>
          <w:lang w:eastAsia="ca-ES"/>
        </w:rPr>
        <w:t xml:space="preserve"> </w:t>
      </w:r>
      <w:proofErr w:type="gramStart"/>
      <w:r w:rsidR="005462E3">
        <w:rPr>
          <w:rFonts w:eastAsia="Times New Roman" w:cstheme="minorHAnsi"/>
          <w:color w:val="000000"/>
          <w:lang w:eastAsia="ca-ES"/>
        </w:rPr>
        <w:t xml:space="preserve">By comparing </w:t>
      </w:r>
      <w:r w:rsidR="006C3CEC">
        <w:rPr>
          <w:rFonts w:eastAsia="Times New Roman" w:cstheme="minorHAnsi"/>
          <w:color w:val="000000"/>
          <w:lang w:eastAsia="ca-ES"/>
        </w:rPr>
        <w:t xml:space="preserve">germination patterns between </w:t>
      </w:r>
      <w:r w:rsidR="006D417D">
        <w:rPr>
          <w:rFonts w:eastAsia="Times New Roman" w:cstheme="minorHAnsi"/>
          <w:color w:val="000000"/>
          <w:lang w:eastAsia="ca-ES"/>
        </w:rPr>
        <w:t xml:space="preserve">alpine </w:t>
      </w:r>
      <w:r w:rsidR="006C3CEC">
        <w:rPr>
          <w:rFonts w:eastAsia="Times New Roman" w:cstheme="minorHAnsi"/>
          <w:color w:val="000000"/>
          <w:lang w:eastAsia="ca-ES"/>
        </w:rPr>
        <w:t xml:space="preserve">specialists of </w:t>
      </w:r>
      <w:proofErr w:type="spellStart"/>
      <w:r w:rsidR="00902276">
        <w:rPr>
          <w:rFonts w:eastAsia="Times New Roman" w:cstheme="minorHAnsi"/>
          <w:color w:val="000000"/>
          <w:lang w:eastAsia="ca-ES"/>
        </w:rPr>
        <w:t>snowbed</w:t>
      </w:r>
      <w:r w:rsidR="0066587C">
        <w:rPr>
          <w:rFonts w:eastAsia="Times New Roman" w:cstheme="minorHAnsi"/>
          <w:color w:val="000000"/>
          <w:lang w:eastAsia="ca-ES"/>
        </w:rPr>
        <w:t>s</w:t>
      </w:r>
      <w:proofErr w:type="spellEnd"/>
      <w:ins w:id="74" w:author="Cuenta Microsoft" w:date="2024-09-26T10:46:00Z">
        <w:r w:rsidR="00B57114">
          <w:rPr>
            <w:rFonts w:eastAsia="Times New Roman" w:cstheme="minorHAnsi"/>
            <w:color w:val="000000"/>
            <w:lang w:eastAsia="ca-ES"/>
          </w:rPr>
          <w:t xml:space="preserve"> (</w:t>
        </w:r>
      </w:ins>
      <w:ins w:id="75" w:author="Cuenta Microsoft" w:date="2024-09-26T10:47:00Z">
        <w:r w:rsidR="00B57114">
          <w:rPr>
            <w:rFonts w:eastAsia="Times New Roman" w:cstheme="minorHAnsi"/>
            <w:color w:val="000000"/>
            <w:lang w:eastAsia="ca-ES"/>
          </w:rPr>
          <w:t>sheltered</w:t>
        </w:r>
      </w:ins>
      <w:ins w:id="76" w:author="Cuenta Microsoft" w:date="2024-09-26T10:46:00Z">
        <w:r w:rsidR="00B57114">
          <w:rPr>
            <w:rFonts w:eastAsia="Times New Roman" w:cstheme="minorHAnsi"/>
            <w:color w:val="000000"/>
            <w:lang w:eastAsia="ca-ES"/>
          </w:rPr>
          <w:t xml:space="preserve"> areas with snow accumulation, short growing season but low risk of frost and </w:t>
        </w:r>
      </w:ins>
      <w:del w:id="77" w:author="FRANCISCO DE BORJA JIMENEZ-ALFARO GONZALEZ" w:date="2024-10-10T09:35:00Z">
        <w:r w:rsidR="00902276" w:rsidDel="00C826E7">
          <w:rPr>
            <w:rFonts w:eastAsia="Times New Roman" w:cstheme="minorHAnsi"/>
            <w:color w:val="000000"/>
            <w:lang w:eastAsia="ca-ES"/>
          </w:rPr>
          <w:delText xml:space="preserve"> </w:delText>
        </w:r>
      </w:del>
      <w:ins w:id="78" w:author="Cuenta Microsoft" w:date="2024-09-26T10:47:00Z">
        <w:r w:rsidR="00B57114">
          <w:rPr>
            <w:rFonts w:eastAsia="Times New Roman" w:cstheme="minorHAnsi"/>
            <w:color w:val="000000"/>
            <w:lang w:eastAsia="ca-ES"/>
          </w:rPr>
          <w:t xml:space="preserve">no water shortage) </w:t>
        </w:r>
      </w:ins>
      <w:r w:rsidR="00902276">
        <w:rPr>
          <w:rFonts w:eastAsia="Times New Roman" w:cstheme="minorHAnsi"/>
          <w:color w:val="000000"/>
          <w:lang w:eastAsia="ca-ES"/>
        </w:rPr>
        <w:t>and fellfield</w:t>
      </w:r>
      <w:r w:rsidR="0066587C">
        <w:rPr>
          <w:rFonts w:eastAsia="Times New Roman" w:cstheme="minorHAnsi"/>
          <w:color w:val="000000"/>
          <w:lang w:eastAsia="ca-ES"/>
        </w:rPr>
        <w:t>s</w:t>
      </w:r>
      <w:ins w:id="79" w:author="Cuenta Microsoft" w:date="2024-09-26T10:43:00Z">
        <w:r w:rsidR="009562FE">
          <w:rPr>
            <w:rFonts w:eastAsia="Times New Roman" w:cstheme="minorHAnsi"/>
            <w:color w:val="000000"/>
            <w:lang w:eastAsia="ca-ES"/>
          </w:rPr>
          <w:t xml:space="preserve"> (</w:t>
        </w:r>
      </w:ins>
      <w:ins w:id="80" w:author="Cuenta Microsoft" w:date="2024-09-26T10:45:00Z">
        <w:r w:rsidR="009562FE">
          <w:rPr>
            <w:rFonts w:eastAsia="Times New Roman" w:cstheme="minorHAnsi"/>
            <w:color w:val="000000"/>
            <w:lang w:eastAsia="ca-ES"/>
          </w:rPr>
          <w:t xml:space="preserve">exposed </w:t>
        </w:r>
      </w:ins>
      <w:ins w:id="81" w:author="Cuenta Microsoft" w:date="2024-09-26T10:43:00Z">
        <w:r w:rsidR="009562FE">
          <w:rPr>
            <w:rFonts w:eastAsia="Times New Roman" w:cstheme="minorHAnsi"/>
            <w:color w:val="000000"/>
            <w:lang w:eastAsia="ca-ES"/>
          </w:rPr>
          <w:t xml:space="preserve">areas </w:t>
        </w:r>
      </w:ins>
      <w:ins w:id="82" w:author="Cuenta Microsoft" w:date="2024-09-26T10:44:00Z">
        <w:r w:rsidR="009562FE">
          <w:rPr>
            <w:rFonts w:eastAsia="Times New Roman" w:cstheme="minorHAnsi"/>
            <w:color w:val="000000"/>
            <w:lang w:eastAsia="ca-ES"/>
          </w:rPr>
          <w:t>where wind reduce</w:t>
        </w:r>
      </w:ins>
      <w:ins w:id="83" w:author="Cuenta Microsoft" w:date="2024-09-26T10:45:00Z">
        <w:r w:rsidR="009562FE">
          <w:rPr>
            <w:rFonts w:eastAsia="Times New Roman" w:cstheme="minorHAnsi"/>
            <w:color w:val="000000"/>
            <w:lang w:eastAsia="ca-ES"/>
          </w:rPr>
          <w:t>s</w:t>
        </w:r>
      </w:ins>
      <w:ins w:id="84" w:author="Cuenta Microsoft" w:date="2024-09-26T10:44:00Z">
        <w:r w:rsidR="009562FE">
          <w:rPr>
            <w:rFonts w:eastAsia="Times New Roman" w:cstheme="minorHAnsi"/>
            <w:color w:val="000000"/>
            <w:lang w:eastAsia="ca-ES"/>
          </w:rPr>
          <w:t xml:space="preserve"> the accumulation of snow resulting in soil freezing, frost damage and drought</w:t>
        </w:r>
      </w:ins>
      <w:ins w:id="85" w:author="Cuenta Microsoft" w:date="2024-09-26T10:46:00Z">
        <w:r w:rsidR="00B57114">
          <w:rPr>
            <w:rFonts w:eastAsia="Times New Roman" w:cstheme="minorHAnsi"/>
            <w:color w:val="000000"/>
            <w:lang w:eastAsia="ca-ES"/>
          </w:rPr>
          <w:t>)</w:t>
        </w:r>
      </w:ins>
      <w:r w:rsidR="00902276">
        <w:rPr>
          <w:rFonts w:eastAsia="Times New Roman" w:cstheme="minorHAnsi"/>
          <w:color w:val="000000"/>
          <w:lang w:eastAsia="ca-ES"/>
        </w:rPr>
        <w:t>,</w:t>
      </w:r>
      <w:r w:rsidR="00EF21E9" w:rsidRPr="00F95F23">
        <w:rPr>
          <w:rFonts w:eastAsia="Times New Roman" w:cstheme="minorHAnsi"/>
          <w:color w:val="000000"/>
          <w:lang w:eastAsia="ca-ES"/>
        </w:rPr>
        <w:t xml:space="preserve"> </w:t>
      </w:r>
      <w:r w:rsidR="00EF21E9" w:rsidRPr="00F95F23">
        <w:rPr>
          <w:rFonts w:eastAsia="Times New Roman" w:cstheme="minorHAnsi"/>
          <w:color w:val="000000"/>
          <w:lang w:eastAsia="ca-ES"/>
        </w:rPr>
        <w:fldChar w:fldCharType="begin" w:fldLock="1"/>
      </w:r>
      <w:r w:rsidR="00EF21E9" w:rsidRPr="00F95F23">
        <w:rPr>
          <w:rFonts w:eastAsia="Times New Roman" w:cstheme="minorHAnsi"/>
          <w:color w:val="000000"/>
          <w:lang w:eastAsia="ca-ES"/>
        </w:rPr>
        <w:instrText>ADDIN CSL_CITATION {"citationItems":[{"id":"ITEM-1","itemData":{"DOI":"10.1007/s11284-004-0031-8","ISBN":"1128400400318","ISSN":"09123814","abstract":"We examined the seed-germination responses of 27 alpine species with reference to habitat type (fellfield and snowbed), temperature (five regimes), and light requirement. About 70% of species showed &gt; 40% germination at warm temperatures without cold stratification. However, a moist-chilling treatment markedly improved the germination percentages in most species, especially under cool conditions. Thus, cold stratification effectively reduced the temperature requirement for germination. Patterns of germination response within species were not consistent between the fellfield and snowbed habitats for species inhabiting both habitats. For interspecific comparisons, there were no significant differences in germination responses to the temperature regimes and the cold stratification between the fellfield and snowbed species. Also, germination speed and the length of germinating period did not differ between fellfield and snowbed species. Most species (86%) showed a requirement for light for germination without cold stratification. Although the extent of the light requirement was reduced after cold stratification in some species, the light requirement of most small-seeded species remained. The combination of cold stratification and the light requirement is a major factor determining the seedling emergence and formation of seed banks in alpine plants. However, habitat-specific patterns of germination traits were less clear, suggesting similar germination traits in fellfield and snowbed plants, at least under controlled conditions in the laboratory. © The Ecological Society of Japan 2005.","author":[{"dropping-particle":"","family":"Shimono","given":"Yoshiko","non-dropping-particle":"","parse-names":false,"suffix":""},{"dropping-particle":"","family":"Kudo","given":"Gaku","non-dropping-particle":"","parse-names":false,"suffix":""}],"container-title":"Ecological Research","id":"ITEM-1","issue":"2","issued":{"date-parts":[["2005"]]},"page":"189-197","title":"Comparisons of germination traits of alpine plants between fellfield and snowbed habitats","type":"article-journal","volume":"20"},"uris":["http://www.mendeley.com/documents/?uuid=fc515880-8da3-4c43-9262-86c47bc57f95"]}],"mendeley":{"formattedCitation":"(Shimono and Kudo, 2005)","manualFormatting":"Shimono &amp; Kudo (2005)","plainTextFormattedCitation":"(Shimono and Kudo, 2005)","previouslyFormattedCitation":"(Shimono and Kudo, 2005)"},"properties":{"noteIndex":0},"schema":"https://github.com/citation-style-language/schema/raw/master/csl-citation.json"}</w:instrText>
      </w:r>
      <w:r w:rsidR="00EF21E9" w:rsidRPr="00F95F23">
        <w:rPr>
          <w:rFonts w:eastAsia="Times New Roman" w:cstheme="minorHAnsi"/>
          <w:color w:val="000000"/>
          <w:lang w:eastAsia="ca-ES"/>
        </w:rPr>
        <w:fldChar w:fldCharType="separate"/>
      </w:r>
      <w:r w:rsidR="00EF21E9" w:rsidRPr="00F95F23">
        <w:rPr>
          <w:rFonts w:eastAsia="Times New Roman" w:cstheme="minorHAnsi"/>
          <w:noProof/>
          <w:color w:val="000000"/>
          <w:lang w:eastAsia="ca-ES"/>
        </w:rPr>
        <w:t>Shimono &amp; Kudo (2005)</w:t>
      </w:r>
      <w:r w:rsidR="00EF21E9" w:rsidRPr="00F95F23">
        <w:rPr>
          <w:rFonts w:eastAsia="Times New Roman" w:cstheme="minorHAnsi"/>
          <w:color w:val="000000"/>
          <w:lang w:eastAsia="ca-ES"/>
        </w:rPr>
        <w:fldChar w:fldCharType="end"/>
      </w:r>
      <w:r w:rsidR="00EF21E9" w:rsidRPr="00F95F23">
        <w:rPr>
          <w:rFonts w:eastAsia="Times New Roman" w:cstheme="minorHAnsi"/>
          <w:color w:val="000000"/>
          <w:lang w:eastAsia="ca-ES"/>
        </w:rPr>
        <w:t xml:space="preserve"> found no differences </w:t>
      </w:r>
      <w:r w:rsidR="00902276">
        <w:rPr>
          <w:rFonts w:eastAsia="Times New Roman" w:cstheme="minorHAnsi"/>
          <w:color w:val="000000"/>
          <w:lang w:eastAsia="ca-ES"/>
        </w:rPr>
        <w:t xml:space="preserve">in </w:t>
      </w:r>
      <w:r w:rsidR="00C20413">
        <w:rPr>
          <w:rFonts w:eastAsia="Times New Roman" w:cstheme="minorHAnsi"/>
          <w:color w:val="000000"/>
          <w:lang w:eastAsia="ca-ES"/>
        </w:rPr>
        <w:t xml:space="preserve">the response of 27 </w:t>
      </w:r>
      <w:r w:rsidR="000E3BDA">
        <w:rPr>
          <w:rFonts w:eastAsia="Times New Roman" w:cstheme="minorHAnsi"/>
          <w:color w:val="000000"/>
          <w:lang w:eastAsia="ca-ES"/>
        </w:rPr>
        <w:lastRenderedPageBreak/>
        <w:t xml:space="preserve">alpine </w:t>
      </w:r>
      <w:r w:rsidR="00C20413">
        <w:rPr>
          <w:rFonts w:eastAsia="Times New Roman" w:cstheme="minorHAnsi"/>
          <w:color w:val="000000"/>
          <w:lang w:eastAsia="ca-ES"/>
        </w:rPr>
        <w:t>species</w:t>
      </w:r>
      <w:r w:rsidR="0066587C">
        <w:rPr>
          <w:rFonts w:eastAsia="Times New Roman" w:cstheme="minorHAnsi"/>
          <w:color w:val="000000"/>
          <w:lang w:eastAsia="ca-ES"/>
        </w:rPr>
        <w:t xml:space="preserve"> </w:t>
      </w:r>
      <w:r w:rsidR="006D417D">
        <w:rPr>
          <w:rFonts w:eastAsia="Times New Roman" w:cstheme="minorHAnsi"/>
          <w:color w:val="000000"/>
          <w:lang w:eastAsia="ca-ES"/>
        </w:rPr>
        <w:t xml:space="preserve">to </w:t>
      </w:r>
      <w:r w:rsidR="0066587C">
        <w:rPr>
          <w:rFonts w:eastAsia="Times New Roman" w:cstheme="minorHAnsi"/>
          <w:color w:val="000000"/>
          <w:lang w:eastAsia="ca-ES"/>
        </w:rPr>
        <w:t>temperature and light in Japan.</w:t>
      </w:r>
      <w:proofErr w:type="gramEnd"/>
      <w:r w:rsidR="0066587C">
        <w:rPr>
          <w:rFonts w:eastAsia="Times New Roman" w:cstheme="minorHAnsi"/>
          <w:color w:val="000000"/>
          <w:lang w:eastAsia="ca-ES"/>
        </w:rPr>
        <w:t xml:space="preserve"> In contrast, </w:t>
      </w:r>
      <w:r w:rsidR="000A011C" w:rsidRPr="00F95F23">
        <w:fldChar w:fldCharType="begin" w:fldLock="1"/>
      </w:r>
      <w:r w:rsidR="00CA577A">
        <w:instrText>ADDIN CSL_CITATION {"citationItems":[{"id":"ITEM-1","itemData":{"DOI":"10.1007/s00035-022-00286-x","ISBN":"0123456789","ISSN":"1664221X","abstract":"Mesoscale heterogeneity of alpine landscapes generates snowmelt gradients resulting in a distinct vegetation zonation from almost snow-free fellfields to long-lasting snowbeds. Although the vegetative trait variation along such gradients has been intensively studied, little is known about whether and how seed germination is adapted to the variable snowpack duration. Here, we compare the seed germination niches of 18 characteristic plant species occurring in four distinct plant communities (alpine lichen heath—Festuca varia grassland—Geranium-Hedysarum meadow—snowbed) along an alpine snowmelt gradient in the North Caucasus (Russia). In a fully factorial experiment, we tested seed germination responses to temperature (10/2, 14/6, 18/10, 22/14, 26/18 and 30/22 °C) and water potential (0, − 0.2, − 0.4, − 0.6 and − 0.8 MPa) gradients, reflecting the full spectrum of seedling establishment conditions in the study system. Community-specific germination niches were identified by generalised mixed model with Bayesian estimation. Our study revealed that the species from the four focal communities significantly differed in their temperature requirements for germination, whereas soil moisture was found to be a limiting factor for seedling establishment along the entire gradient. The snowbed germination was constrained to comparatively high temperatures above 10 °C, whereas seed germination in alpine lichen heaths occurred under a wide range of experimental conditions. The seed germination patterns of species from Festuca varia grasslands and Geranium-Hedysarum meadows reflected their intermediate position along the snowmelt gradient. We conclude that seed germination niche is affected by the environmental filtering along the snowmelt gradient thus departing from the general alpine germination syndrome.","author":[{"dropping-particle":"","family":"Rosbakh","given":"Sergey","non-dropping-particle":"","parse-names":false,"suffix":""},{"dropping-particle":"","family":"Fernández-Pascual","given":"Eduardo","non-dropping-particle":"","parse-names":false,"suffix":""},{"dropping-particle":"","family":"Mondoni","given":"Andrea","non-dropping-particle":"","parse-names":false,"suffix":""},{"dropping-particle":"","family":"Onipchenko","given":"Vladimir","non-dropping-particle":"","parse-names":false,"suffix":""}],"container-title":"Alpine Botany","id":"ITEM-1","issue":"2","issued":{"date-parts":[["2022"]]},"page":"223-232","publisher":"Springer International Publishing","title":"Alpine plant communities differ in their seed germination requirements along a snowmelt gradient in the Caucasus","type":"article-journal","volume":"132"},"uris":["http://www.mendeley.com/documents/?uuid=0f12aab8-e45e-4fbe-b906-85fb283e30ad"]}],"mendeley":{"formattedCitation":"(Rosbakh &lt;i&gt;et al.&lt;/i&gt;, 2022)","manualFormatting":"Rosbakh et al (2022)","plainTextFormattedCitation":"(Rosbakh et al., 2022)","previouslyFormattedCitation":"(Rosbakh &lt;i&gt;et al.&lt;/i&gt;, 2022)"},"properties":{"noteIndex":0},"schema":"https://github.com/citation-style-language/schema/raw/master/csl-citation.json"}</w:instrText>
      </w:r>
      <w:r w:rsidR="000A011C" w:rsidRPr="00F95F23">
        <w:fldChar w:fldCharType="separate"/>
      </w:r>
      <w:r w:rsidR="000A011C" w:rsidRPr="00F95F23">
        <w:rPr>
          <w:noProof/>
        </w:rPr>
        <w:t xml:space="preserve">Rosbakh </w:t>
      </w:r>
      <w:r w:rsidR="000A011C" w:rsidRPr="00F95F23">
        <w:rPr>
          <w:i/>
          <w:noProof/>
        </w:rPr>
        <w:t>et al</w:t>
      </w:r>
      <w:r w:rsidR="000A011C" w:rsidRPr="00F95F23">
        <w:rPr>
          <w:noProof/>
        </w:rPr>
        <w:t xml:space="preserve"> </w:t>
      </w:r>
      <w:r w:rsidR="00341D97">
        <w:rPr>
          <w:noProof/>
        </w:rPr>
        <w:t>(</w:t>
      </w:r>
      <w:r w:rsidR="000A011C" w:rsidRPr="00F95F23">
        <w:rPr>
          <w:noProof/>
        </w:rPr>
        <w:t>2022)</w:t>
      </w:r>
      <w:r w:rsidR="000A011C" w:rsidRPr="00F95F23">
        <w:fldChar w:fldCharType="end"/>
      </w:r>
      <w:r w:rsidR="00EF21E9" w:rsidRPr="00F95F23">
        <w:rPr>
          <w:noProof/>
        </w:rPr>
        <w:t xml:space="preserve"> found </w:t>
      </w:r>
      <w:r w:rsidR="00101ACC">
        <w:rPr>
          <w:noProof/>
        </w:rPr>
        <w:t>different germination responses</w:t>
      </w:r>
      <w:r w:rsidR="00C61AD5">
        <w:rPr>
          <w:noProof/>
        </w:rPr>
        <w:t xml:space="preserve"> to temperature </w:t>
      </w:r>
      <w:r w:rsidR="0046537E">
        <w:rPr>
          <w:noProof/>
        </w:rPr>
        <w:t>among</w:t>
      </w:r>
      <w:r w:rsidR="00101ACC">
        <w:rPr>
          <w:noProof/>
        </w:rPr>
        <w:t xml:space="preserve"> </w:t>
      </w:r>
      <w:r w:rsidR="006D417D">
        <w:rPr>
          <w:noProof/>
        </w:rPr>
        <w:t>72</w:t>
      </w:r>
      <w:r w:rsidR="00101ACC">
        <w:rPr>
          <w:noProof/>
        </w:rPr>
        <w:t xml:space="preserve"> species </w:t>
      </w:r>
      <w:r w:rsidR="006D417D">
        <w:rPr>
          <w:noProof/>
        </w:rPr>
        <w:t>along a</w:t>
      </w:r>
      <w:r w:rsidR="00101ACC">
        <w:rPr>
          <w:noProof/>
        </w:rPr>
        <w:t xml:space="preserve"> </w:t>
      </w:r>
      <w:r w:rsidR="006D417D">
        <w:rPr>
          <w:noProof/>
        </w:rPr>
        <w:t>snowmelt gradient</w:t>
      </w:r>
      <w:r w:rsidR="00C61AD5">
        <w:rPr>
          <w:noProof/>
        </w:rPr>
        <w:t xml:space="preserve"> </w:t>
      </w:r>
      <w:r w:rsidR="00CD12C8">
        <w:rPr>
          <w:noProof/>
        </w:rPr>
        <w:t>in</w:t>
      </w:r>
      <w:r w:rsidR="00CD12C8" w:rsidRPr="00F95F23">
        <w:rPr>
          <w:noProof/>
        </w:rPr>
        <w:t xml:space="preserve"> </w:t>
      </w:r>
      <w:r w:rsidR="00C61AD5">
        <w:rPr>
          <w:noProof/>
        </w:rPr>
        <w:t>the Caucasus</w:t>
      </w:r>
      <w:r w:rsidR="00EF21E9" w:rsidRPr="00F95F23">
        <w:rPr>
          <w:rFonts w:eastAsia="Times New Roman" w:cstheme="minorHAnsi"/>
          <w:color w:val="000000"/>
          <w:lang w:eastAsia="ca-ES"/>
        </w:rPr>
        <w:t xml:space="preserve">. </w:t>
      </w:r>
      <w:r w:rsidR="002903D6">
        <w:rPr>
          <w:rFonts w:eastAsia="Times New Roman" w:cstheme="minorHAnsi"/>
          <w:color w:val="000000"/>
          <w:lang w:eastAsia="ca-ES"/>
        </w:rPr>
        <w:t xml:space="preserve">This suggests that germination patterns </w:t>
      </w:r>
      <w:r w:rsidR="00105720">
        <w:rPr>
          <w:rFonts w:eastAsia="Times New Roman" w:cstheme="minorHAnsi"/>
          <w:color w:val="000000"/>
          <w:lang w:eastAsia="ca-ES"/>
        </w:rPr>
        <w:t>in alpine</w:t>
      </w:r>
      <w:r w:rsidR="000F4A08">
        <w:rPr>
          <w:rFonts w:eastAsia="Times New Roman" w:cstheme="minorHAnsi"/>
          <w:color w:val="000000"/>
          <w:lang w:eastAsia="ca-ES"/>
        </w:rPr>
        <w:t xml:space="preserve"> landscapes</w:t>
      </w:r>
      <w:r w:rsidR="002903D6">
        <w:rPr>
          <w:rFonts w:eastAsia="Times New Roman" w:cstheme="minorHAnsi"/>
          <w:color w:val="000000"/>
          <w:lang w:eastAsia="ca-ES"/>
        </w:rPr>
        <w:t xml:space="preserve"> may diffe</w:t>
      </w:r>
      <w:r w:rsidR="00105720">
        <w:rPr>
          <w:rFonts w:eastAsia="Times New Roman" w:cstheme="minorHAnsi"/>
          <w:color w:val="000000"/>
          <w:lang w:eastAsia="ca-ES"/>
        </w:rPr>
        <w:t xml:space="preserve">r in systems </w:t>
      </w:r>
      <w:r w:rsidR="00C24292">
        <w:rPr>
          <w:rFonts w:eastAsia="Times New Roman" w:cstheme="minorHAnsi"/>
          <w:color w:val="000000"/>
          <w:lang w:eastAsia="ca-ES"/>
        </w:rPr>
        <w:t>representing different ecological gradients</w:t>
      </w:r>
      <w:r w:rsidR="00194A73">
        <w:rPr>
          <w:rFonts w:eastAsia="Times New Roman" w:cstheme="minorHAnsi"/>
          <w:color w:val="000000"/>
          <w:lang w:eastAsia="ca-ES"/>
        </w:rPr>
        <w:t xml:space="preserve"> or regional </w:t>
      </w:r>
      <w:r w:rsidR="005442A4">
        <w:rPr>
          <w:rFonts w:eastAsia="Times New Roman" w:cstheme="minorHAnsi"/>
          <w:color w:val="000000"/>
          <w:lang w:eastAsia="ca-ES"/>
        </w:rPr>
        <w:t>features (</w:t>
      </w:r>
      <w:r w:rsidR="00433B75">
        <w:rPr>
          <w:rFonts w:eastAsia="Times New Roman" w:cstheme="minorHAnsi"/>
          <w:color w:val="000000"/>
          <w:lang w:eastAsia="ca-ES"/>
        </w:rPr>
        <w:t xml:space="preserve">e.g., </w:t>
      </w:r>
      <w:r w:rsidR="003C4040">
        <w:rPr>
          <w:rFonts w:eastAsia="Times New Roman" w:cstheme="minorHAnsi"/>
          <w:color w:val="000000"/>
          <w:lang w:eastAsia="ca-ES"/>
        </w:rPr>
        <w:t>ecological,</w:t>
      </w:r>
      <w:r w:rsidR="00433B75">
        <w:rPr>
          <w:rFonts w:eastAsia="Times New Roman" w:cstheme="minorHAnsi"/>
          <w:color w:val="000000"/>
          <w:lang w:eastAsia="ca-ES"/>
        </w:rPr>
        <w:t xml:space="preserve"> or evolutionary history</w:t>
      </w:r>
      <w:r w:rsidR="005442A4">
        <w:rPr>
          <w:rFonts w:eastAsia="Times New Roman" w:cstheme="minorHAnsi"/>
          <w:color w:val="000000"/>
          <w:lang w:eastAsia="ca-ES"/>
        </w:rPr>
        <w:t xml:space="preserve">). </w:t>
      </w:r>
      <w:r w:rsidR="00B14BBF">
        <w:rPr>
          <w:rFonts w:eastAsia="Times New Roman" w:cstheme="minorHAnsi"/>
          <w:color w:val="000000"/>
          <w:lang w:eastAsia="ca-ES"/>
        </w:rPr>
        <w:t>Nevertheless</w:t>
      </w:r>
      <w:r w:rsidR="00A658A2">
        <w:rPr>
          <w:rFonts w:eastAsia="Times New Roman" w:cstheme="minorHAnsi"/>
          <w:color w:val="000000"/>
          <w:lang w:eastAsia="ca-ES"/>
        </w:rPr>
        <w:t xml:space="preserve">, germination experiments </w:t>
      </w:r>
      <w:r w:rsidR="00433B75">
        <w:rPr>
          <w:rFonts w:eastAsia="Times New Roman" w:cstheme="minorHAnsi"/>
          <w:color w:val="000000"/>
          <w:lang w:eastAsia="ca-ES"/>
        </w:rPr>
        <w:t>are</w:t>
      </w:r>
      <w:r w:rsidR="006A3D3D">
        <w:rPr>
          <w:rFonts w:eastAsia="Times New Roman" w:cstheme="minorHAnsi"/>
          <w:color w:val="000000"/>
          <w:lang w:eastAsia="ca-ES"/>
        </w:rPr>
        <w:t xml:space="preserve"> limited </w:t>
      </w:r>
      <w:r w:rsidR="00B14BBF">
        <w:rPr>
          <w:rFonts w:eastAsia="Times New Roman" w:cstheme="minorHAnsi"/>
          <w:color w:val="000000"/>
          <w:lang w:eastAsia="ca-ES"/>
        </w:rPr>
        <w:t xml:space="preserve">by </w:t>
      </w:r>
      <w:r w:rsidR="00D23661">
        <w:rPr>
          <w:rFonts w:eastAsia="Times New Roman" w:cstheme="minorHAnsi"/>
          <w:color w:val="000000"/>
          <w:lang w:eastAsia="ca-ES"/>
        </w:rPr>
        <w:t>fixed temperature conditions</w:t>
      </w:r>
      <w:r w:rsidR="00B14BBF">
        <w:rPr>
          <w:rFonts w:eastAsia="Times New Roman" w:cstheme="minorHAnsi"/>
          <w:color w:val="000000"/>
          <w:lang w:eastAsia="ca-ES"/>
        </w:rPr>
        <w:t xml:space="preserve"> commonly used</w:t>
      </w:r>
      <w:r w:rsidR="00C33410">
        <w:rPr>
          <w:rFonts w:eastAsia="Times New Roman" w:cstheme="minorHAnsi"/>
          <w:color w:val="000000"/>
          <w:lang w:eastAsia="ca-ES"/>
        </w:rPr>
        <w:t xml:space="preserve"> in incubation chambers (e.g., 12-h cycles of 20/10 and 15/5 ºC), which are </w:t>
      </w:r>
      <w:r w:rsidR="00F31C0D">
        <w:rPr>
          <w:rFonts w:eastAsia="Times New Roman" w:cstheme="minorHAnsi"/>
          <w:color w:val="000000"/>
          <w:lang w:eastAsia="ca-ES"/>
        </w:rPr>
        <w:t xml:space="preserve">decoupled from the </w:t>
      </w:r>
      <w:r w:rsidR="00882D71">
        <w:rPr>
          <w:rFonts w:eastAsia="Times New Roman" w:cstheme="minorHAnsi"/>
          <w:color w:val="000000"/>
          <w:lang w:eastAsia="ca-ES"/>
        </w:rPr>
        <w:t xml:space="preserve">continuous </w:t>
      </w:r>
      <w:r w:rsidR="00F31C0D">
        <w:rPr>
          <w:rFonts w:eastAsia="Times New Roman" w:cstheme="minorHAnsi"/>
          <w:color w:val="000000"/>
          <w:lang w:eastAsia="ca-ES"/>
        </w:rPr>
        <w:t>temperature cycles</w:t>
      </w:r>
      <w:r w:rsidR="00882D71">
        <w:rPr>
          <w:rFonts w:eastAsia="Times New Roman" w:cstheme="minorHAnsi"/>
          <w:color w:val="000000"/>
          <w:lang w:eastAsia="ca-ES"/>
        </w:rPr>
        <w:t xml:space="preserve"> occurring in nature.</w:t>
      </w:r>
      <w:r w:rsidR="00E80BFA">
        <w:rPr>
          <w:rFonts w:eastAsia="Times New Roman" w:cstheme="minorHAnsi"/>
          <w:color w:val="000000"/>
          <w:lang w:eastAsia="ca-ES"/>
        </w:rPr>
        <w:t xml:space="preserve"> </w:t>
      </w:r>
      <w:r w:rsidR="003807F8" w:rsidRPr="00F95F23">
        <w:rPr>
          <w:rFonts w:eastAsia="Times New Roman" w:cstheme="minorHAnsi"/>
          <w:color w:val="000000"/>
          <w:lang w:eastAsia="ca-ES"/>
        </w:rPr>
        <w:t xml:space="preserve">To draw more robust conclusions about </w:t>
      </w:r>
      <w:r w:rsidR="001557A2" w:rsidRPr="00F95F23">
        <w:rPr>
          <w:rFonts w:eastAsia="Times New Roman" w:cstheme="minorHAnsi"/>
          <w:color w:val="000000"/>
          <w:lang w:eastAsia="ca-ES"/>
        </w:rPr>
        <w:t>germination strategies</w:t>
      </w:r>
      <w:r w:rsidR="00E876B6" w:rsidRPr="00F95F23">
        <w:rPr>
          <w:rFonts w:eastAsia="Times New Roman" w:cstheme="minorHAnsi"/>
          <w:color w:val="000000"/>
          <w:lang w:eastAsia="ca-ES"/>
        </w:rPr>
        <w:t xml:space="preserve"> in </w:t>
      </w:r>
      <w:r w:rsidR="00F02E5C" w:rsidRPr="00F95F23">
        <w:rPr>
          <w:rFonts w:eastAsia="Times New Roman" w:cstheme="minorHAnsi"/>
          <w:color w:val="000000"/>
          <w:lang w:eastAsia="ca-ES"/>
        </w:rPr>
        <w:t>alpine areas</w:t>
      </w:r>
      <w:r w:rsidR="009A0720">
        <w:rPr>
          <w:rFonts w:eastAsia="Times New Roman" w:cstheme="minorHAnsi"/>
          <w:color w:val="000000"/>
          <w:lang w:eastAsia="ca-ES"/>
        </w:rPr>
        <w:t xml:space="preserve">, </w:t>
      </w:r>
      <w:r w:rsidR="00E876B6" w:rsidRPr="00F95F23">
        <w:rPr>
          <w:rFonts w:eastAsia="Times New Roman" w:cstheme="minorHAnsi"/>
          <w:color w:val="000000"/>
          <w:lang w:eastAsia="ca-ES"/>
        </w:rPr>
        <w:t xml:space="preserve">we need </w:t>
      </w:r>
      <w:r w:rsidR="003649EC" w:rsidRPr="00F95F23">
        <w:rPr>
          <w:rFonts w:eastAsia="Times New Roman" w:cstheme="minorHAnsi"/>
          <w:color w:val="000000"/>
          <w:lang w:eastAsia="ca-ES"/>
        </w:rPr>
        <w:t xml:space="preserve">detailed </w:t>
      </w:r>
      <w:r w:rsidR="001557A2" w:rsidRPr="00F95F23">
        <w:rPr>
          <w:rFonts w:eastAsia="Times New Roman" w:cstheme="minorHAnsi"/>
          <w:color w:val="000000"/>
          <w:lang w:eastAsia="ca-ES"/>
        </w:rPr>
        <w:t>climatic data</w:t>
      </w:r>
      <w:r w:rsidR="00C70961" w:rsidRPr="00F95F23">
        <w:rPr>
          <w:rFonts w:eastAsia="Times New Roman" w:cstheme="minorHAnsi"/>
          <w:color w:val="000000"/>
          <w:lang w:eastAsia="ca-ES"/>
        </w:rPr>
        <w:t xml:space="preserve"> </w:t>
      </w:r>
      <w:r w:rsidR="002732B8"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{"citationItems":[{"id":"ITEM-1","itemData":{"DOI":"10.1007/s11284-004-0031-8","ISBN":"1128400400318","ISSN":"09123814","abstract":"We examined the seed-germination responses of 27 alpine species with reference to habitat type (fellfield and snowbed), temperature (five regimes), and light requirement. About 70% of species showed &gt; 40% germination at warm temperatures without cold stratification. However, a moist-chilling treatment markedly improved the germination percentages in most species, especially under cool conditions. Thus, cold stratification effectively reduced the temperature requirement for germination. Patterns of germination response within species were not consistent between the fellfield and snowbed habitats for species inhabiting both habitats. For interspecific comparisons, there were no significant differences in germination responses to the temperature regimes and the cold stratification between the fellfield and snowbed species. Also, germination speed and the length of germinating period did not differ between fellfield and snowbed species. Most species (86%) showed a requirement for light for germination without cold stratification. Although the extent of the light requirement was reduced after cold stratification in some species, the light requirement of most small-seeded species remained. The combination of cold stratification and the light requirement is a major factor determining the seedling emergence and formation of seed banks in alpine plants. However, habitat-specific patterns of germination traits were less clear, suggesting similar germination traits in fellfield and snowbed plants, at least under controlled conditions in the laboratory. © The Ecological Society of Japan 2005.","author":[{"dropping-particle":"","family":"Shimono","given":"Yoshiko","non-dropping-particle":"","parse-names":false,"suffix":""},{"dropping-particle":"","family":"Kudo","given":"Gaku","non-dropping-particle":"","parse-names":false,"suffix":""}],"container-title":"Ecological Research","id":"ITEM-1","issue":"2","issued":{"date-parts":[["2005"]]},"page":"189-197","title":"Comparisons of germination traits of alpine plants between fellfield and snowbed habitats","type":"article-journal","volume":"20"},"uris":["http://www.mendeley.com/documents/?uuid=fc515880-8da3-4c43-9262-86c47bc57f95"]}],"mendeley":{"formattedCitation":"(Shimono and Kudo, 2005)","plainTextFormattedCitation":"(Shimono and Kudo, 2005)","previouslyFormattedCitation":"(Shimono and Kudo, 2005)"},"properties":{"noteIndex":0},"schema":"https://github.com/citation-style-language/schema/raw/master/csl-citation.json"}</w:instrText>
      </w:r>
      <w:r w:rsidR="002732B8" w:rsidRPr="00F95F23">
        <w:rPr>
          <w:rFonts w:eastAsia="Times New Roman" w:cstheme="minorHAnsi"/>
          <w:color w:val="000000"/>
          <w:lang w:eastAsia="ca-ES"/>
        </w:rPr>
        <w:fldChar w:fldCharType="separate"/>
      </w:r>
      <w:r w:rsidR="00757D24" w:rsidRPr="00F95F23">
        <w:rPr>
          <w:rFonts w:eastAsia="Times New Roman" w:cstheme="minorHAnsi"/>
          <w:noProof/>
          <w:color w:val="000000"/>
          <w:lang w:eastAsia="ca-ES"/>
        </w:rPr>
        <w:t>(Shimono and Kudo, 2005)</w:t>
      </w:r>
      <w:r w:rsidR="002732B8" w:rsidRPr="00F95F23">
        <w:rPr>
          <w:rFonts w:eastAsia="Times New Roman" w:cstheme="minorHAnsi"/>
          <w:color w:val="000000"/>
          <w:lang w:eastAsia="ca-ES"/>
        </w:rPr>
        <w:fldChar w:fldCharType="end"/>
      </w:r>
      <w:r w:rsidR="002732B8" w:rsidRPr="00F95F23">
        <w:rPr>
          <w:rFonts w:eastAsia="Times New Roman" w:cstheme="minorHAnsi"/>
          <w:color w:val="000000"/>
          <w:lang w:eastAsia="ca-ES"/>
        </w:rPr>
        <w:t xml:space="preserve"> </w:t>
      </w:r>
      <w:r w:rsidR="00C856F5" w:rsidRPr="00F95F23">
        <w:rPr>
          <w:rFonts w:eastAsia="Times New Roman" w:cstheme="minorHAnsi"/>
          <w:color w:val="000000"/>
          <w:lang w:eastAsia="ca-ES"/>
        </w:rPr>
        <w:t xml:space="preserve">and </w:t>
      </w:r>
      <w:r w:rsidR="00CE27CE" w:rsidRPr="00F95F23">
        <w:rPr>
          <w:rFonts w:eastAsia="Times New Roman" w:cstheme="minorHAnsi"/>
          <w:color w:val="000000"/>
          <w:lang w:eastAsia="ca-ES"/>
        </w:rPr>
        <w:t xml:space="preserve">accurate </w:t>
      </w:r>
      <w:r w:rsidR="00C856F5" w:rsidRPr="00F95F23">
        <w:rPr>
          <w:rFonts w:eastAsia="Times New Roman" w:cstheme="minorHAnsi"/>
          <w:color w:val="000000"/>
          <w:lang w:eastAsia="ca-ES"/>
        </w:rPr>
        <w:t xml:space="preserve">experimental settings </w:t>
      </w:r>
      <w:r w:rsidR="0095509B">
        <w:rPr>
          <w:rFonts w:eastAsia="Times New Roman" w:cstheme="minorHAnsi"/>
          <w:color w:val="000000"/>
          <w:lang w:eastAsia="ca-ES"/>
        </w:rPr>
        <w:t>mirroring real field conditions in the best way possible</w:t>
      </w:r>
      <w:r w:rsidR="0083054E">
        <w:rPr>
          <w:rFonts w:eastAsia="Times New Roman" w:cstheme="minorHAnsi"/>
          <w:color w:val="000000"/>
          <w:lang w:eastAsia="ca-ES"/>
        </w:rPr>
        <w:t xml:space="preserve"> </w:t>
      </w:r>
      <w:r w:rsidR="005A4DF8" w:rsidRPr="00F95F23">
        <w:rPr>
          <w:rFonts w:eastAsia="Times New Roman" w:cstheme="minorHAnsi"/>
          <w:color w:val="000000"/>
          <w:lang w:eastAsia="ca-ES"/>
        </w:rPr>
        <w:t>(Hoyle et al. 2015).</w:t>
      </w:r>
      <w:r w:rsidR="005A4DF8">
        <w:rPr>
          <w:rFonts w:eastAsia="Times New Roman" w:cstheme="minorHAnsi"/>
          <w:color w:val="000000"/>
          <w:lang w:eastAsia="ca-ES"/>
        </w:rPr>
        <w:t xml:space="preserve"> </w:t>
      </w:r>
    </w:p>
    <w:p w14:paraId="78E70876" w14:textId="354F88C0" w:rsidR="00245D41" w:rsidRDefault="00783211" w:rsidP="00914E3A">
      <w:pPr>
        <w:spacing w:after="0" w:line="480" w:lineRule="auto"/>
        <w:ind w:firstLine="708"/>
        <w:jc w:val="both"/>
        <w:textAlignment w:val="baseline"/>
        <w:rPr>
          <w:rFonts w:eastAsia="Times New Roman" w:cstheme="minorHAnsi"/>
          <w:color w:val="000000"/>
          <w:lang w:eastAsia="ca-ES"/>
        </w:rPr>
      </w:pPr>
      <w:r>
        <w:rPr>
          <w:rFonts w:eastAsia="Times New Roman" w:cstheme="minorHAnsi"/>
          <w:color w:val="000000"/>
          <w:lang w:eastAsia="ca-ES"/>
        </w:rPr>
        <w:t xml:space="preserve">In this study, we investigate germination phenology </w:t>
      </w:r>
      <w:r w:rsidR="007771BE">
        <w:rPr>
          <w:rFonts w:eastAsia="Times New Roman" w:cstheme="minorHAnsi"/>
          <w:color w:val="000000"/>
          <w:lang w:eastAsia="ca-ES"/>
        </w:rPr>
        <w:t xml:space="preserve">of </w:t>
      </w:r>
      <w:r w:rsidR="00CD0E5E">
        <w:rPr>
          <w:rFonts w:eastAsia="Times New Roman" w:cstheme="minorHAnsi"/>
          <w:color w:val="000000"/>
          <w:lang w:eastAsia="ca-ES"/>
        </w:rPr>
        <w:t xml:space="preserve">54 </w:t>
      </w:r>
      <w:r w:rsidR="003C4040">
        <w:rPr>
          <w:rFonts w:eastAsia="Times New Roman" w:cstheme="minorHAnsi"/>
          <w:color w:val="000000"/>
          <w:lang w:eastAsia="ca-ES"/>
        </w:rPr>
        <w:t xml:space="preserve">alpine </w:t>
      </w:r>
      <w:r w:rsidR="00CD0E5E">
        <w:rPr>
          <w:rFonts w:eastAsia="Times New Roman" w:cstheme="minorHAnsi"/>
          <w:color w:val="000000"/>
          <w:lang w:eastAsia="ca-ES"/>
        </w:rPr>
        <w:t>species</w:t>
      </w:r>
      <w:r w:rsidR="006D0392">
        <w:rPr>
          <w:rFonts w:eastAsia="Times New Roman" w:cstheme="minorHAnsi"/>
          <w:color w:val="000000"/>
          <w:lang w:eastAsia="ca-ES"/>
        </w:rPr>
        <w:t xml:space="preserve"> influenced by </w:t>
      </w:r>
      <w:r w:rsidR="003C4040">
        <w:rPr>
          <w:rFonts w:eastAsia="Times New Roman" w:cstheme="minorHAnsi"/>
          <w:color w:val="000000"/>
          <w:lang w:eastAsia="ca-ES"/>
        </w:rPr>
        <w:t xml:space="preserve">either </w:t>
      </w:r>
      <w:r w:rsidR="00490CE5">
        <w:rPr>
          <w:rFonts w:eastAsia="Times New Roman" w:cstheme="minorHAnsi"/>
          <w:color w:val="000000"/>
          <w:lang w:eastAsia="ca-ES"/>
        </w:rPr>
        <w:t>t</w:t>
      </w:r>
      <w:r w:rsidR="006D0392">
        <w:rPr>
          <w:rFonts w:eastAsia="Times New Roman" w:cstheme="minorHAnsi"/>
          <w:color w:val="000000"/>
          <w:lang w:eastAsia="ca-ES"/>
        </w:rPr>
        <w:t xml:space="preserve">emperate </w:t>
      </w:r>
      <w:r w:rsidR="00E151DE">
        <w:rPr>
          <w:rFonts w:eastAsia="Times New Roman" w:cstheme="minorHAnsi"/>
          <w:color w:val="000000"/>
          <w:lang w:eastAsia="ca-ES"/>
        </w:rPr>
        <w:t>or</w:t>
      </w:r>
      <w:r w:rsidR="006D0392">
        <w:rPr>
          <w:rFonts w:eastAsia="Times New Roman" w:cstheme="minorHAnsi"/>
          <w:color w:val="000000"/>
          <w:lang w:eastAsia="ca-ES"/>
        </w:rPr>
        <w:t xml:space="preserve"> </w:t>
      </w:r>
      <w:r w:rsidR="00747EEE">
        <w:rPr>
          <w:rFonts w:eastAsia="Times New Roman" w:cstheme="minorHAnsi"/>
          <w:color w:val="000000"/>
          <w:lang w:eastAsia="ca-ES"/>
        </w:rPr>
        <w:t>mediterranean</w:t>
      </w:r>
      <w:r w:rsidR="00B14BBF">
        <w:rPr>
          <w:rFonts w:eastAsia="Times New Roman" w:cstheme="minorHAnsi"/>
          <w:color w:val="000000"/>
          <w:lang w:eastAsia="ca-ES"/>
        </w:rPr>
        <w:t xml:space="preserve"> </w:t>
      </w:r>
      <w:r w:rsidR="006D0392">
        <w:rPr>
          <w:rFonts w:eastAsia="Times New Roman" w:cstheme="minorHAnsi"/>
          <w:color w:val="000000"/>
          <w:lang w:eastAsia="ca-ES"/>
        </w:rPr>
        <w:t xml:space="preserve">climatic conditions </w:t>
      </w:r>
      <w:r w:rsidR="000D50D9">
        <w:rPr>
          <w:rFonts w:eastAsia="Times New Roman" w:cstheme="minorHAnsi"/>
          <w:color w:val="000000"/>
          <w:lang w:eastAsia="ca-ES"/>
        </w:rPr>
        <w:t xml:space="preserve">within </w:t>
      </w:r>
      <w:r w:rsidR="00C64C28">
        <w:rPr>
          <w:rFonts w:eastAsia="Times New Roman" w:cstheme="minorHAnsi"/>
          <w:color w:val="000000"/>
          <w:lang w:eastAsia="ca-ES"/>
        </w:rPr>
        <w:t xml:space="preserve">the same ecoregion. </w:t>
      </w:r>
      <w:r w:rsidR="009A21BC">
        <w:rPr>
          <w:rFonts w:eastAsia="Times New Roman" w:cstheme="minorHAnsi"/>
          <w:color w:val="000000"/>
          <w:lang w:eastAsia="ca-ES"/>
        </w:rPr>
        <w:t xml:space="preserve">Our main aim is to understand how microclimatic </w:t>
      </w:r>
      <w:r w:rsidR="00A850FD">
        <w:rPr>
          <w:rFonts w:eastAsia="Times New Roman" w:cstheme="minorHAnsi"/>
          <w:color w:val="000000"/>
          <w:lang w:eastAsia="ca-ES"/>
        </w:rPr>
        <w:t>variation</w:t>
      </w:r>
      <w:r w:rsidR="00681A68">
        <w:rPr>
          <w:rFonts w:eastAsia="Times New Roman" w:cstheme="minorHAnsi"/>
          <w:color w:val="000000"/>
          <w:lang w:eastAsia="ca-ES"/>
        </w:rPr>
        <w:t xml:space="preserve"> affect</w:t>
      </w:r>
      <w:r w:rsidR="009530C7">
        <w:rPr>
          <w:rFonts w:eastAsia="Times New Roman" w:cstheme="minorHAnsi"/>
          <w:color w:val="000000"/>
          <w:lang w:eastAsia="ca-ES"/>
        </w:rPr>
        <w:t>s</w:t>
      </w:r>
      <w:r w:rsidR="00681A68">
        <w:rPr>
          <w:rFonts w:eastAsia="Times New Roman" w:cstheme="minorHAnsi"/>
          <w:color w:val="000000"/>
          <w:lang w:eastAsia="ca-ES"/>
        </w:rPr>
        <w:t xml:space="preserve"> germination phenology</w:t>
      </w:r>
      <w:r w:rsidR="00810AC5">
        <w:rPr>
          <w:rFonts w:eastAsia="Times New Roman" w:cstheme="minorHAnsi"/>
          <w:color w:val="000000"/>
          <w:lang w:eastAsia="ca-ES"/>
        </w:rPr>
        <w:t xml:space="preserve"> and the potential implications of such responses to </w:t>
      </w:r>
      <w:r w:rsidR="00A850FD">
        <w:rPr>
          <w:rFonts w:eastAsia="Times New Roman" w:cstheme="minorHAnsi"/>
          <w:color w:val="000000"/>
          <w:lang w:eastAsia="ca-ES"/>
        </w:rPr>
        <w:t xml:space="preserve">plant regeneration in alpine communities. </w:t>
      </w:r>
      <w:proofErr w:type="gramStart"/>
      <w:r w:rsidR="00B14BBF">
        <w:rPr>
          <w:rFonts w:eastAsia="Times New Roman" w:cstheme="minorHAnsi"/>
          <w:color w:val="000000"/>
          <w:lang w:eastAsia="ca-ES"/>
        </w:rPr>
        <w:t xml:space="preserve">By </w:t>
      </w:r>
      <w:r w:rsidR="008A3EBF">
        <w:rPr>
          <w:rFonts w:eastAsia="Times New Roman" w:cstheme="minorHAnsi"/>
          <w:color w:val="000000"/>
          <w:lang w:eastAsia="ca-ES"/>
        </w:rPr>
        <w:t>conduct</w:t>
      </w:r>
      <w:r w:rsidR="00B14BBF">
        <w:rPr>
          <w:rFonts w:eastAsia="Times New Roman" w:cstheme="minorHAnsi"/>
          <w:color w:val="000000"/>
          <w:lang w:eastAsia="ca-ES"/>
        </w:rPr>
        <w:t>ing</w:t>
      </w:r>
      <w:r w:rsidR="008A3EBF">
        <w:rPr>
          <w:rFonts w:eastAsia="Times New Roman" w:cstheme="minorHAnsi"/>
          <w:color w:val="000000"/>
          <w:lang w:eastAsia="ca-ES"/>
        </w:rPr>
        <w:t xml:space="preserve"> a continuous seasonal experiment </w:t>
      </w:r>
      <w:r w:rsidR="00824FFA">
        <w:rPr>
          <w:rFonts w:eastAsia="Times New Roman" w:cstheme="minorHAnsi"/>
          <w:color w:val="000000"/>
          <w:lang w:eastAsia="ca-ES"/>
        </w:rPr>
        <w:t xml:space="preserve">in the laboratory </w:t>
      </w:r>
      <w:r w:rsidR="00335E0C">
        <w:rPr>
          <w:rFonts w:eastAsia="Times New Roman" w:cstheme="minorHAnsi"/>
          <w:color w:val="000000"/>
          <w:lang w:eastAsia="ca-ES"/>
        </w:rPr>
        <w:t>using</w:t>
      </w:r>
      <w:r w:rsidR="00D50997">
        <w:rPr>
          <w:rFonts w:eastAsia="Times New Roman" w:cstheme="minorHAnsi"/>
          <w:color w:val="000000"/>
          <w:lang w:eastAsia="ca-ES"/>
        </w:rPr>
        <w:t xml:space="preserve"> </w:t>
      </w:r>
      <w:r w:rsidR="00DF5075">
        <w:rPr>
          <w:rFonts w:eastAsia="Times New Roman" w:cstheme="minorHAnsi"/>
          <w:color w:val="000000"/>
          <w:lang w:eastAsia="ca-ES"/>
        </w:rPr>
        <w:t xml:space="preserve">temperature </w:t>
      </w:r>
      <w:r w:rsidR="00B45A2F">
        <w:rPr>
          <w:rFonts w:eastAsia="Times New Roman" w:cstheme="minorHAnsi"/>
          <w:color w:val="000000"/>
          <w:lang w:eastAsia="ca-ES"/>
        </w:rPr>
        <w:t xml:space="preserve">data series measured </w:t>
      </w:r>
      <w:r w:rsidR="00335E0C">
        <w:rPr>
          <w:rFonts w:eastAsia="Times New Roman" w:cstheme="minorHAnsi"/>
          <w:color w:val="000000"/>
          <w:lang w:eastAsia="ca-ES"/>
        </w:rPr>
        <w:t>in the field</w:t>
      </w:r>
      <w:r w:rsidR="00B14BBF">
        <w:rPr>
          <w:rFonts w:eastAsia="Times New Roman" w:cstheme="minorHAnsi"/>
          <w:color w:val="000000"/>
          <w:lang w:eastAsia="ca-ES"/>
        </w:rPr>
        <w:t>,</w:t>
      </w:r>
      <w:r w:rsidR="00B45A2F">
        <w:rPr>
          <w:rFonts w:eastAsia="Times New Roman" w:cstheme="minorHAnsi"/>
          <w:color w:val="000000"/>
          <w:lang w:eastAsia="ca-ES"/>
        </w:rPr>
        <w:t xml:space="preserve"> </w:t>
      </w:r>
      <w:r w:rsidR="00B14BBF">
        <w:rPr>
          <w:rFonts w:eastAsia="Times New Roman" w:cstheme="minorHAnsi"/>
          <w:color w:val="000000"/>
          <w:lang w:eastAsia="ca-ES"/>
        </w:rPr>
        <w:t>o</w:t>
      </w:r>
      <w:r w:rsidR="00E52054">
        <w:rPr>
          <w:rFonts w:eastAsia="Times New Roman" w:cstheme="minorHAnsi"/>
          <w:color w:val="000000"/>
          <w:lang w:eastAsia="ca-ES"/>
        </w:rPr>
        <w:t xml:space="preserve">ur experimental approach focused on two contrasting microclimatic </w:t>
      </w:r>
      <w:r w:rsidR="00117FD9">
        <w:rPr>
          <w:rFonts w:eastAsia="Times New Roman" w:cstheme="minorHAnsi"/>
          <w:color w:val="000000"/>
          <w:lang w:eastAsia="ca-ES"/>
        </w:rPr>
        <w:t xml:space="preserve">regimes: </w:t>
      </w:r>
      <w:r w:rsidR="005E15A7">
        <w:rPr>
          <w:rFonts w:eastAsia="Times New Roman" w:cstheme="minorHAnsi"/>
          <w:color w:val="000000"/>
          <w:lang w:eastAsia="ca-ES"/>
        </w:rPr>
        <w:t>(</w:t>
      </w:r>
      <w:proofErr w:type="spellStart"/>
      <w:r w:rsidR="005E15A7">
        <w:rPr>
          <w:rFonts w:eastAsia="Times New Roman" w:cstheme="minorHAnsi"/>
          <w:color w:val="000000"/>
          <w:lang w:eastAsia="ca-ES"/>
        </w:rPr>
        <w:t>i</w:t>
      </w:r>
      <w:proofErr w:type="spellEnd"/>
      <w:r w:rsidR="005E15A7">
        <w:rPr>
          <w:rFonts w:eastAsia="Times New Roman" w:cstheme="minorHAnsi"/>
          <w:color w:val="000000"/>
          <w:lang w:eastAsia="ca-ES"/>
        </w:rPr>
        <w:t xml:space="preserve">) </w:t>
      </w:r>
      <w:r w:rsidR="00117FD9">
        <w:rPr>
          <w:rFonts w:eastAsia="Times New Roman" w:cstheme="minorHAnsi"/>
          <w:color w:val="000000"/>
          <w:lang w:eastAsia="ca-ES"/>
        </w:rPr>
        <w:t xml:space="preserve">fellfield conditions occurring in </w:t>
      </w:r>
      <w:r w:rsidR="005A7529" w:rsidRPr="00F95F23">
        <w:rPr>
          <w:rFonts w:eastAsia="Times New Roman" w:cstheme="minorHAnsi"/>
          <w:color w:val="000000"/>
          <w:lang w:eastAsia="ca-ES"/>
        </w:rPr>
        <w:t xml:space="preserve">open and exposed areas subjected to </w:t>
      </w:r>
      <w:r w:rsidR="00F01354" w:rsidRPr="00F95F23">
        <w:rPr>
          <w:rFonts w:eastAsia="Times New Roman" w:cstheme="minorHAnsi"/>
          <w:color w:val="000000"/>
          <w:lang w:eastAsia="ca-ES"/>
        </w:rPr>
        <w:t xml:space="preserve">wind, </w:t>
      </w:r>
      <w:r w:rsidR="005A7529" w:rsidRPr="00F95F23">
        <w:rPr>
          <w:rFonts w:eastAsia="Times New Roman" w:cstheme="minorHAnsi"/>
          <w:color w:val="000000"/>
          <w:lang w:eastAsia="ca-ES"/>
        </w:rPr>
        <w:t>freeze and thaw cycles without snow protection</w:t>
      </w:r>
      <w:r w:rsidR="00F01354" w:rsidRPr="00F95F23">
        <w:rPr>
          <w:rFonts w:eastAsia="Times New Roman" w:cstheme="minorHAnsi"/>
          <w:color w:val="000000"/>
          <w:lang w:eastAsia="ca-ES"/>
        </w:rPr>
        <w:t>,</w:t>
      </w:r>
      <w:r w:rsidR="005A7529" w:rsidRPr="00F95F23">
        <w:rPr>
          <w:rFonts w:eastAsia="Times New Roman" w:cstheme="minorHAnsi"/>
          <w:color w:val="000000"/>
          <w:lang w:eastAsia="ca-ES"/>
        </w:rPr>
        <w:t xml:space="preserve"> </w:t>
      </w:r>
      <w:r w:rsidR="00A91C4E">
        <w:rPr>
          <w:rFonts w:eastAsia="Times New Roman" w:cstheme="minorHAnsi"/>
          <w:color w:val="000000"/>
          <w:lang w:eastAsia="ca-ES"/>
        </w:rPr>
        <w:t>with</w:t>
      </w:r>
      <w:r w:rsidR="00A91C4E" w:rsidRPr="00F95F23">
        <w:rPr>
          <w:rFonts w:eastAsia="Times New Roman" w:cstheme="minorHAnsi"/>
          <w:color w:val="000000"/>
          <w:lang w:eastAsia="ca-ES"/>
        </w:rPr>
        <w:t xml:space="preserve"> </w:t>
      </w:r>
      <w:r w:rsidR="00917307" w:rsidRPr="00F95F23">
        <w:rPr>
          <w:rFonts w:eastAsia="Times New Roman" w:cstheme="minorHAnsi"/>
          <w:color w:val="000000"/>
          <w:lang w:eastAsia="ca-ES"/>
        </w:rPr>
        <w:t>warmer</w:t>
      </w:r>
      <w:r w:rsidR="005A7529" w:rsidRPr="00F95F23">
        <w:rPr>
          <w:rFonts w:eastAsia="Times New Roman" w:cstheme="minorHAnsi"/>
          <w:color w:val="000000"/>
          <w:lang w:eastAsia="ca-ES"/>
        </w:rPr>
        <w:t xml:space="preserve"> </w:t>
      </w:r>
      <w:r w:rsidR="001A7F93" w:rsidRPr="00F95F23">
        <w:rPr>
          <w:rFonts w:eastAsia="Times New Roman" w:cstheme="minorHAnsi"/>
          <w:color w:val="000000"/>
          <w:lang w:eastAsia="ca-ES"/>
        </w:rPr>
        <w:t>and longer growing seasons</w:t>
      </w:r>
      <w:r w:rsidR="005A7529" w:rsidRPr="00F95F23">
        <w:rPr>
          <w:rFonts w:eastAsia="Times New Roman" w:cstheme="minorHAnsi"/>
          <w:color w:val="000000"/>
          <w:lang w:eastAsia="ca-ES"/>
        </w:rPr>
        <w:t>; and</w:t>
      </w:r>
      <w:r w:rsidR="00F01354" w:rsidRPr="00F95F23">
        <w:rPr>
          <w:rFonts w:eastAsia="Times New Roman" w:cstheme="minorHAnsi"/>
          <w:color w:val="000000"/>
          <w:lang w:eastAsia="ca-ES"/>
        </w:rPr>
        <w:t xml:space="preserve"> </w:t>
      </w:r>
      <w:r w:rsidR="005E15A7">
        <w:rPr>
          <w:rFonts w:eastAsia="Times New Roman" w:cstheme="minorHAnsi"/>
          <w:color w:val="000000"/>
          <w:lang w:eastAsia="ca-ES"/>
        </w:rPr>
        <w:t xml:space="preserve">(ii) </w:t>
      </w:r>
      <w:r w:rsidR="005A7529" w:rsidRPr="00F95F23">
        <w:rPr>
          <w:rFonts w:eastAsia="Times New Roman" w:cstheme="minorHAnsi"/>
          <w:color w:val="000000"/>
          <w:lang w:eastAsia="ca-ES"/>
        </w:rPr>
        <w:t>snowbed</w:t>
      </w:r>
      <w:r w:rsidR="00555C89" w:rsidRPr="00F95F23">
        <w:rPr>
          <w:rFonts w:eastAsia="Times New Roman" w:cstheme="minorHAnsi"/>
          <w:color w:val="000000"/>
          <w:lang w:eastAsia="ca-ES"/>
        </w:rPr>
        <w:t xml:space="preserve"> </w:t>
      </w:r>
      <w:r w:rsidR="00A91C4E">
        <w:rPr>
          <w:rFonts w:eastAsia="Times New Roman" w:cstheme="minorHAnsi"/>
          <w:color w:val="000000"/>
          <w:lang w:eastAsia="ca-ES"/>
        </w:rPr>
        <w:t>conditions in</w:t>
      </w:r>
      <w:r w:rsidR="005A7529" w:rsidRPr="00F95F23">
        <w:rPr>
          <w:rFonts w:eastAsia="Times New Roman" w:cstheme="minorHAnsi"/>
          <w:color w:val="000000"/>
          <w:lang w:eastAsia="ca-ES"/>
        </w:rPr>
        <w:t xml:space="preserve"> areas with dense plant cover, long snow cover and </w:t>
      </w:r>
      <w:r w:rsidR="00917307" w:rsidRPr="00F95F23">
        <w:rPr>
          <w:rFonts w:eastAsia="Times New Roman" w:cstheme="minorHAnsi"/>
          <w:color w:val="000000"/>
          <w:lang w:eastAsia="ca-ES"/>
        </w:rPr>
        <w:t>cool</w:t>
      </w:r>
      <w:r w:rsidR="001A7F93" w:rsidRPr="00F95F23">
        <w:rPr>
          <w:rFonts w:eastAsia="Times New Roman" w:cstheme="minorHAnsi"/>
          <w:color w:val="000000"/>
          <w:lang w:eastAsia="ca-ES"/>
        </w:rPr>
        <w:t>er and shorter</w:t>
      </w:r>
      <w:r w:rsidR="00917307" w:rsidRPr="00F95F23">
        <w:rPr>
          <w:rFonts w:eastAsia="Times New Roman" w:cstheme="minorHAnsi"/>
          <w:color w:val="000000"/>
          <w:lang w:eastAsia="ca-ES"/>
        </w:rPr>
        <w:t xml:space="preserve"> </w:t>
      </w:r>
      <w:r w:rsidR="001A7F93" w:rsidRPr="00F95F23">
        <w:rPr>
          <w:rFonts w:eastAsia="Times New Roman" w:cstheme="minorHAnsi"/>
          <w:color w:val="000000"/>
          <w:lang w:eastAsia="ca-ES"/>
        </w:rPr>
        <w:t>growing seasons</w:t>
      </w:r>
      <w:r w:rsidR="005A7529" w:rsidRPr="00F95F23">
        <w:rPr>
          <w:rFonts w:eastAsia="Times New Roman" w:cstheme="minorHAnsi"/>
          <w:color w:val="000000"/>
          <w:lang w:eastAsia="ca-ES"/>
        </w:rPr>
        <w:t>.</w:t>
      </w:r>
      <w:proofErr w:type="gramEnd"/>
      <w:r w:rsidR="005A7529" w:rsidRPr="00F95F23">
        <w:rPr>
          <w:rFonts w:eastAsia="Times New Roman" w:cstheme="minorHAnsi"/>
          <w:color w:val="000000"/>
          <w:lang w:eastAsia="ca-ES"/>
        </w:rPr>
        <w:t xml:space="preserve"> </w:t>
      </w:r>
      <w:r w:rsidR="0027174C">
        <w:rPr>
          <w:rFonts w:eastAsia="Times New Roman" w:cstheme="minorHAnsi"/>
          <w:color w:val="000000"/>
          <w:lang w:eastAsia="ca-ES"/>
        </w:rPr>
        <w:t xml:space="preserve">We complemented the laboratory data with </w:t>
      </w:r>
      <w:r w:rsidR="00781A95">
        <w:rPr>
          <w:rFonts w:eastAsia="Times New Roman" w:cstheme="minorHAnsi"/>
          <w:color w:val="000000"/>
          <w:lang w:eastAsia="ca-ES"/>
        </w:rPr>
        <w:t xml:space="preserve">field </w:t>
      </w:r>
      <w:r w:rsidR="0027174C">
        <w:rPr>
          <w:rFonts w:eastAsia="Times New Roman" w:cstheme="minorHAnsi"/>
          <w:color w:val="000000"/>
          <w:lang w:eastAsia="ca-ES"/>
        </w:rPr>
        <w:t xml:space="preserve">sowing experiments for </w:t>
      </w:r>
      <w:r w:rsidR="000F1564">
        <w:rPr>
          <w:rFonts w:eastAsia="Times New Roman" w:cstheme="minorHAnsi"/>
          <w:color w:val="000000"/>
          <w:lang w:eastAsia="ca-ES"/>
        </w:rPr>
        <w:t xml:space="preserve">a </w:t>
      </w:r>
      <w:r w:rsidR="003A36CF">
        <w:rPr>
          <w:rFonts w:eastAsia="Times New Roman" w:cstheme="minorHAnsi"/>
          <w:color w:val="000000"/>
          <w:lang w:eastAsia="ca-ES"/>
        </w:rPr>
        <w:t>subset of</w:t>
      </w:r>
      <w:r w:rsidR="0027174C">
        <w:rPr>
          <w:rFonts w:eastAsia="Times New Roman" w:cstheme="minorHAnsi"/>
          <w:color w:val="000000"/>
          <w:lang w:eastAsia="ca-ES"/>
        </w:rPr>
        <w:t xml:space="preserve"> species. </w:t>
      </w:r>
      <w:r w:rsidR="003A36CF">
        <w:rPr>
          <w:rFonts w:eastAsia="Times New Roman" w:cstheme="minorHAnsi"/>
          <w:color w:val="000000"/>
          <w:lang w:eastAsia="ca-ES"/>
        </w:rPr>
        <w:t>First</w:t>
      </w:r>
      <w:r w:rsidR="003D17D8">
        <w:rPr>
          <w:rFonts w:eastAsia="Times New Roman" w:cstheme="minorHAnsi"/>
          <w:color w:val="000000"/>
          <w:lang w:eastAsia="ca-ES"/>
        </w:rPr>
        <w:t>ly</w:t>
      </w:r>
      <w:r w:rsidR="003A36CF">
        <w:rPr>
          <w:rFonts w:eastAsia="Times New Roman" w:cstheme="minorHAnsi"/>
          <w:color w:val="000000"/>
          <w:lang w:eastAsia="ca-ES"/>
        </w:rPr>
        <w:t>, we ask</w:t>
      </w:r>
      <w:r w:rsidR="003D17D8">
        <w:rPr>
          <w:rFonts w:eastAsia="Times New Roman" w:cstheme="minorHAnsi"/>
          <w:color w:val="000000"/>
          <w:lang w:eastAsia="ca-ES"/>
        </w:rPr>
        <w:t>ed</w:t>
      </w:r>
      <w:r w:rsidR="00B34913">
        <w:rPr>
          <w:rFonts w:eastAsia="Times New Roman" w:cstheme="minorHAnsi"/>
          <w:color w:val="000000"/>
          <w:lang w:eastAsia="ca-ES"/>
        </w:rPr>
        <w:t xml:space="preserve"> </w:t>
      </w:r>
      <w:r w:rsidR="000F3AAE">
        <w:rPr>
          <w:rFonts w:eastAsia="Times New Roman" w:cstheme="minorHAnsi"/>
          <w:color w:val="000000"/>
          <w:lang w:eastAsia="ca-ES"/>
        </w:rPr>
        <w:t>at what extent</w:t>
      </w:r>
      <w:r w:rsidR="00B34913">
        <w:rPr>
          <w:rFonts w:eastAsia="Times New Roman" w:cstheme="minorHAnsi"/>
          <w:color w:val="000000"/>
          <w:lang w:eastAsia="ca-ES"/>
        </w:rPr>
        <w:t xml:space="preserve"> </w:t>
      </w:r>
      <w:r w:rsidR="00B34913" w:rsidRPr="00F95F23">
        <w:rPr>
          <w:rFonts w:eastAsia="Times New Roman" w:cstheme="minorHAnsi"/>
          <w:color w:val="000000"/>
          <w:lang w:eastAsia="ca-ES"/>
        </w:rPr>
        <w:t xml:space="preserve">microclimatic </w:t>
      </w:r>
      <w:r w:rsidR="00B34913">
        <w:rPr>
          <w:rFonts w:eastAsia="Times New Roman" w:cstheme="minorHAnsi"/>
          <w:color w:val="000000"/>
          <w:lang w:eastAsia="ca-ES"/>
        </w:rPr>
        <w:t>contrasting conditions</w:t>
      </w:r>
      <w:r w:rsidR="00B34913" w:rsidRPr="00F95F23">
        <w:rPr>
          <w:rFonts w:eastAsia="Times New Roman" w:cstheme="minorHAnsi"/>
          <w:color w:val="000000"/>
          <w:lang w:eastAsia="ca-ES"/>
        </w:rPr>
        <w:t xml:space="preserve"> modify germination </w:t>
      </w:r>
      <w:r w:rsidR="00B34913" w:rsidRPr="00F95F23">
        <w:rPr>
          <w:rFonts w:eastAsia="Arial" w:cstheme="minorHAnsi"/>
        </w:rPr>
        <w:t>phenology</w:t>
      </w:r>
      <w:r w:rsidR="00B34913">
        <w:rPr>
          <w:rFonts w:eastAsia="Arial" w:cstheme="minorHAnsi"/>
        </w:rPr>
        <w:t>.</w:t>
      </w:r>
      <w:r w:rsidR="00B34913">
        <w:rPr>
          <w:rFonts w:eastAsia="Times New Roman" w:cstheme="minorHAnsi"/>
          <w:color w:val="000000"/>
          <w:lang w:eastAsia="ca-ES"/>
        </w:rPr>
        <w:t xml:space="preserve"> </w:t>
      </w:r>
      <w:r w:rsidR="00452A0A">
        <w:rPr>
          <w:rFonts w:eastAsia="Times New Roman" w:cstheme="minorHAnsi"/>
          <w:color w:val="000000"/>
          <w:lang w:eastAsia="ca-ES"/>
        </w:rPr>
        <w:t xml:space="preserve">We hypothesized that </w:t>
      </w:r>
      <w:r w:rsidR="00F91E0F" w:rsidRPr="00F95F23">
        <w:rPr>
          <w:rFonts w:eastAsia="Times New Roman" w:cstheme="minorHAnsi"/>
          <w:color w:val="000000"/>
          <w:lang w:eastAsia="ca-ES"/>
        </w:rPr>
        <w:t xml:space="preserve">fellfield </w:t>
      </w:r>
      <w:r w:rsidR="00D51CDE">
        <w:rPr>
          <w:rFonts w:eastAsia="Times New Roman" w:cstheme="minorHAnsi"/>
          <w:color w:val="000000"/>
          <w:lang w:eastAsia="ca-ES"/>
        </w:rPr>
        <w:t>conditions</w:t>
      </w:r>
      <w:r w:rsidR="00D51CDE" w:rsidRPr="00F95F23">
        <w:rPr>
          <w:rFonts w:eastAsia="Times New Roman" w:cstheme="minorHAnsi"/>
          <w:color w:val="000000"/>
          <w:lang w:eastAsia="ca-ES"/>
        </w:rPr>
        <w:t xml:space="preserve"> </w:t>
      </w:r>
      <w:r w:rsidR="00452A0A">
        <w:rPr>
          <w:rFonts w:eastAsia="Times New Roman" w:cstheme="minorHAnsi"/>
          <w:color w:val="000000"/>
          <w:lang w:eastAsia="ca-ES"/>
        </w:rPr>
        <w:t>will</w:t>
      </w:r>
      <w:r w:rsidR="00452A0A" w:rsidRPr="00F95F23">
        <w:rPr>
          <w:rFonts w:eastAsia="Times New Roman" w:cstheme="minorHAnsi"/>
          <w:color w:val="000000"/>
          <w:lang w:eastAsia="ca-ES"/>
        </w:rPr>
        <w:t xml:space="preserve"> </w:t>
      </w:r>
      <w:r w:rsidR="00F91E0F" w:rsidRPr="00F95F23">
        <w:rPr>
          <w:rFonts w:eastAsia="Times New Roman" w:cstheme="minorHAnsi"/>
          <w:color w:val="000000"/>
          <w:lang w:eastAsia="ca-ES"/>
        </w:rPr>
        <w:t xml:space="preserve">result </w:t>
      </w:r>
      <w:r w:rsidR="00136B72" w:rsidRPr="00F95F23">
        <w:rPr>
          <w:rFonts w:eastAsia="Times New Roman" w:cstheme="minorHAnsi"/>
          <w:color w:val="000000"/>
          <w:lang w:eastAsia="ca-ES"/>
        </w:rPr>
        <w:t>in higher total germination</w:t>
      </w:r>
      <w:ins w:id="86" w:author="Cuenta Microsoft" w:date="2024-09-26T13:30:00Z">
        <w:r w:rsidR="00142DE7">
          <w:rPr>
            <w:rFonts w:eastAsia="Times New Roman" w:cstheme="minorHAnsi"/>
            <w:color w:val="000000"/>
            <w:lang w:eastAsia="ca-ES"/>
          </w:rPr>
          <w:t xml:space="preserve"> due to longer growing season</w:t>
        </w:r>
      </w:ins>
      <w:r w:rsidR="00136B72" w:rsidRPr="00F95F23">
        <w:rPr>
          <w:rFonts w:eastAsia="Times New Roman" w:cstheme="minorHAnsi"/>
          <w:color w:val="000000"/>
          <w:lang w:eastAsia="ca-ES"/>
        </w:rPr>
        <w:t>,</w:t>
      </w:r>
      <w:r w:rsidR="00F91E0F" w:rsidRPr="00F95F23">
        <w:rPr>
          <w:rFonts w:eastAsia="Times New Roman" w:cstheme="minorHAnsi"/>
          <w:color w:val="000000"/>
          <w:lang w:eastAsia="ca-ES"/>
        </w:rPr>
        <w:t xml:space="preserve"> </w:t>
      </w:r>
      <w:r w:rsidR="00AB5B9A">
        <w:rPr>
          <w:rFonts w:eastAsia="Times New Roman" w:cstheme="minorHAnsi"/>
          <w:color w:val="000000"/>
          <w:lang w:eastAsia="ca-ES"/>
        </w:rPr>
        <w:t>earlier</w:t>
      </w:r>
      <w:r w:rsidR="00AB5B9A" w:rsidRPr="00F95F23">
        <w:rPr>
          <w:rFonts w:eastAsia="Times New Roman" w:cstheme="minorHAnsi"/>
          <w:color w:val="000000"/>
          <w:lang w:eastAsia="ca-ES"/>
        </w:rPr>
        <w:t xml:space="preserve"> </w:t>
      </w:r>
      <w:r w:rsidR="00650F90" w:rsidRPr="00F95F23">
        <w:rPr>
          <w:rFonts w:eastAsia="Times New Roman" w:cstheme="minorHAnsi"/>
          <w:color w:val="000000"/>
          <w:lang w:eastAsia="ca-ES"/>
        </w:rPr>
        <w:t>germination</w:t>
      </w:r>
      <w:ins w:id="87" w:author="Cuenta Microsoft" w:date="2024-09-26T13:31:00Z">
        <w:r w:rsidR="00142DE7">
          <w:rPr>
            <w:rFonts w:eastAsia="Times New Roman" w:cstheme="minorHAnsi"/>
            <w:color w:val="000000"/>
            <w:lang w:eastAsia="ca-ES"/>
          </w:rPr>
          <w:t xml:space="preserve"> due to higher temperatures</w:t>
        </w:r>
      </w:ins>
      <w:r w:rsidR="00FE3E78" w:rsidRPr="00F95F23">
        <w:rPr>
          <w:rFonts w:eastAsia="Times New Roman" w:cstheme="minorHAnsi"/>
          <w:color w:val="000000"/>
          <w:lang w:eastAsia="ca-ES"/>
        </w:rPr>
        <w:t xml:space="preserve">, </w:t>
      </w:r>
      <w:r w:rsidR="00F91E0F" w:rsidRPr="00F95F23">
        <w:rPr>
          <w:rFonts w:eastAsia="Times New Roman" w:cstheme="minorHAnsi"/>
          <w:color w:val="000000"/>
          <w:lang w:eastAsia="ca-ES"/>
        </w:rPr>
        <w:t>and</w:t>
      </w:r>
      <w:r w:rsidR="00B17E5D" w:rsidRPr="00F95F23">
        <w:rPr>
          <w:rFonts w:eastAsia="Times New Roman" w:cstheme="minorHAnsi"/>
          <w:color w:val="000000"/>
          <w:lang w:eastAsia="ca-ES"/>
        </w:rPr>
        <w:t xml:space="preserve"> lower or no germination </w:t>
      </w:r>
      <w:r w:rsidR="00BD7A1C" w:rsidRPr="00F95F23">
        <w:rPr>
          <w:rFonts w:eastAsia="Times New Roman" w:cstheme="minorHAnsi"/>
          <w:color w:val="000000"/>
          <w:lang w:eastAsia="ca-ES"/>
        </w:rPr>
        <w:t>during</w:t>
      </w:r>
      <w:r w:rsidR="00351EA5" w:rsidRPr="00F95F23">
        <w:rPr>
          <w:rFonts w:eastAsia="Times New Roman" w:cstheme="minorHAnsi"/>
          <w:color w:val="000000"/>
          <w:lang w:eastAsia="ca-ES"/>
        </w:rPr>
        <w:t xml:space="preserve"> winter</w:t>
      </w:r>
      <w:ins w:id="88" w:author="Cuenta Microsoft" w:date="2024-09-26T13:31:00Z">
        <w:r w:rsidR="00142DE7">
          <w:rPr>
            <w:rFonts w:eastAsia="Times New Roman" w:cstheme="minorHAnsi"/>
            <w:color w:val="000000"/>
            <w:lang w:eastAsia="ca-ES"/>
          </w:rPr>
          <w:t xml:space="preserve"> due to below </w:t>
        </w:r>
        <w:proofErr w:type="gramStart"/>
        <w:r w:rsidR="00142DE7">
          <w:rPr>
            <w:rFonts w:eastAsia="Times New Roman" w:cstheme="minorHAnsi"/>
            <w:color w:val="000000"/>
            <w:lang w:eastAsia="ca-ES"/>
          </w:rPr>
          <w:t>0</w:t>
        </w:r>
        <w:proofErr w:type="gramEnd"/>
        <w:r w:rsidR="00142DE7">
          <w:rPr>
            <w:rFonts w:eastAsia="Times New Roman" w:cstheme="minorHAnsi"/>
            <w:color w:val="000000"/>
            <w:lang w:eastAsia="ca-ES"/>
          </w:rPr>
          <w:t xml:space="preserve"> temperatures</w:t>
        </w:r>
      </w:ins>
      <w:ins w:id="89" w:author="Cuenta Microsoft" w:date="2024-09-26T13:32:00Z">
        <w:r w:rsidR="00142DE7">
          <w:rPr>
            <w:rFonts w:eastAsia="Times New Roman" w:cstheme="minorHAnsi"/>
            <w:color w:val="000000"/>
            <w:lang w:eastAsia="ca-ES"/>
          </w:rPr>
          <w:t>.</w:t>
        </w:r>
      </w:ins>
      <w:r w:rsidR="00AB5B9A">
        <w:rPr>
          <w:rFonts w:eastAsia="Times New Roman" w:cstheme="minorHAnsi"/>
          <w:color w:val="000000"/>
          <w:lang w:eastAsia="ca-ES"/>
        </w:rPr>
        <w:t xml:space="preserve"> </w:t>
      </w:r>
      <w:r w:rsidR="00B14BBF">
        <w:rPr>
          <w:rFonts w:eastAsia="Times New Roman" w:cstheme="minorHAnsi"/>
          <w:color w:val="000000"/>
          <w:lang w:eastAsia="ca-ES"/>
        </w:rPr>
        <w:t>In contrast,</w:t>
      </w:r>
      <w:r w:rsidR="00B17E5D" w:rsidRPr="00F95F23">
        <w:rPr>
          <w:rFonts w:eastAsia="Times New Roman" w:cstheme="minorHAnsi"/>
          <w:color w:val="000000"/>
          <w:lang w:eastAsia="ca-ES"/>
        </w:rPr>
        <w:t xml:space="preserve"> </w:t>
      </w:r>
      <w:r w:rsidR="00123C88" w:rsidRPr="00F95F23">
        <w:rPr>
          <w:rFonts w:eastAsia="Times New Roman" w:cstheme="minorHAnsi"/>
          <w:color w:val="000000"/>
          <w:lang w:eastAsia="ca-ES"/>
        </w:rPr>
        <w:t xml:space="preserve">the </w:t>
      </w:r>
      <w:r w:rsidR="00717B6D" w:rsidRPr="00F95F23">
        <w:rPr>
          <w:rFonts w:eastAsia="Times New Roman" w:cstheme="minorHAnsi"/>
          <w:color w:val="000000"/>
          <w:lang w:eastAsia="ca-ES"/>
        </w:rPr>
        <w:t>snowbed</w:t>
      </w:r>
      <w:r w:rsidR="00123C88" w:rsidRPr="00F95F23">
        <w:rPr>
          <w:rFonts w:eastAsia="Times New Roman" w:cstheme="minorHAnsi"/>
          <w:color w:val="000000"/>
          <w:lang w:eastAsia="ca-ES"/>
        </w:rPr>
        <w:t xml:space="preserve"> </w:t>
      </w:r>
      <w:r w:rsidR="00AB5B9A">
        <w:rPr>
          <w:rFonts w:eastAsia="Times New Roman" w:cstheme="minorHAnsi"/>
          <w:color w:val="000000"/>
          <w:lang w:eastAsia="ca-ES"/>
        </w:rPr>
        <w:t xml:space="preserve">conditions will show </w:t>
      </w:r>
      <w:r w:rsidR="00065E40">
        <w:rPr>
          <w:rFonts w:eastAsia="Times New Roman" w:cstheme="minorHAnsi"/>
          <w:color w:val="000000"/>
          <w:lang w:eastAsia="ca-ES"/>
        </w:rPr>
        <w:t>lower total germination</w:t>
      </w:r>
      <w:ins w:id="90" w:author="Cuenta Microsoft" w:date="2024-09-26T13:31:00Z">
        <w:r w:rsidR="00142DE7">
          <w:rPr>
            <w:rFonts w:eastAsia="Times New Roman" w:cstheme="minorHAnsi"/>
            <w:color w:val="000000"/>
            <w:lang w:eastAsia="ca-ES"/>
          </w:rPr>
          <w:t xml:space="preserve"> due to shorter growing season</w:t>
        </w:r>
      </w:ins>
      <w:r w:rsidR="00065E40">
        <w:rPr>
          <w:rFonts w:eastAsia="Times New Roman" w:cstheme="minorHAnsi"/>
          <w:color w:val="000000"/>
          <w:lang w:eastAsia="ca-ES"/>
        </w:rPr>
        <w:t xml:space="preserve">, </w:t>
      </w:r>
      <w:r w:rsidR="003C4040">
        <w:rPr>
          <w:rFonts w:eastAsia="Times New Roman" w:cstheme="minorHAnsi"/>
          <w:color w:val="000000"/>
          <w:lang w:eastAsia="ca-ES"/>
        </w:rPr>
        <w:t xml:space="preserve">delayed </w:t>
      </w:r>
      <w:r w:rsidR="00065E40">
        <w:rPr>
          <w:rFonts w:eastAsia="Times New Roman" w:cstheme="minorHAnsi"/>
          <w:color w:val="000000"/>
          <w:lang w:eastAsia="ca-ES"/>
        </w:rPr>
        <w:t>germination</w:t>
      </w:r>
      <w:ins w:id="91" w:author="Cuenta Microsoft" w:date="2024-09-26T13:31:00Z">
        <w:r w:rsidR="00142DE7">
          <w:rPr>
            <w:rFonts w:eastAsia="Times New Roman" w:cstheme="minorHAnsi"/>
            <w:color w:val="000000"/>
            <w:lang w:eastAsia="ca-ES"/>
          </w:rPr>
          <w:t xml:space="preserve"> due to lower temperatures,</w:t>
        </w:r>
      </w:ins>
      <w:r w:rsidR="009D614D" w:rsidRPr="00F95F23">
        <w:rPr>
          <w:rFonts w:eastAsia="Times New Roman" w:cstheme="minorHAnsi"/>
          <w:color w:val="000000"/>
          <w:lang w:eastAsia="ca-ES"/>
        </w:rPr>
        <w:t xml:space="preserve"> and germination </w:t>
      </w:r>
      <w:r w:rsidR="00BD7A1C" w:rsidRPr="00F95F23">
        <w:rPr>
          <w:rFonts w:eastAsia="Times New Roman" w:cstheme="minorHAnsi"/>
          <w:color w:val="000000"/>
          <w:lang w:eastAsia="ca-ES"/>
        </w:rPr>
        <w:t>under</w:t>
      </w:r>
      <w:r w:rsidR="009D614D" w:rsidRPr="00F95F23">
        <w:rPr>
          <w:rFonts w:eastAsia="Times New Roman" w:cstheme="minorHAnsi"/>
          <w:color w:val="000000"/>
          <w:lang w:eastAsia="ca-ES"/>
        </w:rPr>
        <w:t xml:space="preserve"> winter</w:t>
      </w:r>
      <w:r w:rsidR="00AB5B9A">
        <w:rPr>
          <w:rFonts w:eastAsia="Times New Roman" w:cstheme="minorHAnsi"/>
          <w:color w:val="000000"/>
          <w:lang w:eastAsia="ca-ES"/>
        </w:rPr>
        <w:t xml:space="preserve"> (snow-covered)</w:t>
      </w:r>
      <w:r w:rsidR="00BD7A1C" w:rsidRPr="00F95F23">
        <w:rPr>
          <w:rFonts w:eastAsia="Times New Roman" w:cstheme="minorHAnsi"/>
          <w:color w:val="000000"/>
          <w:lang w:eastAsia="ca-ES"/>
        </w:rPr>
        <w:t xml:space="preserve"> </w:t>
      </w:r>
      <w:r w:rsidR="00BD7A1C" w:rsidRPr="00F95F23">
        <w:rPr>
          <w:rFonts w:eastAsia="Times New Roman" w:cstheme="minorHAnsi"/>
          <w:color w:val="000000"/>
          <w:lang w:eastAsia="ca-ES"/>
        </w:rPr>
        <w:lastRenderedPageBreak/>
        <w:t>conditions</w:t>
      </w:r>
      <w:ins w:id="92" w:author="Cuenta Microsoft" w:date="2024-09-26T13:32:00Z">
        <w:r w:rsidR="00142DE7">
          <w:rPr>
            <w:rFonts w:eastAsia="Times New Roman" w:cstheme="minorHAnsi"/>
            <w:color w:val="000000"/>
            <w:lang w:eastAsia="ca-ES"/>
          </w:rPr>
          <w:t xml:space="preserve"> due to temperature not dropping below 0</w:t>
        </w:r>
      </w:ins>
      <w:ins w:id="93" w:author="Cuenta Microsoft" w:date="2024-09-27T16:49:00Z">
        <w:r w:rsidR="00FE6800">
          <w:rPr>
            <w:rFonts w:eastAsia="Times New Roman" w:cstheme="minorHAnsi"/>
            <w:color w:val="000000"/>
            <w:lang w:eastAsia="ca-ES"/>
          </w:rPr>
          <w:t xml:space="preserve"> degrees Celsius</w:t>
        </w:r>
      </w:ins>
      <w:r w:rsidR="00B17E5D" w:rsidRPr="00F95F23">
        <w:rPr>
          <w:rFonts w:eastAsia="Times New Roman" w:cstheme="minorHAnsi"/>
          <w:color w:val="000000"/>
          <w:lang w:eastAsia="ca-ES"/>
        </w:rPr>
        <w:t>.</w:t>
      </w:r>
      <w:r w:rsidR="00717B6D" w:rsidRPr="00F95F23">
        <w:rPr>
          <w:rFonts w:eastAsia="Times New Roman" w:cstheme="minorHAnsi"/>
          <w:color w:val="000000"/>
          <w:lang w:eastAsia="ca-ES"/>
        </w:rPr>
        <w:t xml:space="preserve"> </w:t>
      </w:r>
      <w:r w:rsidR="003D17D8">
        <w:rPr>
          <w:rFonts w:eastAsia="Times New Roman" w:cstheme="minorHAnsi"/>
          <w:color w:val="000000"/>
          <w:lang w:eastAsia="ca-ES"/>
        </w:rPr>
        <w:t>Secondly, we ask</w:t>
      </w:r>
      <w:r w:rsidR="00CE57CD">
        <w:rPr>
          <w:rFonts w:eastAsia="Times New Roman" w:cstheme="minorHAnsi"/>
          <w:color w:val="000000"/>
          <w:lang w:eastAsia="ca-ES"/>
        </w:rPr>
        <w:t xml:space="preserve"> </w:t>
      </w:r>
      <w:r w:rsidR="00F46B38">
        <w:rPr>
          <w:rFonts w:eastAsia="Times New Roman" w:cstheme="minorHAnsi"/>
          <w:color w:val="000000"/>
          <w:lang w:eastAsia="ca-ES"/>
        </w:rPr>
        <w:t>whether</w:t>
      </w:r>
      <w:r w:rsidR="00CE57CD" w:rsidRPr="00F95F23">
        <w:rPr>
          <w:rFonts w:eastAsia="Times New Roman" w:cstheme="minorHAnsi"/>
          <w:color w:val="000000"/>
          <w:lang w:eastAsia="ca-ES"/>
        </w:rPr>
        <w:t xml:space="preserve"> alpine </w:t>
      </w:r>
      <w:r w:rsidR="00CE57CD">
        <w:rPr>
          <w:rFonts w:eastAsia="Times New Roman" w:cstheme="minorHAnsi"/>
          <w:color w:val="000000"/>
          <w:lang w:eastAsia="ca-ES"/>
        </w:rPr>
        <w:t>species</w:t>
      </w:r>
      <w:r w:rsidR="00CE57CD" w:rsidRPr="00F95F23">
        <w:rPr>
          <w:rFonts w:eastAsia="Times New Roman" w:cstheme="minorHAnsi"/>
          <w:color w:val="000000"/>
          <w:lang w:eastAsia="ca-ES"/>
        </w:rPr>
        <w:t xml:space="preserve"> from </w:t>
      </w:r>
      <w:r w:rsidR="006E677D">
        <w:rPr>
          <w:rFonts w:eastAsia="Times New Roman" w:cstheme="minorHAnsi"/>
          <w:color w:val="000000"/>
          <w:lang w:eastAsia="ca-ES"/>
        </w:rPr>
        <w:t xml:space="preserve">temperate and </w:t>
      </w:r>
      <w:r w:rsidR="00747EEE">
        <w:rPr>
          <w:rFonts w:eastAsia="Times New Roman" w:cstheme="minorHAnsi"/>
          <w:color w:val="000000"/>
          <w:lang w:eastAsia="ca-ES"/>
        </w:rPr>
        <w:t>Mediterranean</w:t>
      </w:r>
      <w:r w:rsidR="006E677D">
        <w:rPr>
          <w:rFonts w:eastAsia="Times New Roman" w:cstheme="minorHAnsi"/>
          <w:color w:val="000000"/>
          <w:lang w:eastAsia="ca-ES"/>
        </w:rPr>
        <w:t xml:space="preserve"> climates</w:t>
      </w:r>
      <w:r w:rsidR="00923D39">
        <w:rPr>
          <w:rFonts w:eastAsia="Times New Roman" w:cstheme="minorHAnsi"/>
          <w:color w:val="000000"/>
          <w:lang w:eastAsia="ca-ES"/>
        </w:rPr>
        <w:t xml:space="preserve"> show</w:t>
      </w:r>
      <w:r w:rsidR="00CE57CD" w:rsidRPr="00F95F23">
        <w:rPr>
          <w:rFonts w:eastAsia="Times New Roman" w:cstheme="minorHAnsi"/>
          <w:color w:val="000000"/>
          <w:lang w:eastAsia="ca-ES"/>
        </w:rPr>
        <w:t xml:space="preserve"> </w:t>
      </w:r>
      <w:r w:rsidR="00923D39">
        <w:rPr>
          <w:rFonts w:eastAsia="Times New Roman" w:cstheme="minorHAnsi"/>
          <w:color w:val="000000"/>
          <w:lang w:eastAsia="ca-ES"/>
        </w:rPr>
        <w:t xml:space="preserve">similar </w:t>
      </w:r>
      <w:proofErr w:type="spellStart"/>
      <w:r w:rsidR="00923D39">
        <w:rPr>
          <w:rFonts w:eastAsia="Times New Roman" w:cstheme="minorHAnsi"/>
          <w:color w:val="000000"/>
          <w:lang w:eastAsia="ca-ES"/>
        </w:rPr>
        <w:t>phenological</w:t>
      </w:r>
      <w:proofErr w:type="spellEnd"/>
      <w:r w:rsidR="00923D39">
        <w:rPr>
          <w:rFonts w:eastAsia="Times New Roman" w:cstheme="minorHAnsi"/>
          <w:color w:val="000000"/>
          <w:lang w:eastAsia="ca-ES"/>
        </w:rPr>
        <w:t xml:space="preserve"> </w:t>
      </w:r>
      <w:r w:rsidR="00CE57CD">
        <w:rPr>
          <w:rFonts w:eastAsia="Times New Roman" w:cstheme="minorHAnsi"/>
          <w:color w:val="000000"/>
          <w:lang w:eastAsia="ca-ES"/>
        </w:rPr>
        <w:t>respon</w:t>
      </w:r>
      <w:r w:rsidR="00923D39">
        <w:rPr>
          <w:rFonts w:eastAsia="Times New Roman" w:cstheme="minorHAnsi"/>
          <w:color w:val="000000"/>
          <w:lang w:eastAsia="ca-ES"/>
        </w:rPr>
        <w:t>ses.</w:t>
      </w:r>
      <w:r w:rsidR="00CE57CD" w:rsidRPr="00F95F23">
        <w:rPr>
          <w:rFonts w:eastAsia="Times New Roman" w:cstheme="minorHAnsi"/>
          <w:color w:val="000000"/>
          <w:lang w:eastAsia="ca-ES"/>
        </w:rPr>
        <w:t xml:space="preserve"> </w:t>
      </w:r>
      <w:r w:rsidR="001B2867">
        <w:rPr>
          <w:rFonts w:eastAsia="Times New Roman" w:cstheme="minorHAnsi"/>
          <w:color w:val="000000"/>
          <w:lang w:eastAsia="ca-ES"/>
        </w:rPr>
        <w:t>We hypothesize</w:t>
      </w:r>
      <w:r w:rsidR="002F6EF8">
        <w:rPr>
          <w:rFonts w:eastAsia="Times New Roman" w:cstheme="minorHAnsi"/>
          <w:color w:val="000000"/>
          <w:lang w:eastAsia="ca-ES"/>
        </w:rPr>
        <w:t>d</w:t>
      </w:r>
      <w:r w:rsidR="001B2867">
        <w:rPr>
          <w:rFonts w:eastAsia="Times New Roman" w:cstheme="minorHAnsi"/>
          <w:color w:val="000000"/>
          <w:lang w:eastAsia="ca-ES"/>
        </w:rPr>
        <w:t xml:space="preserve"> that species </w:t>
      </w:r>
      <w:r w:rsidR="00420413">
        <w:rPr>
          <w:rFonts w:eastAsia="Times New Roman" w:cstheme="minorHAnsi"/>
          <w:color w:val="000000"/>
          <w:lang w:eastAsia="ca-ES"/>
        </w:rPr>
        <w:t>from</w:t>
      </w:r>
      <w:r w:rsidR="00717B6D" w:rsidRPr="00F95F23">
        <w:rPr>
          <w:rFonts w:eastAsia="Arial" w:cstheme="minorHAnsi"/>
        </w:rPr>
        <w:t xml:space="preserve"> </w:t>
      </w:r>
      <w:r w:rsidR="00420413">
        <w:rPr>
          <w:rFonts w:eastAsia="Arial" w:cstheme="minorHAnsi"/>
        </w:rPr>
        <w:t>the</w:t>
      </w:r>
      <w:r w:rsidR="001B2867">
        <w:rPr>
          <w:rFonts w:eastAsia="Arial" w:cstheme="minorHAnsi"/>
        </w:rPr>
        <w:t xml:space="preserve"> </w:t>
      </w:r>
      <w:r w:rsidR="00FA1B22">
        <w:rPr>
          <w:rFonts w:eastAsia="Arial" w:cstheme="minorHAnsi"/>
        </w:rPr>
        <w:t>t</w:t>
      </w:r>
      <w:r w:rsidR="00717B6D" w:rsidRPr="00F95F23">
        <w:rPr>
          <w:rFonts w:eastAsia="Arial" w:cstheme="minorHAnsi"/>
        </w:rPr>
        <w:t xml:space="preserve">emperate </w:t>
      </w:r>
      <w:ins w:id="94" w:author="Cuenta Microsoft" w:date="2024-09-26T11:30:00Z">
        <w:r w:rsidR="006B3873">
          <w:rPr>
            <w:rFonts w:eastAsia="Arial" w:cstheme="minorHAnsi"/>
          </w:rPr>
          <w:t>community</w:t>
        </w:r>
      </w:ins>
      <w:r w:rsidR="00420413">
        <w:rPr>
          <w:rFonts w:eastAsia="Arial" w:cstheme="minorHAnsi"/>
        </w:rPr>
        <w:t xml:space="preserve"> will germinate better</w:t>
      </w:r>
      <w:r w:rsidR="00717B6D" w:rsidRPr="00F95F23">
        <w:rPr>
          <w:rFonts w:eastAsia="Times New Roman" w:cstheme="minorHAnsi"/>
          <w:color w:val="000000"/>
          <w:lang w:eastAsia="ca-ES"/>
        </w:rPr>
        <w:t xml:space="preserve"> after cold stratification and under warmer temperatures</w:t>
      </w:r>
      <w:r w:rsidR="00420413">
        <w:rPr>
          <w:rFonts w:eastAsia="Times New Roman" w:cstheme="minorHAnsi"/>
          <w:color w:val="000000"/>
          <w:lang w:eastAsia="ca-ES"/>
        </w:rPr>
        <w:t>,</w:t>
      </w:r>
      <w:r w:rsidR="00420413" w:rsidRPr="00F95F23">
        <w:rPr>
          <w:rFonts w:eastAsia="Times New Roman" w:cstheme="minorHAnsi"/>
          <w:color w:val="000000"/>
          <w:lang w:eastAsia="ca-ES"/>
        </w:rPr>
        <w:t xml:space="preserve"> </w:t>
      </w:r>
      <w:r w:rsidR="00010DC7" w:rsidRPr="00F95F23">
        <w:rPr>
          <w:rFonts w:eastAsia="Times New Roman" w:cstheme="minorHAnsi"/>
          <w:color w:val="000000"/>
          <w:lang w:eastAsia="ca-ES"/>
        </w:rPr>
        <w:t xml:space="preserve">in concordance </w:t>
      </w:r>
      <w:r w:rsidR="00010DC7" w:rsidRPr="00F95F23">
        <w:rPr>
          <w:rFonts w:eastAsia="Arial" w:cstheme="minorHAnsi"/>
        </w:rPr>
        <w:t>with the global alpine germination syndrome</w:t>
      </w:r>
      <w:proofErr w:type="gramStart"/>
      <w:r w:rsidR="00E25A76">
        <w:rPr>
          <w:rFonts w:eastAsia="Arial" w:cstheme="minorHAnsi"/>
        </w:rPr>
        <w:t>;</w:t>
      </w:r>
      <w:proofErr w:type="gramEnd"/>
      <w:r w:rsidR="0006032C" w:rsidRPr="00F95F23">
        <w:rPr>
          <w:rFonts w:eastAsia="Arial" w:cstheme="minorHAnsi"/>
        </w:rPr>
        <w:t xml:space="preserve"> </w:t>
      </w:r>
      <w:r w:rsidR="00420413">
        <w:rPr>
          <w:rFonts w:eastAsia="Times New Roman" w:cstheme="minorHAnsi"/>
          <w:color w:val="000000"/>
          <w:lang w:eastAsia="ca-ES"/>
        </w:rPr>
        <w:t>while the species from</w:t>
      </w:r>
      <w:r w:rsidR="00420413" w:rsidRPr="00F95F23">
        <w:rPr>
          <w:rFonts w:eastAsia="Times New Roman" w:cstheme="minorHAnsi"/>
          <w:color w:val="000000"/>
          <w:lang w:eastAsia="ca-ES"/>
        </w:rPr>
        <w:t xml:space="preserve"> </w:t>
      </w:r>
      <w:r w:rsidR="00717B6D" w:rsidRPr="00F95F23">
        <w:rPr>
          <w:rFonts w:eastAsia="Times New Roman" w:cstheme="minorHAnsi"/>
          <w:color w:val="000000"/>
          <w:lang w:eastAsia="ca-ES"/>
        </w:rPr>
        <w:t xml:space="preserve">the </w:t>
      </w:r>
      <w:r w:rsidR="00747EEE">
        <w:rPr>
          <w:rFonts w:eastAsia="Times New Roman" w:cstheme="minorHAnsi"/>
          <w:color w:val="000000"/>
          <w:lang w:eastAsia="ca-ES"/>
        </w:rPr>
        <w:t>Mediterranean</w:t>
      </w:r>
      <w:r w:rsidR="00717B6D" w:rsidRPr="00F95F23">
        <w:rPr>
          <w:rFonts w:eastAsia="Times New Roman" w:cstheme="minorHAnsi"/>
          <w:color w:val="000000"/>
          <w:lang w:eastAsia="ca-ES"/>
        </w:rPr>
        <w:t xml:space="preserve"> </w:t>
      </w:r>
      <w:ins w:id="95" w:author="Cuenta Microsoft" w:date="2024-09-26T11:30:00Z">
        <w:r w:rsidR="006B3873">
          <w:rPr>
            <w:rFonts w:eastAsia="Times New Roman" w:cstheme="minorHAnsi"/>
            <w:color w:val="000000"/>
            <w:lang w:eastAsia="ca-ES"/>
          </w:rPr>
          <w:t>community</w:t>
        </w:r>
      </w:ins>
      <w:r w:rsidR="00717B6D" w:rsidRPr="00F95F23">
        <w:rPr>
          <w:rFonts w:eastAsia="Times New Roman" w:cstheme="minorHAnsi"/>
          <w:color w:val="000000"/>
          <w:lang w:eastAsia="ca-ES"/>
        </w:rPr>
        <w:t xml:space="preserve"> </w:t>
      </w:r>
      <w:r w:rsidR="00420413">
        <w:rPr>
          <w:rFonts w:eastAsia="Times New Roman" w:cstheme="minorHAnsi"/>
          <w:color w:val="000000"/>
          <w:lang w:eastAsia="ca-ES"/>
        </w:rPr>
        <w:t>will germinate mainly in</w:t>
      </w:r>
      <w:r w:rsidR="00717B6D" w:rsidRPr="00F95F23">
        <w:rPr>
          <w:rFonts w:eastAsia="Times New Roman" w:cstheme="minorHAnsi"/>
          <w:color w:val="000000"/>
          <w:lang w:eastAsia="ca-ES"/>
        </w:rPr>
        <w:t xml:space="preserve"> </w:t>
      </w:r>
      <w:r w:rsidR="0006032C" w:rsidRPr="00F95F23">
        <w:rPr>
          <w:rFonts w:eastAsia="Times New Roman" w:cstheme="minorHAnsi"/>
          <w:color w:val="000000"/>
          <w:lang w:eastAsia="ca-ES"/>
        </w:rPr>
        <w:t>autumn</w:t>
      </w:r>
      <w:r w:rsidR="00717B6D" w:rsidRPr="00F95F23">
        <w:rPr>
          <w:rFonts w:eastAsia="Times New Roman" w:cstheme="minorHAnsi"/>
          <w:color w:val="000000"/>
          <w:lang w:eastAsia="ca-ES"/>
        </w:rPr>
        <w:t xml:space="preserve"> and at colder temperatures</w:t>
      </w:r>
      <w:r w:rsidR="00420413">
        <w:rPr>
          <w:rFonts w:eastAsia="Times New Roman" w:cstheme="minorHAnsi"/>
          <w:color w:val="000000"/>
          <w:lang w:eastAsia="ca-ES"/>
        </w:rPr>
        <w:t>,</w:t>
      </w:r>
      <w:r w:rsidR="00010DC7" w:rsidRPr="00F95F23">
        <w:rPr>
          <w:rFonts w:eastAsia="Times New Roman" w:cstheme="minorHAnsi"/>
          <w:color w:val="000000"/>
          <w:lang w:eastAsia="ca-ES"/>
        </w:rPr>
        <w:t xml:space="preserve"> following the</w:t>
      </w:r>
      <w:r w:rsidR="00717B6D" w:rsidRPr="00F95F23">
        <w:rPr>
          <w:rFonts w:eastAsia="Times New Roman" w:cstheme="minorHAnsi"/>
          <w:color w:val="000000"/>
          <w:lang w:eastAsia="ca-ES"/>
        </w:rPr>
        <w:t xml:space="preserve"> </w:t>
      </w:r>
      <w:r w:rsidR="00747EEE">
        <w:rPr>
          <w:rFonts w:eastAsia="Arial" w:cstheme="minorHAnsi"/>
        </w:rPr>
        <w:t>Mediterranean</w:t>
      </w:r>
      <w:r w:rsidR="00010DC7" w:rsidRPr="00F95F23">
        <w:rPr>
          <w:rFonts w:eastAsia="Arial" w:cstheme="minorHAnsi"/>
        </w:rPr>
        <w:t xml:space="preserve"> germination syndrome</w:t>
      </w:r>
      <w:r w:rsidR="00F607B5" w:rsidRPr="00F95F23">
        <w:rPr>
          <w:rFonts w:eastAsia="Times New Roman" w:cstheme="minorHAnsi"/>
          <w:color w:val="000000"/>
          <w:lang w:eastAsia="ca-ES"/>
        </w:rPr>
        <w:t>.</w:t>
      </w:r>
      <w:r w:rsidR="00C52854">
        <w:rPr>
          <w:rFonts w:eastAsia="Times New Roman" w:cstheme="minorHAnsi"/>
          <w:color w:val="000000"/>
          <w:lang w:eastAsia="ca-ES"/>
        </w:rPr>
        <w:t xml:space="preserve"> However, it is unclear whether </w:t>
      </w:r>
      <w:r w:rsidR="001C081C">
        <w:rPr>
          <w:rFonts w:eastAsia="Times New Roman" w:cstheme="minorHAnsi"/>
          <w:color w:val="000000"/>
          <w:lang w:eastAsia="ca-ES"/>
        </w:rPr>
        <w:t>the individual responses of alpine species</w:t>
      </w:r>
      <w:r w:rsidR="00A76157">
        <w:rPr>
          <w:rFonts w:eastAsia="Times New Roman" w:cstheme="minorHAnsi"/>
          <w:color w:val="000000"/>
          <w:lang w:eastAsia="ca-ES"/>
        </w:rPr>
        <w:t xml:space="preserve"> will follow these syndromes homogenously</w:t>
      </w:r>
      <w:r w:rsidR="005E09CA">
        <w:rPr>
          <w:rFonts w:eastAsia="Times New Roman" w:cstheme="minorHAnsi"/>
          <w:color w:val="000000"/>
          <w:lang w:eastAsia="ca-ES"/>
        </w:rPr>
        <w:t xml:space="preserve">, and whether germination phenology tested in the </w:t>
      </w:r>
      <w:r w:rsidR="002F3EF9">
        <w:rPr>
          <w:rFonts w:eastAsia="Times New Roman" w:cstheme="minorHAnsi"/>
          <w:color w:val="000000"/>
          <w:lang w:eastAsia="ca-ES"/>
        </w:rPr>
        <w:t>field</w:t>
      </w:r>
      <w:r w:rsidR="005E09CA">
        <w:rPr>
          <w:rFonts w:eastAsia="Times New Roman" w:cstheme="minorHAnsi"/>
          <w:color w:val="000000"/>
          <w:lang w:eastAsia="ca-ES"/>
        </w:rPr>
        <w:t xml:space="preserve"> will align with </w:t>
      </w:r>
      <w:r w:rsidR="002F3EF9">
        <w:rPr>
          <w:rFonts w:eastAsia="Times New Roman" w:cstheme="minorHAnsi"/>
          <w:color w:val="000000"/>
          <w:lang w:eastAsia="ca-ES"/>
        </w:rPr>
        <w:t>the results obtained in the laboratory.</w:t>
      </w:r>
    </w:p>
    <w:p w14:paraId="05CBA4E6" w14:textId="77777777" w:rsidR="00AD6874" w:rsidRPr="00F95F23" w:rsidRDefault="00AD6874" w:rsidP="00914E3A">
      <w:pPr>
        <w:spacing w:after="0" w:line="480" w:lineRule="auto"/>
        <w:ind w:firstLine="708"/>
        <w:jc w:val="both"/>
        <w:textAlignment w:val="baseline"/>
        <w:rPr>
          <w:rFonts w:eastAsia="Times New Roman" w:cstheme="minorHAnsi"/>
          <w:color w:val="000000"/>
          <w:lang w:eastAsia="ca-ES"/>
        </w:rPr>
      </w:pPr>
    </w:p>
    <w:p w14:paraId="16BA421C" w14:textId="41BA47C2" w:rsidR="00CD1A5A" w:rsidRPr="00F95F23" w:rsidRDefault="005017FA" w:rsidP="00914E3A">
      <w:pPr>
        <w:pStyle w:val="Ttulo2"/>
        <w:spacing w:after="160" w:line="480" w:lineRule="auto"/>
        <w:rPr>
          <w:rFonts w:eastAsia="Times New Roman"/>
          <w:bdr w:val="none" w:sz="0" w:space="0" w:color="auto" w:frame="1"/>
          <w:lang w:eastAsia="ca-ES"/>
        </w:rPr>
      </w:pPr>
      <w:r w:rsidRPr="00F95F23">
        <w:rPr>
          <w:rFonts w:eastAsia="Times New Roman"/>
          <w:bdr w:val="none" w:sz="0" w:space="0" w:color="auto" w:frame="1"/>
          <w:lang w:eastAsia="ca-ES"/>
        </w:rPr>
        <w:t xml:space="preserve">Material and </w:t>
      </w:r>
      <w:r w:rsidR="00A250BD" w:rsidRPr="00F95F23">
        <w:rPr>
          <w:rFonts w:eastAsia="Times New Roman"/>
          <w:bdr w:val="none" w:sz="0" w:space="0" w:color="auto" w:frame="1"/>
          <w:lang w:eastAsia="ca-ES"/>
        </w:rPr>
        <w:t>Methods</w:t>
      </w:r>
    </w:p>
    <w:p w14:paraId="3D1EC986" w14:textId="4F635136" w:rsidR="00A250BD" w:rsidRPr="00F95F23" w:rsidRDefault="00A250BD" w:rsidP="00914E3A">
      <w:pPr>
        <w:pStyle w:val="Ttulo3"/>
        <w:spacing w:line="480" w:lineRule="auto"/>
        <w:rPr>
          <w:rFonts w:eastAsia="Times New Roman"/>
          <w:bdr w:val="none" w:sz="0" w:space="0" w:color="auto" w:frame="1"/>
          <w:lang w:eastAsia="ca-ES"/>
        </w:rPr>
      </w:pPr>
      <w:r w:rsidRPr="00F95F23">
        <w:rPr>
          <w:rFonts w:eastAsia="Times New Roman"/>
          <w:bdr w:val="none" w:sz="0" w:space="0" w:color="auto" w:frame="1"/>
          <w:lang w:eastAsia="ca-ES"/>
        </w:rPr>
        <w:t xml:space="preserve">Study </w:t>
      </w:r>
      <w:ins w:id="96" w:author="Cuenta Microsoft" w:date="2024-09-26T11:32:00Z">
        <w:r w:rsidR="008A5381">
          <w:rPr>
            <w:rFonts w:eastAsia="Times New Roman"/>
            <w:bdr w:val="none" w:sz="0" w:space="0" w:color="auto" w:frame="1"/>
            <w:lang w:eastAsia="ca-ES"/>
          </w:rPr>
          <w:t>communiti</w:t>
        </w:r>
        <w:r w:rsidR="008A5381" w:rsidRPr="00F95F23">
          <w:rPr>
            <w:rFonts w:eastAsia="Times New Roman"/>
            <w:bdr w:val="none" w:sz="0" w:space="0" w:color="auto" w:frame="1"/>
            <w:lang w:eastAsia="ca-ES"/>
          </w:rPr>
          <w:t>es</w:t>
        </w:r>
      </w:ins>
    </w:p>
    <w:p w14:paraId="189D6DD7" w14:textId="4A2E01C3" w:rsidR="00856404" w:rsidRDefault="003808AB" w:rsidP="00914E3A">
      <w:pPr>
        <w:spacing w:line="480" w:lineRule="auto"/>
        <w:ind w:firstLine="709"/>
        <w:jc w:val="both"/>
        <w:rPr>
          <w:rFonts w:cstheme="minorHAnsi"/>
        </w:rPr>
      </w:pPr>
      <w:r>
        <w:rPr>
          <w:rFonts w:cstheme="minorHAnsi"/>
        </w:rPr>
        <w:t>We studied</w:t>
      </w:r>
      <w:r w:rsidR="008D688E" w:rsidRPr="00F95F23">
        <w:rPr>
          <w:rFonts w:cstheme="minorHAnsi"/>
        </w:rPr>
        <w:t xml:space="preserve"> alpine grassland communities between 1900 and 2500 m </w:t>
      </w:r>
      <w:proofErr w:type="spellStart"/>
      <w:r w:rsidR="008D688E" w:rsidRPr="00F95F23">
        <w:rPr>
          <w:rFonts w:cstheme="minorHAnsi"/>
        </w:rPr>
        <w:t>a.s.l</w:t>
      </w:r>
      <w:proofErr w:type="spellEnd"/>
      <w:r w:rsidR="008D688E" w:rsidRPr="00F95F23">
        <w:rPr>
          <w:rFonts w:cstheme="minorHAnsi"/>
        </w:rPr>
        <w:t>. in t</w:t>
      </w:r>
      <w:r w:rsidR="00B430ED" w:rsidRPr="00F95F23">
        <w:rPr>
          <w:rFonts w:cstheme="minorHAnsi"/>
        </w:rPr>
        <w:t xml:space="preserve">he </w:t>
      </w:r>
      <w:r w:rsidR="008D688E" w:rsidRPr="00F95F23">
        <w:rPr>
          <w:rFonts w:cstheme="minorHAnsi"/>
        </w:rPr>
        <w:t>Cantabrian M</w:t>
      </w:r>
      <w:r w:rsidR="00831E8D" w:rsidRPr="00F95F23">
        <w:rPr>
          <w:rFonts w:cstheme="minorHAnsi"/>
        </w:rPr>
        <w:t>ountains</w:t>
      </w:r>
      <w:r w:rsidR="005047BF">
        <w:rPr>
          <w:rFonts w:cstheme="minorHAnsi"/>
        </w:rPr>
        <w:t>, a</w:t>
      </w:r>
      <w:r w:rsidR="008D688E" w:rsidRPr="00F95F23">
        <w:rPr>
          <w:rFonts w:cstheme="minorHAnsi"/>
        </w:rPr>
        <w:t xml:space="preserve"> mountain range running E-W in northern Spain, </w:t>
      </w:r>
      <w:r w:rsidR="00C374D7">
        <w:rPr>
          <w:rFonts w:cstheme="minorHAnsi"/>
        </w:rPr>
        <w:t>forming</w:t>
      </w:r>
      <w:r w:rsidR="00F57052" w:rsidRPr="00F95F23">
        <w:rPr>
          <w:rFonts w:cstheme="minorHAnsi"/>
        </w:rPr>
        <w:t xml:space="preserve"> a transition</w:t>
      </w:r>
      <w:r w:rsidR="00C5491C" w:rsidRPr="00F95F23">
        <w:rPr>
          <w:rFonts w:cstheme="minorHAnsi"/>
        </w:rPr>
        <w:t>al</w:t>
      </w:r>
      <w:r w:rsidR="00F57052" w:rsidRPr="00F95F23">
        <w:rPr>
          <w:rFonts w:cstheme="minorHAnsi"/>
        </w:rPr>
        <w:t xml:space="preserve"> biogeographical </w:t>
      </w:r>
      <w:r w:rsidR="008D688E" w:rsidRPr="00F95F23">
        <w:rPr>
          <w:rFonts w:cstheme="minorHAnsi"/>
        </w:rPr>
        <w:t xml:space="preserve">hub </w:t>
      </w:r>
      <w:r w:rsidR="00F53E5C" w:rsidRPr="00F95F23">
        <w:rPr>
          <w:rFonts w:cstheme="minorHAnsi"/>
        </w:rPr>
        <w:t xml:space="preserve">between </w:t>
      </w:r>
      <w:proofErr w:type="spellStart"/>
      <w:r w:rsidR="00F53E5C" w:rsidRPr="00F95F23">
        <w:rPr>
          <w:rFonts w:cstheme="minorHAnsi"/>
        </w:rPr>
        <w:t>Eurosiberian</w:t>
      </w:r>
      <w:proofErr w:type="spellEnd"/>
      <w:r w:rsidR="00F53E5C" w:rsidRPr="00F95F23">
        <w:rPr>
          <w:rFonts w:cstheme="minorHAnsi"/>
        </w:rPr>
        <w:t xml:space="preserve"> and </w:t>
      </w:r>
      <w:r w:rsidR="00747EEE">
        <w:rPr>
          <w:rFonts w:cstheme="minorHAnsi"/>
        </w:rPr>
        <w:t>Mediterranean</w:t>
      </w:r>
      <w:r w:rsidR="00E96AC4" w:rsidRPr="00F95F23">
        <w:rPr>
          <w:rFonts w:cstheme="minorHAnsi"/>
        </w:rPr>
        <w:t xml:space="preserve"> region</w:t>
      </w:r>
      <w:r w:rsidR="00B86995" w:rsidRPr="00F95F23">
        <w:rPr>
          <w:rFonts w:cstheme="minorHAnsi"/>
        </w:rPr>
        <w:t>s</w:t>
      </w:r>
      <w:r w:rsidR="00C374D7">
        <w:rPr>
          <w:rFonts w:cstheme="minorHAnsi"/>
        </w:rPr>
        <w:t xml:space="preserve"> in Europe</w:t>
      </w:r>
      <w:r w:rsidR="00B86995" w:rsidRPr="00F95F23">
        <w:rPr>
          <w:rFonts w:cstheme="minorHAnsi"/>
        </w:rPr>
        <w:t xml:space="preserve"> </w:t>
      </w:r>
      <w:r w:rsidR="00B86995" w:rsidRPr="00F95F23">
        <w:rPr>
          <w:rFonts w:cstheme="minorHAnsi"/>
        </w:rPr>
        <w:fldChar w:fldCharType="begin" w:fldLock="1"/>
      </w:r>
      <w:r w:rsidR="00757D24" w:rsidRPr="00F95F23">
        <w:rPr>
          <w:rFonts w:cstheme="minorHAnsi"/>
        </w:rPr>
        <w:instrText>ADDIN CSL_CITATION {"citationItems":[{"id":"ITEM-1","itemData":{"DOI":"10.5209/MBOT.74570","ISSN":"26039109","abstract":"We present the ffiirst standardized list of the vascular flora of the Cantabrian Mountains, a transitional zone between the Eurosiberian and Mediterranean biogeographic regions in northwestern Spain. The study area comprises 15,000 km2 divided in UTM grid cells of 10 km x 10 km, for which we revised occurrence data reported in the Spanish Plant Information System (Anthos) and the online database of Iberian and Macaronesian Vegetation (SIVIM). We used a semi-automatic procedure to standardize taxonomic concepts into a single list of names, which was further updated by expert-based revision with the support of national and regional literature. In the current version, the checklist of the Cantabrian Mountains contains 2,338 native species and subspecies, from which 56 are endemic to the study area. The nomenclature of the checklist follows Euro+Med in 97% of taxa, including annotations when other criteria has been used and for taxa with uncertain status. We also provide a list of 492 non-native taxa that were erroneously reported in the study area, a list of local apomictic taxa, a phylogenetic tree linked to The Plant List, a standardized calculation of Ellenberg Ecological Indicator Values for 80% of the flora, and information about life forms, IUCN threat categories and legal protection status. Our review demonstrates how the Cantabrian Mountains represent a key floristic region in southern Europe and a relevant phytogeographical hub in south-western Europe. The checklist and all related information are freely accessible in a digital repository for further uses in basic and applied research.","author":[{"dropping-particle":"","family":"Jiménez-Alfaro","given":"Borja","non-dropping-particle":"","parse-names":false,"suffix":""},{"dropping-particle":"","family":"Carlón","given":"Luis","non-dropping-particle":"","parse-names":false,"suffix":""},{"dropping-particle":"","family":"Fernández-Pascual","given":"Eduardo","non-dropping-particle":"","parse-names":false,"suffix":""},{"dropping-particle":"","family":"Acedo","given":"Carmen","non-dropping-particle":"","parse-names":false,"suffix":""},{"dropping-particle":"","family":"Alfaro-Saiz","given":"Estrella","non-dropping-particle":"","parse-names":false,"suffix":""},{"dropping-particle":"","family":"Redondo","given":"Raquel Alonso","non-dropping-particle":"","parse-names":false,"suffix":""},{"dropping-particle":"","family":"Cires","given":"Eduardo","non-dropping-particle":"","parse-names":false,"suffix":""},{"dropping-particle":"","family":"Egido Mazuelas","given":"Fermín","non-dropping-particle":"del","parse-names":false,"suffix":""},{"dropping-particle":"","family":"Río","given":"Sara","non-dropping-particle":"del","parse-names":false,"suffix":""},{"dropping-particle":"","family":"Díaz-González","given":"Tomás E.","non-dropping-particle":"","parse-names":false,"suffix":""},{"dropping-particle":"","family":"García-González","given":"Marta Eva","non-dropping-particle":"","parse-names":false,"suffix":""},{"dropping-particle":"","family":"Lence","given":"Carmen","non-dropping-particle":"","parse-names":false,"suffix":""},{"dropping-particle":"","family":"Llamas","given":"Félix","non-dropping-particle":"","parse-names":false,"suffix":""},{"dropping-particle":"","family":"Nava","given":"Herminio","non-dropping-particle":"","parse-names":false,"suffix":""},{"dropping-particle":"","family":"Penas","given":"Ángel","non-dropping-particle":"","parse-names":false,"suffix":""},{"dropping-particle":"","family":"Rodríguez Guitián","given":"Manuel A.","non-dropping-particle":"","parse-names":false,"suffix":""},{"dropping-particle":"","family":"Vázquez","given":"Víctor M.","non-dropping-particle":"","parse-names":false,"suffix":""}],"container-title":"Mediterranean Botany","id":"ITEM-1","issued":{"date-parts":[["2021"]]},"page":"1-60","title":"Checklist of the vascular plants of the Cantabrian Mountains","type":"article-journal","volume":"42"},"uris":["http://www.mendeley.com/documents/?uuid=25c2d0f9-c4cb-40e7-a51e-02d3f0b0bcf7"]}],"mendeley":{"formattedCitation":"(Jiménez-Alfaro &lt;i&gt;et al.&lt;/i&gt;, 2021)","plainTextFormattedCitation":"(Jiménez-Alfaro et al., 2021)","previouslyFormattedCitation":"(Jiménez-Alfaro &lt;i&gt;et al.&lt;/i&gt;, 2021)"},"properties":{"noteIndex":0},"schema":"https://github.com/citation-style-language/schema/raw/master/csl-citation.json"}</w:instrText>
      </w:r>
      <w:r w:rsidR="00B86995" w:rsidRPr="00F95F23">
        <w:rPr>
          <w:rFonts w:cstheme="minorHAnsi"/>
        </w:rPr>
        <w:fldChar w:fldCharType="separate"/>
      </w:r>
      <w:r w:rsidR="00757D24" w:rsidRPr="00F95F23">
        <w:rPr>
          <w:rFonts w:cstheme="minorHAnsi"/>
          <w:noProof/>
        </w:rPr>
        <w:t xml:space="preserve">(Jiménez-Alfaro </w:t>
      </w:r>
      <w:r w:rsidR="00757D24" w:rsidRPr="00F95F23">
        <w:rPr>
          <w:rFonts w:cstheme="minorHAnsi"/>
          <w:i/>
          <w:noProof/>
        </w:rPr>
        <w:t>et al.</w:t>
      </w:r>
      <w:r w:rsidR="00757D24" w:rsidRPr="00F95F23">
        <w:rPr>
          <w:rFonts w:cstheme="minorHAnsi"/>
          <w:noProof/>
        </w:rPr>
        <w:t>, 2021)</w:t>
      </w:r>
      <w:r w:rsidR="00B86995" w:rsidRPr="00F95F23">
        <w:rPr>
          <w:rFonts w:cstheme="minorHAnsi"/>
        </w:rPr>
        <w:fldChar w:fldCharType="end"/>
      </w:r>
      <w:r w:rsidR="001D3E5D">
        <w:rPr>
          <w:rFonts w:cstheme="minorHAnsi"/>
        </w:rPr>
        <w:t xml:space="preserve">, thus </w:t>
      </w:r>
      <w:r w:rsidR="00C5491C" w:rsidRPr="00F95F23">
        <w:rPr>
          <w:rFonts w:cstheme="minorHAnsi"/>
        </w:rPr>
        <w:t>facilitat</w:t>
      </w:r>
      <w:r w:rsidR="001D3E5D">
        <w:rPr>
          <w:rFonts w:cstheme="minorHAnsi"/>
        </w:rPr>
        <w:t xml:space="preserve">ing </w:t>
      </w:r>
      <w:r w:rsidR="00152AE0" w:rsidRPr="00F95F23">
        <w:rPr>
          <w:rFonts w:cstheme="minorHAnsi"/>
        </w:rPr>
        <w:t>the coexistence of</w:t>
      </w:r>
      <w:r w:rsidR="007467C4" w:rsidRPr="00F95F23">
        <w:rPr>
          <w:rFonts w:cstheme="minorHAnsi"/>
        </w:rPr>
        <w:t xml:space="preserve"> </w:t>
      </w:r>
      <w:r w:rsidR="00FF327E">
        <w:rPr>
          <w:rFonts w:cstheme="minorHAnsi"/>
        </w:rPr>
        <w:t>climatically t</w:t>
      </w:r>
      <w:r w:rsidR="00C374D7">
        <w:rPr>
          <w:rFonts w:cstheme="minorHAnsi"/>
        </w:rPr>
        <w:t>emperate</w:t>
      </w:r>
      <w:r w:rsidR="00065E40">
        <w:rPr>
          <w:rFonts w:cstheme="minorHAnsi"/>
        </w:rPr>
        <w:t xml:space="preserve"> and </w:t>
      </w:r>
      <w:r w:rsidR="00747EEE">
        <w:rPr>
          <w:rFonts w:cstheme="minorHAnsi"/>
        </w:rPr>
        <w:t>mediterranean</w:t>
      </w:r>
      <w:ins w:id="97" w:author="FRANCISCO DE BORJA JIMENEZ-ALFARO GONZALEZ" w:date="2024-10-10T09:41:00Z">
        <w:r w:rsidR="00B23F9B">
          <w:rPr>
            <w:rFonts w:cstheme="minorHAnsi"/>
          </w:rPr>
          <w:t xml:space="preserve"> </w:t>
        </w:r>
      </w:ins>
      <w:r w:rsidR="00FF327E">
        <w:rPr>
          <w:rFonts w:cstheme="minorHAnsi"/>
        </w:rPr>
        <w:t>alpine communities in the mountain range</w:t>
      </w:r>
      <w:r w:rsidR="00C5491C" w:rsidRPr="00F95F23">
        <w:rPr>
          <w:rFonts w:cstheme="minorHAnsi"/>
        </w:rPr>
        <w:t>.</w:t>
      </w:r>
      <w:r w:rsidR="00152AE0" w:rsidRPr="00F95F23">
        <w:rPr>
          <w:rFonts w:cstheme="minorHAnsi"/>
        </w:rPr>
        <w:t xml:space="preserve"> </w:t>
      </w:r>
      <w:r w:rsidR="00B7500F" w:rsidRPr="00F95F23">
        <w:rPr>
          <w:rFonts w:cstheme="minorHAnsi"/>
        </w:rPr>
        <w:t>W</w:t>
      </w:r>
      <w:r w:rsidR="00B055F6" w:rsidRPr="00F95F23">
        <w:rPr>
          <w:rFonts w:cstheme="minorHAnsi"/>
        </w:rPr>
        <w:t xml:space="preserve">e </w:t>
      </w:r>
      <w:r w:rsidR="00765642">
        <w:rPr>
          <w:rFonts w:cstheme="minorHAnsi"/>
        </w:rPr>
        <w:t xml:space="preserve">selected </w:t>
      </w:r>
      <w:r w:rsidR="00AF79AF">
        <w:rPr>
          <w:rFonts w:cstheme="minorHAnsi"/>
        </w:rPr>
        <w:t xml:space="preserve">two </w:t>
      </w:r>
      <w:r w:rsidR="00765642">
        <w:rPr>
          <w:rFonts w:cstheme="minorHAnsi"/>
        </w:rPr>
        <w:t xml:space="preserve">study </w:t>
      </w:r>
      <w:ins w:id="98" w:author="Cuenta Microsoft" w:date="2024-09-26T11:32:00Z">
        <w:r w:rsidR="008A5381">
          <w:rPr>
            <w:rFonts w:cstheme="minorHAnsi"/>
          </w:rPr>
          <w:t>communities</w:t>
        </w:r>
      </w:ins>
      <w:r w:rsidR="00B055F6" w:rsidRPr="00F95F23">
        <w:rPr>
          <w:rFonts w:cstheme="minorHAnsi"/>
        </w:rPr>
        <w:t xml:space="preserve">: </w:t>
      </w:r>
      <w:r w:rsidR="00973881" w:rsidRPr="00F95F23">
        <w:rPr>
          <w:rFonts w:cstheme="minorHAnsi"/>
        </w:rPr>
        <w:t xml:space="preserve">(1) temperate alpine calcareous grasslands in the </w:t>
      </w:r>
      <w:proofErr w:type="spellStart"/>
      <w:r w:rsidR="00973881" w:rsidRPr="00F95F23">
        <w:rPr>
          <w:rFonts w:cstheme="minorHAnsi"/>
        </w:rPr>
        <w:t>Picos</w:t>
      </w:r>
      <w:proofErr w:type="spellEnd"/>
      <w:r w:rsidR="00973881" w:rsidRPr="00F95F23">
        <w:rPr>
          <w:rFonts w:cstheme="minorHAnsi"/>
        </w:rPr>
        <w:t xml:space="preserve"> de Europa National Park (NE of the Cantabrian </w:t>
      </w:r>
      <w:proofErr w:type="gramStart"/>
      <w:r w:rsidR="00973881" w:rsidRPr="00F95F23">
        <w:rPr>
          <w:rFonts w:cstheme="minorHAnsi"/>
        </w:rPr>
        <w:t>mountains</w:t>
      </w:r>
      <w:proofErr w:type="gramEnd"/>
      <w:r w:rsidR="00973881" w:rsidRPr="00F95F23">
        <w:rPr>
          <w:rFonts w:cstheme="minorHAnsi"/>
        </w:rPr>
        <w:t xml:space="preserve">, </w:t>
      </w:r>
      <w:r w:rsidR="00EB7C71">
        <w:rPr>
          <w:rFonts w:cstheme="minorHAnsi"/>
        </w:rPr>
        <w:t>Fig.</w:t>
      </w:r>
      <w:r w:rsidR="005B1A0B">
        <w:rPr>
          <w:rFonts w:cstheme="minorHAnsi"/>
        </w:rPr>
        <w:t xml:space="preserve"> </w:t>
      </w:r>
      <w:r w:rsidR="00973881" w:rsidRPr="005B1A0B">
        <w:rPr>
          <w:rFonts w:cstheme="minorHAnsi"/>
          <w:b/>
          <w:bCs/>
        </w:rPr>
        <w:t>1</w:t>
      </w:r>
      <w:r w:rsidR="006235C4" w:rsidRPr="005B1A0B">
        <w:rPr>
          <w:rFonts w:cstheme="minorHAnsi"/>
          <w:b/>
          <w:bCs/>
        </w:rPr>
        <w:t>a</w:t>
      </w:r>
      <w:r w:rsidR="00973881" w:rsidRPr="00F95F23">
        <w:rPr>
          <w:rFonts w:cstheme="minorHAnsi"/>
        </w:rPr>
        <w:t xml:space="preserve">); </w:t>
      </w:r>
      <w:r w:rsidR="00B055F6" w:rsidRPr="00F95F23">
        <w:rPr>
          <w:rFonts w:cstheme="minorHAnsi"/>
        </w:rPr>
        <w:t>and</w:t>
      </w:r>
      <w:r w:rsidR="00973881" w:rsidRPr="00F95F23">
        <w:rPr>
          <w:rFonts w:cstheme="minorHAnsi"/>
        </w:rPr>
        <w:t xml:space="preserve"> (2) </w:t>
      </w:r>
      <w:r w:rsidR="00F43E9F">
        <w:rPr>
          <w:rFonts w:cstheme="minorHAnsi"/>
        </w:rPr>
        <w:t>mediterranean</w:t>
      </w:r>
      <w:r w:rsidR="00F43E9F" w:rsidRPr="00F95F23">
        <w:rPr>
          <w:rFonts w:cstheme="minorHAnsi"/>
        </w:rPr>
        <w:t xml:space="preserve"> </w:t>
      </w:r>
      <w:r w:rsidR="00233909">
        <w:rPr>
          <w:rFonts w:cstheme="minorHAnsi"/>
        </w:rPr>
        <w:t>alpine</w:t>
      </w:r>
      <w:r w:rsidR="00973881" w:rsidRPr="00F95F23">
        <w:rPr>
          <w:rFonts w:cstheme="minorHAnsi"/>
        </w:rPr>
        <w:t xml:space="preserve"> acidic grasslands in the Valles de </w:t>
      </w:r>
      <w:proofErr w:type="spellStart"/>
      <w:r w:rsidR="00973881" w:rsidRPr="00F95F23">
        <w:rPr>
          <w:rFonts w:cstheme="minorHAnsi"/>
        </w:rPr>
        <w:t>Omaña</w:t>
      </w:r>
      <w:proofErr w:type="spellEnd"/>
      <w:r w:rsidR="00973881" w:rsidRPr="00F95F23">
        <w:rPr>
          <w:rFonts w:cstheme="minorHAnsi"/>
        </w:rPr>
        <w:t xml:space="preserve"> and Luna Biosphere Reserve (SW of the Cantabrian mountains, </w:t>
      </w:r>
      <w:r w:rsidR="00EB7C71">
        <w:rPr>
          <w:rFonts w:cstheme="minorHAnsi"/>
        </w:rPr>
        <w:t>Fig.</w:t>
      </w:r>
      <w:r w:rsidR="00065E40" w:rsidRPr="00065E40">
        <w:rPr>
          <w:rFonts w:cstheme="minorHAnsi"/>
          <w:b/>
          <w:bCs/>
        </w:rPr>
        <w:t xml:space="preserve"> </w:t>
      </w:r>
      <w:r w:rsidR="00065E40" w:rsidRPr="005B1A0B">
        <w:rPr>
          <w:rFonts w:cstheme="minorHAnsi"/>
          <w:b/>
          <w:bCs/>
        </w:rPr>
        <w:t>1a</w:t>
      </w:r>
      <w:r w:rsidR="00973881" w:rsidRPr="00F95F23">
        <w:rPr>
          <w:rFonts w:cstheme="minorHAnsi"/>
        </w:rPr>
        <w:t>).</w:t>
      </w:r>
      <w:r w:rsidR="00B055F6" w:rsidRPr="00F95F23">
        <w:rPr>
          <w:rFonts w:cstheme="minorHAnsi"/>
        </w:rPr>
        <w:t xml:space="preserve"> </w:t>
      </w:r>
      <w:r w:rsidR="002F46D7" w:rsidRPr="0031217B">
        <w:rPr>
          <w:rFonts w:cstheme="minorHAnsi"/>
        </w:rPr>
        <w:t xml:space="preserve">The temperate </w:t>
      </w:r>
      <w:ins w:id="99" w:author="Cuenta Microsoft" w:date="2024-09-26T11:30:00Z">
        <w:r w:rsidR="006B3873">
          <w:rPr>
            <w:rFonts w:cstheme="minorHAnsi"/>
          </w:rPr>
          <w:t>community</w:t>
        </w:r>
      </w:ins>
      <w:r w:rsidR="002F46D7" w:rsidRPr="0031217B">
        <w:rPr>
          <w:rFonts w:cstheme="minorHAnsi"/>
        </w:rPr>
        <w:t xml:space="preserve"> </w:t>
      </w:r>
      <w:r w:rsidR="009518F6">
        <w:rPr>
          <w:rFonts w:cstheme="minorHAnsi"/>
        </w:rPr>
        <w:t>shows</w:t>
      </w:r>
      <w:r w:rsidR="009518F6" w:rsidRPr="0031217B">
        <w:rPr>
          <w:rFonts w:cstheme="minorHAnsi"/>
        </w:rPr>
        <w:t xml:space="preserve"> </w:t>
      </w:r>
      <w:r w:rsidR="001F46BA" w:rsidRPr="0031217B">
        <w:rPr>
          <w:rFonts w:cstheme="minorHAnsi"/>
        </w:rPr>
        <w:t>hi</w:t>
      </w:r>
      <w:r w:rsidR="00DA6ACC" w:rsidRPr="0031217B">
        <w:rPr>
          <w:rFonts w:cstheme="minorHAnsi"/>
        </w:rPr>
        <w:t xml:space="preserve">gher </w:t>
      </w:r>
      <w:r w:rsidR="007706D2">
        <w:rPr>
          <w:rFonts w:cstheme="minorHAnsi"/>
        </w:rPr>
        <w:t>species richness</w:t>
      </w:r>
      <w:r w:rsidR="009518F6">
        <w:rPr>
          <w:rFonts w:cstheme="minorHAnsi"/>
        </w:rPr>
        <w:t xml:space="preserve">, </w:t>
      </w:r>
      <w:r w:rsidR="00710FC3">
        <w:rPr>
          <w:rFonts w:cstheme="minorHAnsi"/>
        </w:rPr>
        <w:t>s</w:t>
      </w:r>
      <w:r w:rsidR="0001298C">
        <w:rPr>
          <w:rFonts w:cstheme="minorHAnsi"/>
        </w:rPr>
        <w:t>oil pH</w:t>
      </w:r>
      <w:r w:rsidR="002F46D7" w:rsidRPr="0031217B">
        <w:rPr>
          <w:rFonts w:cstheme="minorHAnsi"/>
        </w:rPr>
        <w:t xml:space="preserve"> </w:t>
      </w:r>
      <w:r w:rsidR="0001298C">
        <w:rPr>
          <w:rFonts w:cstheme="minorHAnsi"/>
        </w:rPr>
        <w:t>is</w:t>
      </w:r>
      <w:r w:rsidR="007A7FC1" w:rsidRPr="0031217B">
        <w:rPr>
          <w:rFonts w:cstheme="minorHAnsi"/>
        </w:rPr>
        <w:t xml:space="preserve"> 6.</w:t>
      </w:r>
      <w:r w:rsidR="001069DF">
        <w:rPr>
          <w:rFonts w:cstheme="minorHAnsi"/>
        </w:rPr>
        <w:t>3</w:t>
      </w:r>
      <w:r w:rsidR="001069DF" w:rsidRPr="0031217B">
        <w:rPr>
          <w:rFonts w:cstheme="minorHAnsi"/>
        </w:rPr>
        <w:t xml:space="preserve"> </w:t>
      </w:r>
      <w:r w:rsidR="007A7FC1" w:rsidRPr="0031217B">
        <w:rPr>
          <w:rFonts w:cstheme="minorHAnsi"/>
        </w:rPr>
        <w:t>- 6.8</w:t>
      </w:r>
      <w:r w:rsidR="0001298C">
        <w:rPr>
          <w:rFonts w:cstheme="minorHAnsi"/>
        </w:rPr>
        <w:t xml:space="preserve"> (</w:t>
      </w:r>
      <w:r w:rsidR="008036E8" w:rsidRPr="0031217B">
        <w:rPr>
          <w:rFonts w:cstheme="minorHAnsi"/>
        </w:rPr>
        <w:t>own data</w:t>
      </w:r>
      <w:r w:rsidR="002F46D7" w:rsidRPr="0031217B">
        <w:rPr>
          <w:rFonts w:cstheme="minorHAnsi"/>
        </w:rPr>
        <w:t>)</w:t>
      </w:r>
      <w:r w:rsidR="008439AF" w:rsidRPr="0031217B">
        <w:rPr>
          <w:rFonts w:cstheme="minorHAnsi"/>
        </w:rPr>
        <w:t xml:space="preserve">, mean annual air temperature is </w:t>
      </w:r>
      <w:r w:rsidR="00B62B0A" w:rsidRPr="0031217B">
        <w:rPr>
          <w:rFonts w:cstheme="minorHAnsi"/>
        </w:rPr>
        <w:t xml:space="preserve">2.5 ºC </w:t>
      </w:r>
      <w:r w:rsidR="0001298C">
        <w:rPr>
          <w:rFonts w:cstheme="minorHAnsi"/>
        </w:rPr>
        <w:t>and</w:t>
      </w:r>
      <w:r w:rsidR="0001298C" w:rsidRPr="0031217B">
        <w:rPr>
          <w:rFonts w:cstheme="minorHAnsi"/>
        </w:rPr>
        <w:t xml:space="preserve"> </w:t>
      </w:r>
      <w:r w:rsidR="006322FB" w:rsidRPr="0031217B">
        <w:rPr>
          <w:rFonts w:cstheme="minorHAnsi"/>
        </w:rPr>
        <w:t xml:space="preserve">mean summer precipitation is 260 </w:t>
      </w:r>
      <w:ins w:id="100" w:author="Cuenta Microsoft" w:date="2024-09-26T10:55:00Z">
        <w:r w:rsidR="00B57114">
          <w:rPr>
            <w:rFonts w:cstheme="minorHAnsi"/>
          </w:rPr>
          <w:t>mm</w:t>
        </w:r>
      </w:ins>
      <w:r w:rsidR="00D954D1" w:rsidRPr="0031217B">
        <w:rPr>
          <w:rFonts w:cstheme="minorHAnsi"/>
          <w:vertAlign w:val="superscript"/>
        </w:rPr>
        <w:t xml:space="preserve"> </w:t>
      </w:r>
      <w:r w:rsidR="00D954D1" w:rsidRPr="0031217B">
        <w:rPr>
          <w:rFonts w:cstheme="minorHAnsi"/>
        </w:rPr>
        <w:t>(</w:t>
      </w:r>
      <w:r w:rsidR="00594ED9" w:rsidRPr="0031217B">
        <w:rPr>
          <w:rFonts w:cstheme="minorHAnsi"/>
        </w:rPr>
        <w:t xml:space="preserve">values extracted from </w:t>
      </w:r>
      <w:proofErr w:type="spellStart"/>
      <w:r w:rsidR="00594ED9" w:rsidRPr="0031217B">
        <w:rPr>
          <w:rFonts w:cstheme="minorHAnsi"/>
        </w:rPr>
        <w:t>Chelsa</w:t>
      </w:r>
      <w:proofErr w:type="spellEnd"/>
      <w:r w:rsidR="00594ED9" w:rsidRPr="0031217B">
        <w:rPr>
          <w:rFonts w:cstheme="minorHAnsi"/>
        </w:rPr>
        <w:t xml:space="preserve"> 2.1, </w:t>
      </w:r>
      <w:r w:rsidR="00B62B0A" w:rsidRPr="0031217B">
        <w:rPr>
          <w:rFonts w:cstheme="minorHAnsi"/>
        </w:rPr>
        <w:t xml:space="preserve">bio 1 and </w:t>
      </w:r>
      <w:r w:rsidR="00594ED9" w:rsidRPr="0031217B">
        <w:rPr>
          <w:rFonts w:cstheme="minorHAnsi"/>
        </w:rPr>
        <w:t>bio</w:t>
      </w:r>
      <w:r w:rsidR="00483F38" w:rsidRPr="0031217B">
        <w:rPr>
          <w:rFonts w:cstheme="minorHAnsi"/>
        </w:rPr>
        <w:t xml:space="preserve"> </w:t>
      </w:r>
      <w:r w:rsidR="00594ED9" w:rsidRPr="0031217B">
        <w:rPr>
          <w:rFonts w:cstheme="minorHAnsi"/>
        </w:rPr>
        <w:t>17</w:t>
      </w:r>
      <w:r w:rsidR="00E31DA9">
        <w:rPr>
          <w:rFonts w:cstheme="minorHAnsi"/>
        </w:rPr>
        <w:t xml:space="preserve"> </w:t>
      </w:r>
      <w:r w:rsidR="00A913C6">
        <w:rPr>
          <w:rFonts w:cstheme="minorHAnsi"/>
        </w:rPr>
        <w:fldChar w:fldCharType="begin" w:fldLock="1"/>
      </w:r>
      <w:r w:rsidR="00A913C6">
        <w:rPr>
          <w:rFonts w:cstheme="minorHAnsi"/>
        </w:rPr>
        <w:instrText>ADDIN CSL_CITATION {"citationItems":[{"id":"ITEM-1","itemData":{"DOI":"10.1038/sdata.2017.122","ISSN":"20524463","PMID":"28872642","abstract":"High-resolution information on climatic conditions is essential to many applications in environmental and ecological sciences. Here we present the CHELSA (Climatologies at high resolution for the earth's land surface areas) data of downscaled model output temperature and precipitation estimates of the ERA-Interim climatic reanalysis to a high resolution of 30 arc sec. The temperature algorithm is based on statistical downscaling of atmospheric temperatures. The precipitation algorithm incorporates orographic predictors including wind fields, valley exposition, and boundary layer height, with a subsequent bias correction. The resulting data consist of a monthly temperature and precipitation climatology for the years 1979-2013. We compare the data derived from the CHELSA algorithm with other standard gridded products and station data from the Global Historical Climate Network. We compare the performance of the new climatologies in species distribution modelling and show that we can increase the accuracy of species range predictions. We further show that CHELSA climatological data has a similar accuracy as other products for temperature, but that its predictions of precipitation patterns are better.","author":[{"dropping-particle":"","family":"Karger","given":"Dirk Nikolaus","non-dropping-particle":"","parse-names":false,"suffix":""},{"dropping-particle":"","family":"Conrad","given":"Olaf","non-dropping-particle":"","parse-names":false,"suffix":""},{"dropping-particle":"","family":"Böhner","given":"Jürgen","non-dropping-particle":"","parse-names":false,"suffix":""},{"dropping-particle":"","family":"Kawohl","given":"Tobias","non-dropping-particle":"","parse-names":false,"suffix":""},{"dropping-particle":"","family":"Kreft","given":"Holger","non-dropping-particle":"","parse-names":false,"suffix":""},{"dropping-particle":"","family":"Soria-Auza","given":"Rodrigo Wilber","non-dropping-particle":"","parse-names":false,"suffix":""},{"dropping-particle":"","family":"Zimmermann","given":"Niklaus E.","non-dropping-particle":"","parse-names":false,"suffix":""},{"dropping-particle":"","family":"Linder","given":"H. Peter","non-dropping-particle":"","parse-names":false,"suffix":""},{"dropping-particle":"","family":"Kessler","given":"Michael","non-dropping-particle":"","parse-names":false,"suffix":""}],"container-title":"Scientific Data","id":"ITEM-1","issued":{"date-parts":[["2017"]]},"page":"1-20","publisher":"The Author(s)","title":"Climatologies at high resolution for the earth's land surface areas","type":"article-journal","volume":"4"},"uris":["http://www.mendeley.com/documents/?uuid=4593c695-2466-45d7-9950-302a73c3e4c2"]}],"mendeley":{"formattedCitation":"(Karger &lt;i&gt;et al.&lt;/i&gt;, 2017)","plainTextFormattedCitation":"(Karger et al., 2017)","previouslyFormattedCitation":"(Karger &lt;i&gt;et al.&lt;/i&gt;, 2017)"},"properties":{"noteIndex":0},"schema":"https://github.com/citation-style-language/schema/raw/master/csl-citation.json"}</w:instrText>
      </w:r>
      <w:r w:rsidR="00A913C6">
        <w:rPr>
          <w:rFonts w:cstheme="minorHAnsi"/>
        </w:rPr>
        <w:fldChar w:fldCharType="separate"/>
      </w:r>
      <w:r w:rsidR="00A913C6" w:rsidRPr="00A913C6">
        <w:rPr>
          <w:rFonts w:cstheme="minorHAnsi"/>
          <w:noProof/>
        </w:rPr>
        <w:t xml:space="preserve">(Karger </w:t>
      </w:r>
      <w:r w:rsidR="00A913C6" w:rsidRPr="00A913C6">
        <w:rPr>
          <w:rFonts w:cstheme="minorHAnsi"/>
          <w:i/>
          <w:noProof/>
        </w:rPr>
        <w:t>et al.</w:t>
      </w:r>
      <w:r w:rsidR="00A913C6" w:rsidRPr="00A913C6">
        <w:rPr>
          <w:rFonts w:cstheme="minorHAnsi"/>
          <w:noProof/>
        </w:rPr>
        <w:t>, 2017)</w:t>
      </w:r>
      <w:r w:rsidR="00A913C6">
        <w:rPr>
          <w:rFonts w:cstheme="minorHAnsi"/>
        </w:rPr>
        <w:fldChar w:fldCharType="end"/>
      </w:r>
      <w:r w:rsidR="00C0509E" w:rsidRPr="0031217B">
        <w:rPr>
          <w:rFonts w:cstheme="minorHAnsi"/>
        </w:rPr>
        <w:t xml:space="preserve">, </w:t>
      </w:r>
      <w:r w:rsidR="00EB7C71" w:rsidRPr="0031217B">
        <w:rPr>
          <w:rFonts w:cstheme="minorHAnsi"/>
        </w:rPr>
        <w:t>Fig.</w:t>
      </w:r>
      <w:r w:rsidR="005B1A0B">
        <w:rPr>
          <w:rFonts w:cstheme="minorHAnsi"/>
        </w:rPr>
        <w:t xml:space="preserve"> </w:t>
      </w:r>
      <w:r w:rsidR="00C0509E" w:rsidRPr="005B1A0B">
        <w:rPr>
          <w:rFonts w:cstheme="minorHAnsi"/>
          <w:b/>
          <w:bCs/>
        </w:rPr>
        <w:t>1</w:t>
      </w:r>
      <w:r w:rsidR="005B1A0B">
        <w:rPr>
          <w:rFonts w:cstheme="minorHAnsi"/>
          <w:b/>
          <w:bCs/>
        </w:rPr>
        <w:t>b</w:t>
      </w:r>
      <w:r w:rsidR="00594ED9" w:rsidRPr="0031217B">
        <w:rPr>
          <w:rFonts w:cstheme="minorHAnsi"/>
        </w:rPr>
        <w:t>)</w:t>
      </w:r>
      <w:r w:rsidR="00B62B0A" w:rsidRPr="0031217B">
        <w:rPr>
          <w:rFonts w:cstheme="minorHAnsi"/>
        </w:rPr>
        <w:t>.</w:t>
      </w:r>
      <w:r w:rsidR="00594ED9" w:rsidRPr="0031217B">
        <w:rPr>
          <w:rFonts w:cstheme="minorHAnsi"/>
        </w:rPr>
        <w:t xml:space="preserve"> </w:t>
      </w:r>
      <w:r w:rsidR="002F46D7" w:rsidRPr="0031217B">
        <w:rPr>
          <w:rFonts w:cstheme="minorHAnsi"/>
        </w:rPr>
        <w:t xml:space="preserve">Growing season starts in May until early October </w:t>
      </w:r>
      <w:r w:rsidR="0078197D" w:rsidRPr="0031217B">
        <w:rPr>
          <w:rFonts w:cstheme="minorHAnsi"/>
        </w:rPr>
        <w:t xml:space="preserve">with a </w:t>
      </w:r>
      <w:r w:rsidR="00344504" w:rsidRPr="0031217B">
        <w:rPr>
          <w:rFonts w:cstheme="minorHAnsi"/>
        </w:rPr>
        <w:t xml:space="preserve">mean annual </w:t>
      </w:r>
      <w:r w:rsidR="00882F9B" w:rsidRPr="0031217B">
        <w:rPr>
          <w:rFonts w:cstheme="minorHAnsi"/>
        </w:rPr>
        <w:t xml:space="preserve">soil </w:t>
      </w:r>
      <w:r w:rsidR="00344504" w:rsidRPr="0031217B">
        <w:rPr>
          <w:rFonts w:cstheme="minorHAnsi"/>
        </w:rPr>
        <w:t>temperature</w:t>
      </w:r>
      <w:r w:rsidR="0078197D" w:rsidRPr="0031217B">
        <w:rPr>
          <w:rFonts w:cstheme="minorHAnsi"/>
        </w:rPr>
        <w:t xml:space="preserve"> </w:t>
      </w:r>
      <w:r w:rsidR="0078197D" w:rsidRPr="00456871">
        <w:rPr>
          <w:rFonts w:cstheme="minorHAnsi"/>
        </w:rPr>
        <w:t>of 5</w:t>
      </w:r>
      <w:r w:rsidR="00456871" w:rsidRPr="00456871">
        <w:rPr>
          <w:rFonts w:cstheme="minorHAnsi"/>
        </w:rPr>
        <w:t>.7</w:t>
      </w:r>
      <w:r w:rsidR="00456871">
        <w:rPr>
          <w:rFonts w:cstheme="minorHAnsi"/>
        </w:rPr>
        <w:t xml:space="preserve"> </w:t>
      </w:r>
      <w:r w:rsidR="0078197D" w:rsidRPr="0031217B">
        <w:rPr>
          <w:rFonts w:cstheme="minorHAnsi"/>
        </w:rPr>
        <w:t>ºC</w:t>
      </w:r>
      <w:r w:rsidR="00262B97" w:rsidRPr="0031217B">
        <w:rPr>
          <w:rFonts w:cstheme="minorHAnsi"/>
        </w:rPr>
        <w:t xml:space="preserve"> (</w:t>
      </w:r>
      <w:r w:rsidR="00EC160E" w:rsidRPr="0031217B">
        <w:rPr>
          <w:rFonts w:cstheme="minorHAnsi"/>
        </w:rPr>
        <w:t xml:space="preserve">soil </w:t>
      </w:r>
      <w:r w:rsidR="00262B97" w:rsidRPr="0031217B">
        <w:rPr>
          <w:rFonts w:cstheme="minorHAnsi"/>
        </w:rPr>
        <w:t>values recorded from 2008 to 2019</w:t>
      </w:r>
      <w:r w:rsidR="00EC160E" w:rsidRPr="0031217B">
        <w:rPr>
          <w:rFonts w:cstheme="minorHAnsi"/>
        </w:rPr>
        <w:t>, data not shown</w:t>
      </w:r>
      <w:r w:rsidR="00262B97" w:rsidRPr="0031217B">
        <w:rPr>
          <w:rFonts w:cstheme="minorHAnsi"/>
        </w:rPr>
        <w:t>)</w:t>
      </w:r>
      <w:r w:rsidR="0078197D" w:rsidRPr="0031217B">
        <w:rPr>
          <w:rFonts w:cstheme="minorHAnsi"/>
        </w:rPr>
        <w:t xml:space="preserve">. </w:t>
      </w:r>
      <w:r w:rsidR="00830A86" w:rsidRPr="0031217B">
        <w:rPr>
          <w:rFonts w:cstheme="minorHAnsi"/>
        </w:rPr>
        <w:t xml:space="preserve">The </w:t>
      </w:r>
      <w:ins w:id="101" w:author="Cuenta Microsoft" w:date="2024-10-10T14:44:00Z">
        <w:r w:rsidR="00F43E9F">
          <w:rPr>
            <w:rFonts w:cstheme="minorHAnsi"/>
          </w:rPr>
          <w:t>m</w:t>
        </w:r>
      </w:ins>
      <w:r w:rsidR="00747EEE">
        <w:rPr>
          <w:rFonts w:cstheme="minorHAnsi"/>
        </w:rPr>
        <w:t>editerranean</w:t>
      </w:r>
      <w:r w:rsidR="00830A86" w:rsidRPr="0031217B">
        <w:rPr>
          <w:rFonts w:cstheme="minorHAnsi"/>
        </w:rPr>
        <w:t xml:space="preserve"> </w:t>
      </w:r>
      <w:ins w:id="102" w:author="Cuenta Microsoft" w:date="2024-09-26T11:30:00Z">
        <w:r w:rsidR="006B3873">
          <w:rPr>
            <w:rFonts w:cstheme="minorHAnsi"/>
          </w:rPr>
          <w:t>community</w:t>
        </w:r>
      </w:ins>
      <w:r w:rsidR="0001298C">
        <w:rPr>
          <w:rFonts w:cstheme="minorHAnsi"/>
        </w:rPr>
        <w:t xml:space="preserve"> supports</w:t>
      </w:r>
      <w:r w:rsidR="00B62B0A" w:rsidRPr="0031217B">
        <w:rPr>
          <w:rFonts w:cstheme="minorHAnsi"/>
        </w:rPr>
        <w:t xml:space="preserve"> lower plant richness</w:t>
      </w:r>
      <w:r w:rsidR="0001298C">
        <w:rPr>
          <w:rFonts w:cstheme="minorHAnsi"/>
        </w:rPr>
        <w:t xml:space="preserve"> and</w:t>
      </w:r>
      <w:r w:rsidR="00830A86" w:rsidRPr="0031217B">
        <w:rPr>
          <w:rFonts w:cstheme="minorHAnsi"/>
        </w:rPr>
        <w:t xml:space="preserve"> </w:t>
      </w:r>
      <w:r w:rsidR="006A4F36" w:rsidRPr="0031217B">
        <w:rPr>
          <w:rFonts w:cstheme="minorHAnsi"/>
        </w:rPr>
        <w:t xml:space="preserve">is </w:t>
      </w:r>
      <w:r w:rsidR="00830A86" w:rsidRPr="0031217B">
        <w:rPr>
          <w:rFonts w:cstheme="minorHAnsi"/>
        </w:rPr>
        <w:t xml:space="preserve">located </w:t>
      </w:r>
      <w:r w:rsidR="0001298C">
        <w:rPr>
          <w:rFonts w:cstheme="minorHAnsi"/>
        </w:rPr>
        <w:t>on</w:t>
      </w:r>
      <w:r w:rsidR="00830A86" w:rsidRPr="0031217B">
        <w:rPr>
          <w:rFonts w:cstheme="minorHAnsi"/>
        </w:rPr>
        <w:t xml:space="preserve"> acidic bedrock</w:t>
      </w:r>
      <w:r w:rsidR="008036E8" w:rsidRPr="0031217B">
        <w:rPr>
          <w:rFonts w:cstheme="minorHAnsi"/>
        </w:rPr>
        <w:t xml:space="preserve"> </w:t>
      </w:r>
      <w:r w:rsidR="0001298C">
        <w:rPr>
          <w:rFonts w:cstheme="minorHAnsi"/>
        </w:rPr>
        <w:t xml:space="preserve">with </w:t>
      </w:r>
      <w:r w:rsidR="008036E8" w:rsidRPr="0031217B">
        <w:rPr>
          <w:rFonts w:cstheme="minorHAnsi"/>
        </w:rPr>
        <w:lastRenderedPageBreak/>
        <w:t>pH</w:t>
      </w:r>
      <w:r w:rsidR="00394318" w:rsidRPr="0031217B">
        <w:rPr>
          <w:rFonts w:cstheme="minorHAnsi"/>
        </w:rPr>
        <w:t xml:space="preserve"> 3.8 – 4.8</w:t>
      </w:r>
      <w:r w:rsidR="000333F0">
        <w:rPr>
          <w:rFonts w:cstheme="minorHAnsi"/>
        </w:rPr>
        <w:t xml:space="preserve"> (own data)</w:t>
      </w:r>
      <w:r w:rsidR="00EC160E" w:rsidRPr="0031217B">
        <w:rPr>
          <w:rFonts w:cstheme="minorHAnsi"/>
        </w:rPr>
        <w:t xml:space="preserve">. The </w:t>
      </w:r>
      <w:ins w:id="103" w:author="Cuenta Microsoft" w:date="2024-09-26T11:30:00Z">
        <w:r w:rsidR="006B3873">
          <w:rPr>
            <w:rFonts w:cstheme="minorHAnsi"/>
          </w:rPr>
          <w:t>community</w:t>
        </w:r>
      </w:ins>
      <w:r w:rsidR="00186DF3" w:rsidRPr="0031217B">
        <w:rPr>
          <w:rFonts w:cstheme="minorHAnsi"/>
        </w:rPr>
        <w:t xml:space="preserve"> </w:t>
      </w:r>
      <w:r w:rsidR="00F50A45" w:rsidRPr="0031217B">
        <w:rPr>
          <w:rFonts w:cstheme="minorHAnsi"/>
        </w:rPr>
        <w:t>experience</w:t>
      </w:r>
      <w:r w:rsidR="00186DF3" w:rsidRPr="0031217B">
        <w:rPr>
          <w:rFonts w:cstheme="minorHAnsi"/>
        </w:rPr>
        <w:t>s a</w:t>
      </w:r>
      <w:r w:rsidR="00936714" w:rsidRPr="0031217B">
        <w:rPr>
          <w:rFonts w:cstheme="minorHAnsi"/>
        </w:rPr>
        <w:t xml:space="preserve"> </w:t>
      </w:r>
      <w:r w:rsidR="00545438" w:rsidRPr="0031217B">
        <w:rPr>
          <w:rFonts w:cstheme="minorHAnsi"/>
        </w:rPr>
        <w:t>2-month dry period in summer</w:t>
      </w:r>
      <w:r w:rsidR="008666A6" w:rsidRPr="0031217B">
        <w:rPr>
          <w:rFonts w:cstheme="minorHAnsi"/>
        </w:rPr>
        <w:t xml:space="preserve"> (</w:t>
      </w:r>
      <w:r w:rsidR="00246491" w:rsidRPr="0031217B">
        <w:rPr>
          <w:rFonts w:cstheme="minorHAnsi"/>
        </w:rPr>
        <w:t>a</w:t>
      </w:r>
      <w:r w:rsidR="000B197D" w:rsidRPr="0031217B">
        <w:rPr>
          <w:rFonts w:cstheme="minorHAnsi"/>
        </w:rPr>
        <w:t>verage</w:t>
      </w:r>
      <w:r w:rsidR="001827C4" w:rsidRPr="0031217B">
        <w:rPr>
          <w:rFonts w:cstheme="minorHAnsi"/>
        </w:rPr>
        <w:t xml:space="preserve"> precipitation of 160 </w:t>
      </w:r>
      <w:ins w:id="104" w:author="Cuenta Microsoft" w:date="2024-09-26T10:55:00Z">
        <w:r w:rsidR="00B57114">
          <w:rPr>
            <w:rFonts w:cstheme="minorHAnsi"/>
          </w:rPr>
          <w:t>mm</w:t>
        </w:r>
      </w:ins>
      <w:r w:rsidR="00246491" w:rsidRPr="0031217B">
        <w:rPr>
          <w:rFonts w:cstheme="minorHAnsi"/>
        </w:rPr>
        <w:t>)</w:t>
      </w:r>
      <w:r w:rsidR="00C0509E" w:rsidRPr="0031217B">
        <w:rPr>
          <w:rFonts w:cstheme="minorHAnsi"/>
        </w:rPr>
        <w:t xml:space="preserve"> and mean annual air temperature is </w:t>
      </w:r>
      <w:r w:rsidR="00DC1D31" w:rsidRPr="0031217B">
        <w:rPr>
          <w:rFonts w:cstheme="minorHAnsi"/>
        </w:rPr>
        <w:t>4.5 ºC</w:t>
      </w:r>
      <w:r w:rsidR="00B7286E" w:rsidRPr="0031217B">
        <w:rPr>
          <w:rFonts w:cstheme="minorHAnsi"/>
        </w:rPr>
        <w:t xml:space="preserve"> (</w:t>
      </w:r>
      <w:r w:rsidR="00EB7C71" w:rsidRPr="0031217B">
        <w:rPr>
          <w:rFonts w:cstheme="minorHAnsi"/>
        </w:rPr>
        <w:t>Fig.</w:t>
      </w:r>
      <w:r w:rsidR="006235C4">
        <w:rPr>
          <w:rFonts w:cstheme="minorHAnsi"/>
        </w:rPr>
        <w:t xml:space="preserve"> </w:t>
      </w:r>
      <w:r w:rsidR="00B7286E" w:rsidRPr="005B1A0B">
        <w:rPr>
          <w:rFonts w:cstheme="minorHAnsi"/>
          <w:b/>
          <w:bCs/>
        </w:rPr>
        <w:t>1</w:t>
      </w:r>
      <w:r w:rsidR="006235C4" w:rsidRPr="005B1A0B">
        <w:rPr>
          <w:rFonts w:cstheme="minorHAnsi"/>
          <w:b/>
          <w:bCs/>
        </w:rPr>
        <w:t>b</w:t>
      </w:r>
      <w:r w:rsidR="00B7286E" w:rsidRPr="0031217B">
        <w:rPr>
          <w:rFonts w:cstheme="minorHAnsi"/>
        </w:rPr>
        <w:t>)</w:t>
      </w:r>
      <w:r w:rsidR="00D94767" w:rsidRPr="0031217B">
        <w:rPr>
          <w:rFonts w:cstheme="minorHAnsi"/>
        </w:rPr>
        <w:t xml:space="preserve">. </w:t>
      </w:r>
      <w:r w:rsidR="00F56557" w:rsidRPr="0031217B">
        <w:rPr>
          <w:rFonts w:cstheme="minorHAnsi"/>
        </w:rPr>
        <w:t>Growing season stretch</w:t>
      </w:r>
      <w:r w:rsidR="00360B57" w:rsidRPr="0031217B">
        <w:rPr>
          <w:rFonts w:cstheme="minorHAnsi"/>
        </w:rPr>
        <w:t>es</w:t>
      </w:r>
      <w:r w:rsidR="00F56557" w:rsidRPr="0031217B">
        <w:rPr>
          <w:rFonts w:cstheme="minorHAnsi"/>
        </w:rPr>
        <w:t xml:space="preserve"> from March </w:t>
      </w:r>
      <w:r w:rsidR="00483F38" w:rsidRPr="0031217B">
        <w:rPr>
          <w:rFonts w:cstheme="minorHAnsi"/>
        </w:rPr>
        <w:t>to early November</w:t>
      </w:r>
      <w:r w:rsidR="00344504" w:rsidRPr="0031217B">
        <w:rPr>
          <w:rFonts w:cstheme="minorHAnsi"/>
        </w:rPr>
        <w:t xml:space="preserve"> with a mean annual </w:t>
      </w:r>
      <w:r w:rsidR="00882F9B" w:rsidRPr="0031217B">
        <w:rPr>
          <w:rFonts w:cstheme="minorHAnsi"/>
        </w:rPr>
        <w:t xml:space="preserve">soil </w:t>
      </w:r>
      <w:r w:rsidR="00344504" w:rsidRPr="0031217B">
        <w:rPr>
          <w:rFonts w:cstheme="minorHAnsi"/>
        </w:rPr>
        <w:t>temperature of 8ºC</w:t>
      </w:r>
      <w:r w:rsidR="00EC160E" w:rsidRPr="0031217B">
        <w:rPr>
          <w:rFonts w:cstheme="minorHAnsi"/>
        </w:rPr>
        <w:t xml:space="preserve"> (soil values recorded from 2021 to 2023)</w:t>
      </w:r>
      <w:r w:rsidR="00344504" w:rsidRPr="0031217B">
        <w:rPr>
          <w:rFonts w:cstheme="minorHAnsi"/>
        </w:rPr>
        <w:t>.</w:t>
      </w:r>
      <w:r w:rsidR="000F7850" w:rsidRPr="0031217B">
        <w:rPr>
          <w:rFonts w:cstheme="minorHAnsi"/>
        </w:rPr>
        <w:t xml:space="preserve"> </w:t>
      </w:r>
      <w:proofErr w:type="gramStart"/>
      <w:r w:rsidR="00907E29">
        <w:rPr>
          <w:rFonts w:cstheme="minorHAnsi"/>
        </w:rPr>
        <w:t xml:space="preserve">The two </w:t>
      </w:r>
      <w:ins w:id="105" w:author="Cuenta Microsoft" w:date="2024-09-26T11:32:00Z">
        <w:r w:rsidR="008A5381">
          <w:rPr>
            <w:rFonts w:cstheme="minorHAnsi"/>
          </w:rPr>
          <w:t>communities</w:t>
        </w:r>
      </w:ins>
      <w:r w:rsidR="00907E29">
        <w:rPr>
          <w:rFonts w:cstheme="minorHAnsi"/>
        </w:rPr>
        <w:t xml:space="preserve"> </w:t>
      </w:r>
      <w:r w:rsidR="00907E29" w:rsidRPr="00F95F23">
        <w:rPr>
          <w:rFonts w:cstheme="minorHAnsi"/>
        </w:rPr>
        <w:t xml:space="preserve">are </w:t>
      </w:r>
      <w:r w:rsidR="00065E40">
        <w:rPr>
          <w:rFonts w:cstheme="minorHAnsi"/>
        </w:rPr>
        <w:t>most</w:t>
      </w:r>
      <w:r w:rsidR="005B2BEE">
        <w:rPr>
          <w:rFonts w:cstheme="minorHAnsi"/>
        </w:rPr>
        <w:t>l</w:t>
      </w:r>
      <w:r w:rsidR="000C29B4">
        <w:rPr>
          <w:rFonts w:cstheme="minorHAnsi"/>
        </w:rPr>
        <w:t>y</w:t>
      </w:r>
      <w:r w:rsidR="00065E40">
        <w:rPr>
          <w:rFonts w:cstheme="minorHAnsi"/>
        </w:rPr>
        <w:t xml:space="preserve"> </w:t>
      </w:r>
      <w:r w:rsidR="00907E29" w:rsidRPr="00F95F23">
        <w:rPr>
          <w:rFonts w:cstheme="minorHAnsi"/>
        </w:rPr>
        <w:t xml:space="preserve">dominated by </w:t>
      </w:r>
      <w:proofErr w:type="spellStart"/>
      <w:r w:rsidR="00907E29" w:rsidRPr="00F95F23">
        <w:rPr>
          <w:rFonts w:cstheme="minorHAnsi"/>
          <w:i/>
          <w:iCs/>
        </w:rPr>
        <w:t>Poaceae</w:t>
      </w:r>
      <w:proofErr w:type="spellEnd"/>
      <w:r w:rsidR="00907E29" w:rsidRPr="00F95F23">
        <w:rPr>
          <w:rFonts w:cstheme="minorHAnsi"/>
        </w:rPr>
        <w:t xml:space="preserve"> and </w:t>
      </w:r>
      <w:proofErr w:type="spellStart"/>
      <w:r w:rsidR="00907E29" w:rsidRPr="00F95F23">
        <w:rPr>
          <w:rFonts w:cstheme="minorHAnsi"/>
          <w:i/>
          <w:iCs/>
        </w:rPr>
        <w:t>Cyperaceae</w:t>
      </w:r>
      <w:proofErr w:type="spellEnd"/>
      <w:proofErr w:type="gramEnd"/>
      <w:r w:rsidR="00907E29" w:rsidRPr="00F95F23">
        <w:rPr>
          <w:rFonts w:cstheme="minorHAnsi"/>
        </w:rPr>
        <w:t>, and</w:t>
      </w:r>
      <w:r w:rsidR="00907E29">
        <w:rPr>
          <w:rFonts w:cstheme="minorHAnsi"/>
        </w:rPr>
        <w:t xml:space="preserve"> the main</w:t>
      </w:r>
      <w:r w:rsidR="00907E29" w:rsidRPr="00F95F23">
        <w:rPr>
          <w:rFonts w:cstheme="minorHAnsi"/>
        </w:rPr>
        <w:t xml:space="preserve"> lifeform</w:t>
      </w:r>
      <w:r w:rsidR="00907E29">
        <w:rPr>
          <w:rFonts w:cstheme="minorHAnsi"/>
        </w:rPr>
        <w:t>s</w:t>
      </w:r>
      <w:r w:rsidR="00907E29" w:rsidRPr="00F95F23">
        <w:rPr>
          <w:rFonts w:cstheme="minorHAnsi"/>
        </w:rPr>
        <w:t xml:space="preserve"> are </w:t>
      </w:r>
      <w:proofErr w:type="spellStart"/>
      <w:r w:rsidR="00B23F9B">
        <w:rPr>
          <w:rFonts w:cstheme="minorHAnsi"/>
        </w:rPr>
        <w:t>h</w:t>
      </w:r>
      <w:r w:rsidR="00B23F9B" w:rsidRPr="00F95F23">
        <w:rPr>
          <w:rFonts w:cstheme="minorHAnsi"/>
        </w:rPr>
        <w:t>emicryptophytes</w:t>
      </w:r>
      <w:proofErr w:type="spellEnd"/>
      <w:r w:rsidR="00B23F9B" w:rsidRPr="00F95F23">
        <w:rPr>
          <w:rFonts w:cstheme="minorHAnsi"/>
        </w:rPr>
        <w:t xml:space="preserve"> </w:t>
      </w:r>
      <w:r w:rsidR="00907E29" w:rsidRPr="00F95F23">
        <w:rPr>
          <w:rFonts w:cstheme="minorHAnsi"/>
        </w:rPr>
        <w:t xml:space="preserve">and </w:t>
      </w:r>
      <w:proofErr w:type="spellStart"/>
      <w:r w:rsidR="00B23F9B">
        <w:rPr>
          <w:rFonts w:cstheme="minorHAnsi"/>
        </w:rPr>
        <w:t>c</w:t>
      </w:r>
      <w:r w:rsidR="00B23F9B" w:rsidRPr="00F95F23">
        <w:rPr>
          <w:rFonts w:cstheme="minorHAnsi"/>
        </w:rPr>
        <w:t>hamaephytes</w:t>
      </w:r>
      <w:proofErr w:type="spellEnd"/>
      <w:r w:rsidR="00907E29" w:rsidRPr="00F95F23">
        <w:rPr>
          <w:rFonts w:cstheme="minorHAnsi"/>
        </w:rPr>
        <w:t>. Grazing impact is restricted to wild populations of Cantabrian chamois (</w:t>
      </w:r>
      <w:proofErr w:type="spellStart"/>
      <w:r w:rsidR="00907E29" w:rsidRPr="00F95F23">
        <w:rPr>
          <w:rFonts w:cstheme="minorHAnsi"/>
          <w:i/>
          <w:iCs/>
        </w:rPr>
        <w:t>Rupricapra</w:t>
      </w:r>
      <w:proofErr w:type="spellEnd"/>
      <w:r w:rsidR="00907E29" w:rsidRPr="00F95F23">
        <w:rPr>
          <w:rFonts w:cstheme="minorHAnsi"/>
          <w:i/>
          <w:iCs/>
        </w:rPr>
        <w:t xml:space="preserve"> </w:t>
      </w:r>
      <w:proofErr w:type="spellStart"/>
      <w:r w:rsidR="00907E29" w:rsidRPr="00F95F23">
        <w:rPr>
          <w:rFonts w:cstheme="minorHAnsi"/>
          <w:i/>
          <w:iCs/>
        </w:rPr>
        <w:t>pyrenaica</w:t>
      </w:r>
      <w:proofErr w:type="spellEnd"/>
      <w:r w:rsidR="00907E29" w:rsidRPr="00F95F23">
        <w:rPr>
          <w:rFonts w:cstheme="minorHAnsi"/>
          <w:i/>
          <w:iCs/>
        </w:rPr>
        <w:t xml:space="preserve"> </w:t>
      </w:r>
      <w:proofErr w:type="spellStart"/>
      <w:r w:rsidR="00907E29" w:rsidRPr="00F95F23">
        <w:rPr>
          <w:rFonts w:cstheme="minorHAnsi"/>
          <w:i/>
          <w:iCs/>
        </w:rPr>
        <w:t>parva</w:t>
      </w:r>
      <w:proofErr w:type="spellEnd"/>
      <w:r w:rsidR="00907E29" w:rsidRPr="00F95F23">
        <w:rPr>
          <w:rFonts w:cstheme="minorHAnsi"/>
        </w:rPr>
        <w:t>).</w:t>
      </w:r>
    </w:p>
    <w:p w14:paraId="4138C40D" w14:textId="0525F8C1" w:rsidR="00502072" w:rsidRPr="00F95F23" w:rsidRDefault="00502072" w:rsidP="00914E3A">
      <w:pPr>
        <w:pStyle w:val="Ttulo3"/>
        <w:spacing w:line="480" w:lineRule="auto"/>
        <w:rPr>
          <w:rFonts w:eastAsia="Times New Roman"/>
          <w:lang w:eastAsia="ca-ES"/>
        </w:rPr>
      </w:pPr>
      <w:r w:rsidRPr="00F95F23">
        <w:rPr>
          <w:rFonts w:eastAsia="Times New Roman"/>
          <w:lang w:eastAsia="ca-ES"/>
        </w:rPr>
        <w:t xml:space="preserve">Seed sampling </w:t>
      </w:r>
    </w:p>
    <w:p w14:paraId="7B07F1E1" w14:textId="76526734" w:rsidR="00502072" w:rsidRPr="00F95F23" w:rsidRDefault="00502072" w:rsidP="00914E3A">
      <w:pPr>
        <w:shd w:val="clear" w:color="auto" w:fill="FFFFFF"/>
        <w:spacing w:line="480" w:lineRule="auto"/>
        <w:ind w:firstLine="709"/>
        <w:jc w:val="both"/>
        <w:textAlignment w:val="baseline"/>
        <w:rPr>
          <w:rFonts w:eastAsia="Times New Roman" w:cstheme="minorHAnsi"/>
          <w:color w:val="000000"/>
          <w:lang w:eastAsia="ca-ES"/>
        </w:rPr>
      </w:pPr>
      <w:r w:rsidRPr="00F95F23">
        <w:rPr>
          <w:rFonts w:eastAsia="Times New Roman" w:cstheme="minorHAnsi"/>
          <w:color w:val="000000"/>
          <w:lang w:eastAsia="ca-ES"/>
        </w:rPr>
        <w:t xml:space="preserve">Within each </w:t>
      </w:r>
      <w:r w:rsidR="00D5356D">
        <w:rPr>
          <w:rFonts w:eastAsia="Times New Roman" w:cstheme="minorHAnsi"/>
          <w:color w:val="000000"/>
          <w:lang w:eastAsia="ca-ES"/>
        </w:rPr>
        <w:t xml:space="preserve">study </w:t>
      </w:r>
      <w:ins w:id="106" w:author="Cuenta Microsoft" w:date="2024-09-26T11:30:00Z">
        <w:r w:rsidR="006B3873">
          <w:rPr>
            <w:rFonts w:eastAsia="Times New Roman" w:cstheme="minorHAnsi"/>
            <w:color w:val="000000"/>
            <w:lang w:eastAsia="ca-ES"/>
          </w:rPr>
          <w:t>community</w:t>
        </w:r>
      </w:ins>
      <w:r w:rsidR="00D5356D">
        <w:rPr>
          <w:rFonts w:eastAsia="Times New Roman" w:cstheme="minorHAnsi"/>
          <w:color w:val="000000"/>
          <w:lang w:eastAsia="ca-ES"/>
        </w:rPr>
        <w:t>,</w:t>
      </w:r>
      <w:r w:rsidRPr="00F95F23">
        <w:rPr>
          <w:rFonts w:eastAsia="Times New Roman" w:cstheme="minorHAnsi"/>
          <w:color w:val="000000"/>
          <w:lang w:eastAsia="ca-ES"/>
        </w:rPr>
        <w:t xml:space="preserve"> we established four sampling sites </w:t>
      </w:r>
      <w:r w:rsidR="00A14198">
        <w:rPr>
          <w:rFonts w:eastAsia="Times New Roman" w:cstheme="minorHAnsi"/>
          <w:color w:val="000000"/>
          <w:lang w:eastAsia="ca-ES"/>
        </w:rPr>
        <w:t xml:space="preserve">representing the dominant alpine vegetation type. </w:t>
      </w:r>
      <w:r w:rsidR="00066CCB">
        <w:rPr>
          <w:rFonts w:eastAsia="Times New Roman" w:cstheme="minorHAnsi"/>
          <w:color w:val="000000"/>
          <w:lang w:eastAsia="ca-ES"/>
        </w:rPr>
        <w:t xml:space="preserve">The sites </w:t>
      </w:r>
      <w:proofErr w:type="gramStart"/>
      <w:r w:rsidR="00066CCB">
        <w:rPr>
          <w:rFonts w:eastAsia="Times New Roman" w:cstheme="minorHAnsi"/>
          <w:color w:val="000000"/>
          <w:lang w:eastAsia="ca-ES"/>
        </w:rPr>
        <w:t xml:space="preserve">were </w:t>
      </w:r>
      <w:r w:rsidRPr="00F95F23">
        <w:rPr>
          <w:rFonts w:eastAsia="Times New Roman" w:cstheme="minorHAnsi"/>
          <w:color w:val="000000"/>
          <w:lang w:eastAsia="ca-ES"/>
        </w:rPr>
        <w:t>separated</w:t>
      </w:r>
      <w:proofErr w:type="gramEnd"/>
      <w:r w:rsidRPr="00F95F23">
        <w:rPr>
          <w:rFonts w:eastAsia="Times New Roman" w:cstheme="minorHAnsi"/>
          <w:color w:val="000000"/>
          <w:lang w:eastAsia="ca-ES"/>
        </w:rPr>
        <w:t xml:space="preserve"> </w:t>
      </w:r>
      <w:r w:rsidR="00943C93">
        <w:rPr>
          <w:rFonts w:eastAsia="Times New Roman" w:cstheme="minorHAnsi"/>
          <w:color w:val="000000"/>
          <w:lang w:eastAsia="ca-ES"/>
        </w:rPr>
        <w:t>at least</w:t>
      </w:r>
      <w:r w:rsidR="00823B53">
        <w:rPr>
          <w:rFonts w:eastAsia="Times New Roman" w:cstheme="minorHAnsi"/>
          <w:color w:val="000000"/>
          <w:lang w:eastAsia="ca-ES"/>
        </w:rPr>
        <w:t xml:space="preserve"> </w:t>
      </w:r>
      <w:r w:rsidRPr="00F95F23">
        <w:rPr>
          <w:rFonts w:eastAsia="Times New Roman" w:cstheme="minorHAnsi"/>
          <w:color w:val="000000"/>
          <w:lang w:eastAsia="ca-ES"/>
        </w:rPr>
        <w:t>500</w:t>
      </w:r>
      <w:r w:rsidR="00721252">
        <w:rPr>
          <w:rFonts w:eastAsia="Times New Roman" w:cstheme="minorHAnsi"/>
          <w:color w:val="000000"/>
          <w:lang w:eastAsia="ca-ES"/>
        </w:rPr>
        <w:t xml:space="preserve"> m</w:t>
      </w:r>
      <w:r w:rsidR="00823B53">
        <w:rPr>
          <w:rFonts w:eastAsia="Times New Roman" w:cstheme="minorHAnsi"/>
          <w:color w:val="000000"/>
          <w:lang w:eastAsia="ca-ES"/>
        </w:rPr>
        <w:t xml:space="preserve"> </w:t>
      </w:r>
      <w:r w:rsidR="00D5356D">
        <w:rPr>
          <w:rFonts w:eastAsia="Times New Roman" w:cstheme="minorHAnsi"/>
          <w:color w:val="000000"/>
          <w:lang w:eastAsia="ca-ES"/>
        </w:rPr>
        <w:t>from each other</w:t>
      </w:r>
      <w:r w:rsidRPr="00F95F23">
        <w:rPr>
          <w:rFonts w:eastAsia="Times New Roman" w:cstheme="minorHAnsi"/>
          <w:color w:val="000000"/>
          <w:lang w:eastAsia="ca-ES"/>
        </w:rPr>
        <w:t xml:space="preserve">, </w:t>
      </w:r>
      <w:r w:rsidR="00EB5460">
        <w:rPr>
          <w:rFonts w:eastAsia="Times New Roman" w:cstheme="minorHAnsi"/>
          <w:color w:val="000000"/>
          <w:lang w:eastAsia="ca-ES"/>
        </w:rPr>
        <w:t>maximizing the topographic diversity and the expected microclimatic variation among sites</w:t>
      </w:r>
      <w:r w:rsidRPr="00F95F23">
        <w:rPr>
          <w:rFonts w:eastAsia="Times New Roman" w:cstheme="minorHAnsi"/>
          <w:color w:val="000000"/>
          <w:lang w:eastAsia="ca-ES"/>
        </w:rPr>
        <w:t>. In each sampling site, we recorded all vascular plant species co-occurring in a central 3 m radius</w:t>
      </w:r>
      <w:r w:rsidR="00595FBD">
        <w:rPr>
          <w:rFonts w:eastAsia="Times New Roman" w:cstheme="minorHAnsi"/>
          <w:color w:val="000000"/>
          <w:lang w:eastAsia="ca-ES"/>
        </w:rPr>
        <w:t xml:space="preserve"> </w:t>
      </w:r>
      <w:r w:rsidR="000F271F" w:rsidRPr="00F95F23">
        <w:rPr>
          <w:rFonts w:eastAsia="Times New Roman" w:cstheme="minorHAnsi"/>
          <w:color w:val="000000"/>
          <w:lang w:eastAsia="ca-ES"/>
        </w:rPr>
        <w:t>plot</w:t>
      </w:r>
      <w:r w:rsidR="000F271F">
        <w:rPr>
          <w:rFonts w:eastAsia="Times New Roman" w:cstheme="minorHAnsi"/>
          <w:color w:val="000000"/>
          <w:lang w:eastAsia="ca-ES"/>
        </w:rPr>
        <w:t xml:space="preserve"> </w:t>
      </w:r>
      <w:r w:rsidR="00595FBD">
        <w:rPr>
          <w:rFonts w:eastAsia="Times New Roman" w:cstheme="minorHAnsi"/>
          <w:color w:val="000000"/>
          <w:lang w:eastAsia="ca-ES"/>
        </w:rPr>
        <w:t>and considered th</w:t>
      </w:r>
      <w:r w:rsidR="000F271F">
        <w:rPr>
          <w:rFonts w:eastAsia="Times New Roman" w:cstheme="minorHAnsi"/>
          <w:color w:val="000000"/>
          <w:lang w:eastAsia="ca-ES"/>
        </w:rPr>
        <w:t>ose</w:t>
      </w:r>
      <w:r w:rsidRPr="00F95F23">
        <w:rPr>
          <w:rFonts w:eastAsia="Times New Roman" w:cstheme="minorHAnsi"/>
          <w:color w:val="000000"/>
          <w:lang w:eastAsia="ca-ES"/>
        </w:rPr>
        <w:t xml:space="preserve"> </w:t>
      </w:r>
      <w:r w:rsidR="00BE1660">
        <w:rPr>
          <w:rFonts w:eastAsia="Times New Roman" w:cstheme="minorHAnsi"/>
          <w:color w:val="000000"/>
          <w:lang w:eastAsia="ca-ES"/>
        </w:rPr>
        <w:t>our</w:t>
      </w:r>
      <w:r w:rsidRPr="00F95F23">
        <w:rPr>
          <w:rFonts w:eastAsia="Times New Roman" w:cstheme="minorHAnsi"/>
          <w:color w:val="000000"/>
          <w:lang w:eastAsia="ca-ES"/>
        </w:rPr>
        <w:t xml:space="preserve"> target </w:t>
      </w:r>
      <w:r w:rsidR="00E94F7F">
        <w:rPr>
          <w:rFonts w:eastAsia="Times New Roman" w:cstheme="minorHAnsi"/>
          <w:color w:val="000000"/>
          <w:lang w:eastAsia="ca-ES"/>
        </w:rPr>
        <w:t>species</w:t>
      </w:r>
      <w:r w:rsidRPr="00F95F23">
        <w:rPr>
          <w:rFonts w:eastAsia="Times New Roman" w:cstheme="minorHAnsi"/>
          <w:color w:val="000000"/>
          <w:lang w:eastAsia="ca-ES"/>
        </w:rPr>
        <w:t xml:space="preserve"> (49 species in the temperate and 22 species in the </w:t>
      </w:r>
      <w:ins w:id="107" w:author="Cuenta Microsoft" w:date="2024-10-10T14:43:00Z">
        <w:r w:rsidR="00F43E9F">
          <w:rPr>
            <w:rFonts w:eastAsia="Times New Roman" w:cstheme="minorHAnsi"/>
            <w:color w:val="000000"/>
            <w:lang w:eastAsia="ca-ES"/>
          </w:rPr>
          <w:t>mediterranean</w:t>
        </w:r>
        <w:r w:rsidR="00F43E9F" w:rsidRPr="00F95F23">
          <w:rPr>
            <w:rFonts w:eastAsia="Times New Roman" w:cstheme="minorHAnsi"/>
            <w:color w:val="000000"/>
            <w:lang w:eastAsia="ca-ES"/>
          </w:rPr>
          <w:t xml:space="preserve"> </w:t>
        </w:r>
      </w:ins>
      <w:ins w:id="108" w:author="Cuenta Microsoft" w:date="2024-09-26T11:30:00Z">
        <w:r w:rsidR="006B3873">
          <w:rPr>
            <w:rFonts w:eastAsia="Times New Roman" w:cstheme="minorHAnsi"/>
            <w:color w:val="000000"/>
            <w:lang w:eastAsia="ca-ES"/>
          </w:rPr>
          <w:t>community</w:t>
        </w:r>
      </w:ins>
      <w:r w:rsidRPr="00F95F23">
        <w:rPr>
          <w:rFonts w:eastAsia="Times New Roman" w:cstheme="minorHAnsi"/>
          <w:color w:val="000000"/>
          <w:lang w:eastAsia="ca-ES"/>
        </w:rPr>
        <w:t>). During August-September 2021</w:t>
      </w:r>
      <w:r w:rsidR="00BF0AFF" w:rsidRPr="00F95F23">
        <w:rPr>
          <w:rFonts w:eastAsia="Times New Roman" w:cstheme="minorHAnsi"/>
          <w:color w:val="000000"/>
          <w:lang w:eastAsia="ca-ES"/>
        </w:rPr>
        <w:t>,</w:t>
      </w:r>
      <w:r w:rsidRPr="00F95F23">
        <w:rPr>
          <w:rFonts w:eastAsia="Times New Roman" w:cstheme="minorHAnsi"/>
          <w:color w:val="000000"/>
          <w:lang w:eastAsia="ca-ES"/>
        </w:rPr>
        <w:t xml:space="preserve"> we visited the sampling sites every two weeks during the reproductive season and sampled ripe seeds or fruits (hereafter ‘seeds’ for simplicity) from the target species. Sampling took place within a 50 m radius </w:t>
      </w:r>
      <w:r w:rsidR="00BE1660">
        <w:rPr>
          <w:rFonts w:eastAsia="Times New Roman" w:cstheme="minorHAnsi"/>
          <w:color w:val="000000"/>
          <w:lang w:eastAsia="ca-ES"/>
        </w:rPr>
        <w:t>of</w:t>
      </w:r>
      <w:r w:rsidRPr="00F95F23">
        <w:rPr>
          <w:rFonts w:eastAsia="Times New Roman" w:cstheme="minorHAnsi"/>
          <w:color w:val="000000"/>
          <w:lang w:eastAsia="ca-ES"/>
        </w:rPr>
        <w:t xml:space="preserve"> the central plot from at least 20 </w:t>
      </w:r>
      <w:r w:rsidR="00BF0AFF" w:rsidRPr="00F95F23">
        <w:rPr>
          <w:rFonts w:eastAsia="Times New Roman" w:cstheme="minorHAnsi"/>
          <w:color w:val="000000"/>
          <w:lang w:eastAsia="ca-ES"/>
        </w:rPr>
        <w:t>–</w:t>
      </w:r>
      <w:r w:rsidRPr="00F95F23">
        <w:rPr>
          <w:rFonts w:eastAsia="Times New Roman" w:cstheme="minorHAnsi"/>
          <w:color w:val="000000"/>
          <w:lang w:eastAsia="ca-ES"/>
        </w:rPr>
        <w:t xml:space="preserve"> 50</w:t>
      </w:r>
      <w:r w:rsidR="00BF0AFF" w:rsidRPr="00F95F23">
        <w:rPr>
          <w:rFonts w:eastAsia="Times New Roman" w:cstheme="minorHAnsi"/>
          <w:color w:val="000000"/>
          <w:lang w:eastAsia="ca-ES"/>
        </w:rPr>
        <w:t xml:space="preserve"> randomly chosen</w:t>
      </w:r>
      <w:r w:rsidRPr="00F95F23">
        <w:rPr>
          <w:rFonts w:eastAsia="Times New Roman" w:cstheme="minorHAnsi"/>
          <w:color w:val="000000"/>
          <w:lang w:eastAsia="ca-ES"/>
        </w:rPr>
        <w:t xml:space="preserve"> individuals. </w:t>
      </w:r>
      <w:r w:rsidR="00CB795A">
        <w:rPr>
          <w:rFonts w:eastAsia="Times New Roman" w:cstheme="minorHAnsi"/>
          <w:color w:val="000000"/>
          <w:lang w:eastAsia="ca-ES"/>
        </w:rPr>
        <w:t>F</w:t>
      </w:r>
      <w:r w:rsidR="00CB795A" w:rsidRPr="00F95F23">
        <w:rPr>
          <w:rFonts w:eastAsia="Times New Roman" w:cstheme="minorHAnsi"/>
          <w:color w:val="000000"/>
          <w:lang w:eastAsia="ca-ES"/>
        </w:rPr>
        <w:t>ollow</w:t>
      </w:r>
      <w:r w:rsidR="00CB795A">
        <w:rPr>
          <w:rFonts w:eastAsia="Times New Roman" w:cstheme="minorHAnsi"/>
          <w:color w:val="000000"/>
          <w:lang w:eastAsia="ca-ES"/>
        </w:rPr>
        <w:t>ing</w:t>
      </w:r>
      <w:r w:rsidR="00CB795A" w:rsidRPr="00F95F23">
        <w:rPr>
          <w:rFonts w:eastAsia="Times New Roman" w:cstheme="minorHAnsi"/>
          <w:color w:val="000000"/>
          <w:lang w:eastAsia="ca-ES"/>
        </w:rPr>
        <w:t xml:space="preserve"> standard protocols for sampling seeds </w:t>
      </w:r>
      <w:r w:rsidR="00514E9F">
        <w:rPr>
          <w:rFonts w:eastAsia="Times New Roman" w:cstheme="minorHAnsi"/>
          <w:color w:val="000000"/>
          <w:lang w:eastAsia="ca-ES"/>
        </w:rPr>
        <w:t>of</w:t>
      </w:r>
      <w:r w:rsidR="00F23193" w:rsidRPr="00F95F23">
        <w:rPr>
          <w:rFonts w:eastAsia="Times New Roman" w:cstheme="minorHAnsi"/>
          <w:color w:val="000000"/>
          <w:lang w:eastAsia="ca-ES"/>
        </w:rPr>
        <w:t xml:space="preserve"> </w:t>
      </w:r>
      <w:r w:rsidR="00CB795A" w:rsidRPr="00F95F23">
        <w:rPr>
          <w:rFonts w:eastAsia="Times New Roman" w:cstheme="minorHAnsi"/>
          <w:color w:val="000000"/>
          <w:lang w:eastAsia="ca-ES"/>
        </w:rPr>
        <w:t xml:space="preserve">wild </w:t>
      </w:r>
      <w:r w:rsidR="00514E9F">
        <w:rPr>
          <w:rFonts w:eastAsia="Times New Roman" w:cstheme="minorHAnsi"/>
          <w:color w:val="000000"/>
          <w:lang w:eastAsia="ca-ES"/>
        </w:rPr>
        <w:t>plants</w:t>
      </w:r>
      <w:r w:rsidR="00CB795A">
        <w:rPr>
          <w:rFonts w:eastAsia="Times New Roman" w:cstheme="minorHAnsi"/>
          <w:color w:val="000000"/>
          <w:lang w:eastAsia="ca-ES"/>
        </w:rPr>
        <w:t>,</w:t>
      </w:r>
      <w:r w:rsidR="00CB795A" w:rsidRPr="00F95F23">
        <w:rPr>
          <w:rFonts w:eastAsia="Times New Roman" w:cstheme="minorHAnsi"/>
          <w:color w:val="000000"/>
          <w:lang w:eastAsia="ca-ES"/>
        </w:rPr>
        <w:t xml:space="preserve"> </w:t>
      </w:r>
      <w:r w:rsidR="00CC2D18">
        <w:rPr>
          <w:rFonts w:eastAsia="Times New Roman" w:cstheme="minorHAnsi"/>
          <w:color w:val="000000"/>
          <w:lang w:eastAsia="ca-ES"/>
        </w:rPr>
        <w:t>we aimed</w:t>
      </w:r>
      <w:r w:rsidRPr="00F95F23">
        <w:rPr>
          <w:rFonts w:eastAsia="Times New Roman" w:cstheme="minorHAnsi"/>
          <w:color w:val="000000"/>
          <w:lang w:eastAsia="ca-ES"/>
        </w:rPr>
        <w:t xml:space="preserve"> to collect 200 seeds from each target species in two sampling sites, maximizing spatial sampling </w:t>
      </w:r>
      <w:r w:rsidR="001D79FF">
        <w:rPr>
          <w:rFonts w:eastAsia="Times New Roman" w:cstheme="minorHAnsi"/>
          <w:color w:val="000000"/>
          <w:lang w:eastAsia="ca-ES"/>
        </w:rPr>
        <w:t xml:space="preserve">and </w:t>
      </w:r>
      <w:r w:rsidR="00CB795A" w:rsidRPr="00F95F23">
        <w:rPr>
          <w:rFonts w:eastAsia="Times New Roman" w:cstheme="minorHAnsi"/>
          <w:color w:val="000000"/>
          <w:lang w:eastAsia="ca-ES"/>
        </w:rPr>
        <w:t xml:space="preserve">intraspecific genetic diversity </w:t>
      </w:r>
      <w:r w:rsidR="00CC3A12" w:rsidRPr="00F95F23">
        <w:rPr>
          <w:rFonts w:eastAsia="Times New Roman" w:cstheme="minorHAnsi"/>
          <w:color w:val="000000"/>
          <w:lang w:eastAsia="ca-ES"/>
        </w:rPr>
        <w:t>(ENSCONET 2009).</w:t>
      </w:r>
      <w:r w:rsidR="00CB795A">
        <w:rPr>
          <w:rFonts w:eastAsia="Times New Roman" w:cstheme="minorHAnsi"/>
          <w:color w:val="000000"/>
          <w:lang w:eastAsia="ca-ES"/>
        </w:rPr>
        <w:t xml:space="preserve"> </w:t>
      </w:r>
      <w:r w:rsidRPr="00F95F23">
        <w:rPr>
          <w:rFonts w:eastAsia="Times New Roman" w:cstheme="minorHAnsi"/>
          <w:color w:val="000000"/>
          <w:lang w:eastAsia="ca-ES"/>
        </w:rPr>
        <w:t xml:space="preserve">In the temperate </w:t>
      </w:r>
      <w:ins w:id="109" w:author="Cuenta Microsoft" w:date="2024-09-26T11:30:00Z">
        <w:r w:rsidR="006B3873">
          <w:rPr>
            <w:rFonts w:eastAsia="Times New Roman" w:cstheme="minorHAnsi"/>
            <w:color w:val="000000"/>
            <w:lang w:eastAsia="ca-ES"/>
          </w:rPr>
          <w:t>community</w:t>
        </w:r>
      </w:ins>
      <w:r w:rsidR="00FD204B" w:rsidRPr="00F95F23">
        <w:rPr>
          <w:rFonts w:eastAsia="Times New Roman" w:cstheme="minorHAnsi"/>
          <w:color w:val="000000"/>
          <w:lang w:eastAsia="ca-ES"/>
        </w:rPr>
        <w:t>,</w:t>
      </w:r>
      <w:r w:rsidRPr="00F95F23">
        <w:rPr>
          <w:rFonts w:eastAsia="Times New Roman" w:cstheme="minorHAnsi"/>
          <w:color w:val="000000"/>
          <w:lang w:eastAsia="ca-ES"/>
        </w:rPr>
        <w:t xml:space="preserve"> we obtained seeds from 38 target species, of which 19 were </w:t>
      </w:r>
      <w:r w:rsidR="00BF0AFF" w:rsidRPr="00F95F23">
        <w:rPr>
          <w:rFonts w:eastAsia="Times New Roman" w:cstheme="minorHAnsi"/>
          <w:color w:val="000000"/>
          <w:lang w:eastAsia="ca-ES"/>
        </w:rPr>
        <w:t>collected</w:t>
      </w:r>
      <w:r w:rsidRPr="00F95F23">
        <w:rPr>
          <w:rFonts w:eastAsia="Times New Roman" w:cstheme="minorHAnsi"/>
          <w:color w:val="000000"/>
          <w:lang w:eastAsia="ca-ES"/>
        </w:rPr>
        <w:t xml:space="preserve"> </w:t>
      </w:r>
      <w:r w:rsidR="00BF0AFF" w:rsidRPr="00F95F23">
        <w:rPr>
          <w:rFonts w:eastAsia="Times New Roman" w:cstheme="minorHAnsi"/>
          <w:color w:val="000000"/>
          <w:lang w:eastAsia="ca-ES"/>
        </w:rPr>
        <w:t>in</w:t>
      </w:r>
      <w:r w:rsidRPr="00F95F23">
        <w:rPr>
          <w:rFonts w:eastAsia="Times New Roman" w:cstheme="minorHAnsi"/>
          <w:color w:val="000000"/>
          <w:lang w:eastAsia="ca-ES"/>
        </w:rPr>
        <w:t xml:space="preserve"> </w:t>
      </w:r>
      <w:r w:rsidR="00BF0AFF" w:rsidRPr="00F95F23">
        <w:rPr>
          <w:rFonts w:eastAsia="Times New Roman" w:cstheme="minorHAnsi"/>
          <w:color w:val="000000"/>
          <w:lang w:eastAsia="ca-ES"/>
        </w:rPr>
        <w:t>two</w:t>
      </w:r>
      <w:r w:rsidRPr="00F95F23">
        <w:rPr>
          <w:rFonts w:eastAsia="Times New Roman" w:cstheme="minorHAnsi"/>
          <w:color w:val="000000"/>
          <w:lang w:eastAsia="ca-ES"/>
        </w:rPr>
        <w:t xml:space="preserve"> sites. In the </w:t>
      </w:r>
      <w:ins w:id="110" w:author="Cuenta Microsoft" w:date="2024-10-10T14:44:00Z">
        <w:r w:rsidR="00F43E9F">
          <w:rPr>
            <w:rFonts w:eastAsia="Times New Roman" w:cstheme="minorHAnsi"/>
            <w:color w:val="000000"/>
            <w:lang w:eastAsia="ca-ES"/>
          </w:rPr>
          <w:t>mediterranean</w:t>
        </w:r>
        <w:r w:rsidR="00F43E9F" w:rsidRPr="00F95F23">
          <w:rPr>
            <w:rFonts w:eastAsia="Times New Roman" w:cstheme="minorHAnsi"/>
            <w:color w:val="000000"/>
            <w:lang w:eastAsia="ca-ES"/>
          </w:rPr>
          <w:t xml:space="preserve"> </w:t>
        </w:r>
      </w:ins>
      <w:ins w:id="111" w:author="Cuenta Microsoft" w:date="2024-09-26T11:30:00Z">
        <w:r w:rsidR="006B3873">
          <w:rPr>
            <w:rFonts w:eastAsia="Times New Roman" w:cstheme="minorHAnsi"/>
            <w:color w:val="000000"/>
            <w:lang w:eastAsia="ca-ES"/>
          </w:rPr>
          <w:t>community</w:t>
        </w:r>
      </w:ins>
      <w:r w:rsidR="00FD204B" w:rsidRPr="00F95F23">
        <w:rPr>
          <w:rFonts w:eastAsia="Times New Roman" w:cstheme="minorHAnsi"/>
          <w:color w:val="000000"/>
          <w:lang w:eastAsia="ca-ES"/>
        </w:rPr>
        <w:t>,</w:t>
      </w:r>
      <w:r w:rsidRPr="00F95F23">
        <w:rPr>
          <w:rFonts w:eastAsia="Times New Roman" w:cstheme="minorHAnsi"/>
          <w:color w:val="000000"/>
          <w:lang w:eastAsia="ca-ES"/>
        </w:rPr>
        <w:t xml:space="preserve"> we obtained enough seeds from 21 target species, covering two </w:t>
      </w:r>
      <w:r w:rsidR="00BF0AFF" w:rsidRPr="00F95F23">
        <w:rPr>
          <w:rFonts w:eastAsia="Times New Roman" w:cstheme="minorHAnsi"/>
          <w:color w:val="000000"/>
          <w:lang w:eastAsia="ca-ES"/>
        </w:rPr>
        <w:t xml:space="preserve">sampling </w:t>
      </w:r>
      <w:r w:rsidRPr="00F95F23">
        <w:rPr>
          <w:rFonts w:eastAsia="Times New Roman" w:cstheme="minorHAnsi"/>
          <w:color w:val="000000"/>
          <w:lang w:eastAsia="ca-ES"/>
        </w:rPr>
        <w:t xml:space="preserve">sites for each species except in </w:t>
      </w:r>
      <w:proofErr w:type="gramStart"/>
      <w:r w:rsidRPr="00F95F23">
        <w:rPr>
          <w:rFonts w:eastAsia="Times New Roman" w:cstheme="minorHAnsi"/>
          <w:color w:val="000000"/>
          <w:lang w:eastAsia="ca-ES"/>
        </w:rPr>
        <w:t>2</w:t>
      </w:r>
      <w:proofErr w:type="gramEnd"/>
      <w:r w:rsidRPr="00F95F23">
        <w:rPr>
          <w:rFonts w:eastAsia="Times New Roman" w:cstheme="minorHAnsi"/>
          <w:color w:val="000000"/>
          <w:lang w:eastAsia="ca-ES"/>
        </w:rPr>
        <w:t xml:space="preserve"> cases. Only three species (</w:t>
      </w:r>
      <w:proofErr w:type="spellStart"/>
      <w:r w:rsidRPr="00F95F23">
        <w:rPr>
          <w:rFonts w:eastAsia="Times New Roman" w:cstheme="minorHAnsi"/>
          <w:i/>
          <w:iCs/>
          <w:color w:val="000000"/>
          <w:lang w:eastAsia="ca-ES"/>
        </w:rPr>
        <w:t>Jurinea</w:t>
      </w:r>
      <w:proofErr w:type="spellEnd"/>
      <w:r w:rsidRPr="00F95F23">
        <w:rPr>
          <w:rFonts w:eastAsia="Times New Roman" w:cstheme="minorHAnsi"/>
          <w:i/>
          <w:iCs/>
          <w:color w:val="000000"/>
          <w:lang w:eastAsia="ca-ES"/>
        </w:rPr>
        <w:t xml:space="preserve"> </w:t>
      </w:r>
      <w:proofErr w:type="spellStart"/>
      <w:r w:rsidRPr="00F95F23">
        <w:rPr>
          <w:rFonts w:eastAsia="Times New Roman" w:cstheme="minorHAnsi"/>
          <w:i/>
          <w:iCs/>
          <w:color w:val="000000"/>
          <w:lang w:eastAsia="ca-ES"/>
        </w:rPr>
        <w:t>humilis</w:t>
      </w:r>
      <w:proofErr w:type="spellEnd"/>
      <w:r w:rsidRPr="00F95F23">
        <w:rPr>
          <w:rFonts w:eastAsia="Times New Roman" w:cstheme="minorHAnsi"/>
          <w:color w:val="000000"/>
          <w:lang w:eastAsia="ca-ES"/>
        </w:rPr>
        <w:t xml:space="preserve">, </w:t>
      </w:r>
      <w:r w:rsidRPr="00F95F23">
        <w:rPr>
          <w:rFonts w:eastAsia="Times New Roman" w:cstheme="minorHAnsi"/>
          <w:i/>
          <w:iCs/>
          <w:color w:val="000000"/>
          <w:lang w:eastAsia="ca-ES"/>
        </w:rPr>
        <w:t>Thymus praecox</w:t>
      </w:r>
      <w:r w:rsidRPr="00F95F23">
        <w:rPr>
          <w:rFonts w:eastAsia="Times New Roman" w:cstheme="minorHAnsi"/>
          <w:color w:val="000000"/>
          <w:lang w:eastAsia="ca-ES"/>
        </w:rPr>
        <w:t xml:space="preserve"> and </w:t>
      </w:r>
      <w:proofErr w:type="spellStart"/>
      <w:r w:rsidRPr="00F95F23">
        <w:rPr>
          <w:rFonts w:eastAsia="Times New Roman" w:cstheme="minorHAnsi"/>
          <w:i/>
          <w:iCs/>
          <w:color w:val="000000"/>
          <w:lang w:eastAsia="ca-ES"/>
        </w:rPr>
        <w:t>Silene</w:t>
      </w:r>
      <w:proofErr w:type="spellEnd"/>
      <w:r w:rsidRPr="00F95F23">
        <w:rPr>
          <w:rFonts w:eastAsia="Times New Roman" w:cstheme="minorHAnsi"/>
          <w:i/>
          <w:iCs/>
          <w:color w:val="000000"/>
          <w:lang w:eastAsia="ca-ES"/>
        </w:rPr>
        <w:t xml:space="preserve"> </w:t>
      </w:r>
      <w:proofErr w:type="spellStart"/>
      <w:r w:rsidRPr="00F95F23">
        <w:rPr>
          <w:rFonts w:eastAsia="Times New Roman" w:cstheme="minorHAnsi"/>
          <w:i/>
          <w:iCs/>
          <w:color w:val="000000"/>
          <w:lang w:eastAsia="ca-ES"/>
        </w:rPr>
        <w:t>ciliata</w:t>
      </w:r>
      <w:proofErr w:type="spellEnd"/>
      <w:r w:rsidRPr="00F95F23">
        <w:rPr>
          <w:rFonts w:eastAsia="Times New Roman" w:cstheme="minorHAnsi"/>
          <w:color w:val="000000"/>
          <w:lang w:eastAsia="ca-ES"/>
        </w:rPr>
        <w:t xml:space="preserve">) were present in both </w:t>
      </w:r>
      <w:ins w:id="112" w:author="Cuenta Microsoft" w:date="2024-09-26T11:33:00Z">
        <w:r w:rsidR="008A5381">
          <w:rPr>
            <w:rFonts w:eastAsia="Times New Roman" w:cstheme="minorHAnsi"/>
            <w:color w:val="000000"/>
            <w:lang w:eastAsia="ca-ES"/>
          </w:rPr>
          <w:t>communiti</w:t>
        </w:r>
        <w:r w:rsidR="008A5381" w:rsidRPr="00F95F23">
          <w:rPr>
            <w:rFonts w:eastAsia="Times New Roman" w:cstheme="minorHAnsi"/>
            <w:color w:val="000000"/>
            <w:lang w:eastAsia="ca-ES"/>
          </w:rPr>
          <w:t>es</w:t>
        </w:r>
      </w:ins>
      <w:r w:rsidRPr="00F95F23">
        <w:rPr>
          <w:rFonts w:eastAsia="Times New Roman" w:cstheme="minorHAnsi"/>
          <w:color w:val="000000"/>
          <w:lang w:eastAsia="ca-ES"/>
        </w:rPr>
        <w:t xml:space="preserve">. </w:t>
      </w:r>
      <w:r w:rsidR="00F220FD">
        <w:rPr>
          <w:rFonts w:eastAsia="Times New Roman" w:cstheme="minorHAnsi"/>
          <w:color w:val="000000"/>
          <w:lang w:eastAsia="ca-ES"/>
        </w:rPr>
        <w:t>S</w:t>
      </w:r>
      <w:r w:rsidR="00F220FD" w:rsidRPr="00F95F23">
        <w:rPr>
          <w:rFonts w:eastAsia="Times New Roman" w:cstheme="minorHAnsi"/>
          <w:color w:val="000000"/>
          <w:lang w:eastAsia="ca-ES"/>
        </w:rPr>
        <w:t>eed lots</w:t>
      </w:r>
      <w:r w:rsidR="009F4C73">
        <w:rPr>
          <w:rFonts w:eastAsia="Times New Roman" w:cstheme="minorHAnsi"/>
          <w:color w:val="000000"/>
          <w:lang w:eastAsia="ca-ES"/>
        </w:rPr>
        <w:t xml:space="preserve"> </w:t>
      </w:r>
      <w:r w:rsidR="009F4C73" w:rsidRPr="00F95F23">
        <w:rPr>
          <w:rFonts w:eastAsia="Times New Roman" w:cstheme="minorHAnsi"/>
          <w:color w:val="000000"/>
          <w:lang w:eastAsia="ca-ES"/>
        </w:rPr>
        <w:t>(species x sampling site, N = 95)</w:t>
      </w:r>
      <w:r w:rsidR="00F220FD" w:rsidRPr="00F95F23">
        <w:rPr>
          <w:rFonts w:eastAsia="Times New Roman" w:cstheme="minorHAnsi"/>
          <w:color w:val="000000"/>
          <w:lang w:eastAsia="ca-ES"/>
        </w:rPr>
        <w:t xml:space="preserve"> remained in room conditions </w:t>
      </w:r>
      <w:r w:rsidR="00E171E9">
        <w:rPr>
          <w:rFonts w:eastAsia="Times New Roman" w:cstheme="minorHAnsi"/>
          <w:color w:val="000000"/>
          <w:lang w:eastAsia="ca-ES"/>
        </w:rPr>
        <w:t>and were</w:t>
      </w:r>
      <w:r w:rsidR="00BF0AFF" w:rsidRPr="00F95F23">
        <w:rPr>
          <w:rFonts w:eastAsia="Times New Roman" w:cstheme="minorHAnsi"/>
          <w:color w:val="000000"/>
          <w:lang w:eastAsia="ca-ES"/>
        </w:rPr>
        <w:t xml:space="preserve"> manually clean</w:t>
      </w:r>
      <w:r w:rsidR="00E171E9">
        <w:rPr>
          <w:rFonts w:eastAsia="Times New Roman" w:cstheme="minorHAnsi"/>
          <w:color w:val="000000"/>
          <w:lang w:eastAsia="ca-ES"/>
        </w:rPr>
        <w:t>ed</w:t>
      </w:r>
      <w:r w:rsidR="00BF0AFF" w:rsidRPr="00F95F23">
        <w:rPr>
          <w:rFonts w:eastAsia="Times New Roman" w:cstheme="minorHAnsi"/>
          <w:color w:val="000000"/>
          <w:lang w:eastAsia="ca-ES"/>
        </w:rPr>
        <w:t xml:space="preserve"> </w:t>
      </w:r>
      <w:r w:rsidRPr="00F95F23">
        <w:rPr>
          <w:rFonts w:eastAsia="Times New Roman" w:cstheme="minorHAnsi"/>
          <w:color w:val="000000"/>
          <w:lang w:eastAsia="ca-ES"/>
        </w:rPr>
        <w:t>within 25</w:t>
      </w:r>
      <w:r w:rsidR="00BF0AFF" w:rsidRPr="00F95F23">
        <w:rPr>
          <w:rFonts w:eastAsia="Times New Roman" w:cstheme="minorHAnsi"/>
          <w:color w:val="000000"/>
          <w:lang w:eastAsia="ca-ES"/>
        </w:rPr>
        <w:t xml:space="preserve"> days of collection</w:t>
      </w:r>
      <w:r w:rsidR="00BC04E3">
        <w:rPr>
          <w:rFonts w:eastAsia="Times New Roman" w:cstheme="minorHAnsi"/>
          <w:color w:val="000000"/>
          <w:lang w:eastAsia="ca-ES"/>
        </w:rPr>
        <w:t>.</w:t>
      </w:r>
      <w:r w:rsidR="00BF0AFF" w:rsidRPr="00F95F23">
        <w:rPr>
          <w:rFonts w:eastAsia="Times New Roman" w:cstheme="minorHAnsi"/>
          <w:color w:val="000000"/>
          <w:lang w:eastAsia="ca-ES"/>
        </w:rPr>
        <w:t xml:space="preserve"> </w:t>
      </w:r>
    </w:p>
    <w:p w14:paraId="07F56B54" w14:textId="741EF173" w:rsidR="00795794" w:rsidRPr="00F95F23" w:rsidRDefault="00795794" w:rsidP="00914E3A">
      <w:pPr>
        <w:pStyle w:val="Ttulo3"/>
        <w:spacing w:line="480" w:lineRule="auto"/>
        <w:rPr>
          <w:rFonts w:eastAsia="Times New Roman"/>
          <w:bdr w:val="none" w:sz="0" w:space="0" w:color="auto" w:frame="1"/>
          <w:lang w:eastAsia="ca-ES"/>
        </w:rPr>
      </w:pPr>
      <w:r>
        <w:rPr>
          <w:rFonts w:eastAsia="Times New Roman"/>
          <w:bdr w:val="none" w:sz="0" w:space="0" w:color="auto" w:frame="1"/>
          <w:lang w:eastAsia="ca-ES"/>
        </w:rPr>
        <w:lastRenderedPageBreak/>
        <w:t>Experimental setting</w:t>
      </w:r>
    </w:p>
    <w:p w14:paraId="6D233B59" w14:textId="6D0C60F6" w:rsidR="00795794" w:rsidRDefault="414BF7FF" w:rsidP="00914E3A">
      <w:pPr>
        <w:spacing w:after="0" w:line="480" w:lineRule="auto"/>
        <w:ind w:firstLine="709"/>
        <w:jc w:val="both"/>
        <w:rPr>
          <w:rFonts w:eastAsia="Times New Roman"/>
          <w:color w:val="000000" w:themeColor="text1"/>
          <w:lang w:eastAsia="ca-ES"/>
        </w:rPr>
      </w:pPr>
      <w:r w:rsidRPr="500F0B95">
        <w:t>We used</w:t>
      </w:r>
      <w:r w:rsidR="0089411C">
        <w:t xml:space="preserve"> </w:t>
      </w:r>
      <w:r w:rsidRPr="500F0B95">
        <w:t xml:space="preserve">temperature data series collected in the </w:t>
      </w:r>
      <w:r w:rsidR="00F2773E">
        <w:t xml:space="preserve">sampling </w:t>
      </w:r>
      <w:r w:rsidRPr="500F0B95">
        <w:t xml:space="preserve">sites of the </w:t>
      </w:r>
      <w:r w:rsidR="00904482">
        <w:t>t</w:t>
      </w:r>
      <w:r w:rsidR="00904482" w:rsidRPr="500F0B95">
        <w:t xml:space="preserve">emperate </w:t>
      </w:r>
      <w:ins w:id="113" w:author="Cuenta Microsoft" w:date="2024-09-26T11:30:00Z">
        <w:r w:rsidR="006B3873">
          <w:t>community</w:t>
        </w:r>
      </w:ins>
      <w:r w:rsidRPr="500F0B95">
        <w:t xml:space="preserve"> (</w:t>
      </w:r>
      <w:proofErr w:type="spellStart"/>
      <w:r w:rsidRPr="500F0B95">
        <w:t>Picos</w:t>
      </w:r>
      <w:proofErr w:type="spellEnd"/>
      <w:r w:rsidRPr="500F0B95">
        <w:t xml:space="preserve"> de Europa National Park) from 2008 to 2019</w:t>
      </w:r>
      <w:ins w:id="114" w:author="Cuenta Microsoft" w:date="2024-09-26T13:34:00Z">
        <w:r w:rsidR="00142DE7">
          <w:t xml:space="preserve"> to calculate and average minimum and maximum temperature per day which we used</w:t>
        </w:r>
      </w:ins>
      <w:r w:rsidRPr="500F0B95">
        <w:t xml:space="preserve"> as a reference for </w:t>
      </w:r>
      <w:r w:rsidR="005E790D">
        <w:t xml:space="preserve">identifying </w:t>
      </w:r>
      <w:r w:rsidRPr="500F0B95">
        <w:t>regional alpine microclimate</w:t>
      </w:r>
      <w:r w:rsidR="005E790D">
        <w:t>s</w:t>
      </w:r>
      <w:r w:rsidR="00F2773E">
        <w:t xml:space="preserve"> (</w:t>
      </w:r>
      <w:r w:rsidRPr="500F0B95">
        <w:t xml:space="preserve">M-Log5W loggers, </w:t>
      </w:r>
      <w:proofErr w:type="spellStart"/>
      <w:r w:rsidRPr="500F0B95">
        <w:t>GeoPrecision</w:t>
      </w:r>
      <w:proofErr w:type="spellEnd"/>
      <w:r w:rsidRPr="500F0B95">
        <w:t xml:space="preserve">, </w:t>
      </w:r>
      <w:proofErr w:type="spellStart"/>
      <w:r w:rsidRPr="500F0B95">
        <w:t>Ettlingen</w:t>
      </w:r>
      <w:proofErr w:type="spellEnd"/>
      <w:r w:rsidRPr="500F0B95">
        <w:t>, Germany, accuracy +/- 0.1 ºC at 0 ºC and 0.01 ºC resolution</w:t>
      </w:r>
      <w:r w:rsidR="00F2773E">
        <w:t>)</w:t>
      </w:r>
      <w:r w:rsidRPr="500F0B95">
        <w:t xml:space="preserve">. We selected the most contrasting </w:t>
      </w:r>
      <w:r w:rsidR="00F2773E">
        <w:t>sampling</w:t>
      </w:r>
      <w:r w:rsidR="00456871">
        <w:t xml:space="preserve"> </w:t>
      </w:r>
      <w:r w:rsidRPr="500F0B95">
        <w:t xml:space="preserve">sites, representing snowbed and fellfield conditions (Fig. </w:t>
      </w:r>
      <w:r w:rsidRPr="005B1A0B">
        <w:rPr>
          <w:rFonts w:cstheme="minorHAnsi"/>
          <w:b/>
          <w:bCs/>
        </w:rPr>
        <w:t>1c</w:t>
      </w:r>
      <w:r w:rsidRPr="500F0B95">
        <w:t xml:space="preserve">), which were further validated with temperature data available from the </w:t>
      </w:r>
      <w:r w:rsidR="00F43E9F">
        <w:t>mediterranean</w:t>
      </w:r>
      <w:r w:rsidR="00F43E9F" w:rsidRPr="500F0B95">
        <w:t xml:space="preserve"> </w:t>
      </w:r>
      <w:r w:rsidRPr="500F0B95">
        <w:t xml:space="preserve">sites, based on a field data series from 2020 to 2022 collected with </w:t>
      </w:r>
      <w:r w:rsidR="00F2773E">
        <w:t>Micro-</w:t>
      </w:r>
      <w:r w:rsidRPr="500F0B95">
        <w:t xml:space="preserve">SP3 loggers </w:t>
      </w:r>
      <w:r w:rsidR="00F2773E">
        <w:t>(</w:t>
      </w:r>
      <w:r w:rsidRPr="500F0B95">
        <w:t>EMS, Czech Republic, accuracy +/- 0.1 ºC at 0 ºC and 0.01 ºC resolution</w:t>
      </w:r>
      <w:r w:rsidR="00F2773E">
        <w:t>)</w:t>
      </w:r>
      <w:r w:rsidRPr="500F0B95">
        <w:t xml:space="preserve">. Despite differences in the total snow cover and mean temperatures, the snowbed and fellfield conditions were representative of the patterns observed in the two </w:t>
      </w:r>
      <w:ins w:id="115" w:author="Cuenta Microsoft" w:date="2024-09-26T11:33:00Z">
        <w:r w:rsidR="008A5381">
          <w:t>communiti</w:t>
        </w:r>
        <w:r w:rsidR="008A5381" w:rsidRPr="500F0B95">
          <w:t>es</w:t>
        </w:r>
      </w:ins>
      <w:r w:rsidRPr="500F0B95">
        <w:t xml:space="preserve">. We transformed the two reference data series </w:t>
      </w:r>
      <w:r w:rsidR="00F2773E">
        <w:t xml:space="preserve">to </w:t>
      </w:r>
      <w:r w:rsidRPr="500F0B95">
        <w:t xml:space="preserve">calculating maximum (T max) and minimum daily temperatures (T min) and calculated the number of days with snow cover, estimated as days with less than </w:t>
      </w:r>
      <w:r w:rsidR="2D11B45B" w:rsidRPr="500F0B95">
        <w:t>1</w:t>
      </w:r>
      <w:r w:rsidRPr="500F0B95">
        <w:t xml:space="preserve"> </w:t>
      </w:r>
      <w:r w:rsidR="4E265B21" w:rsidRPr="500F0B95">
        <w:t>ºC</w:t>
      </w:r>
      <w:r w:rsidRPr="500F0B95">
        <w:t xml:space="preserve"> temperature variation around zero degrees </w:t>
      </w:r>
      <w:r w:rsidR="00795794" w:rsidRPr="500F0B95">
        <w:fldChar w:fldCharType="begin" w:fldLock="1"/>
      </w:r>
      <w:r w:rsidR="00795794" w:rsidRPr="500F0B95">
        <w:instrText>ADDIN CSL_CITATION {"citationItems":[{"id":"ITEM-1","itemData":{"DOI":"10.1029/2004JD004910","ISSN":"01480227","abstract":"Most climate records and climate change scenarios projected by general circulation models are for atmospheric conditions. However, permafrost distribution as well as ecological and biogeochemical processes at high latitudes is mainly controlled by soil thermal conditions, which may be affected by atmospheric climate change. In this paper, the changes in soil temperature during the twentieth century in Canada were simulated at 0.5° latitude/longitude spatial resolution using a process-based model. The results show that the mean annual soil temperature differed from the mean annual air temperature by -2° to 7°C, with a national average of 2.5°C. Soil temperature generally responded to the forcing of air temperature but in complex ways. The changes in annual mean soil temperature during the twentieth century differed from that of air temperature by -3° to 3°C from place to place, and the difference was more significant in winter and spring. On average, for the whole of Canada the annual mean soil temperature at 20 cm depth increased by 0.6°C, while the annual mean air temperature increased by 1.0°C. Three mechanisms were investigated to explain this differentiation: air temperature change, which altered the thickness and duration of snow cover, thereby altering the response of soil temperature; seasonal differences in changes of air temperature; and changes in precipitation. The first two mechanisms generally buffer the response of soil temperature to changes in air temperature, While the effect of precipitation is significant and varies with time and space. This complex response of Soil temperature to changes in air temperature and precipitation would have significant implications for the impacts of climate change. Copyright 2005 by the American Geophysical Union.","author":[{"dropping-particle":"","family":"Zhang","given":"Yu","non-dropping-particle":"","parse-names":false,"suffix":""},{"dropping-particle":"","family":"Chen","given":"Wenjun","non-dropping-particle":"","parse-names":false,"suffix":""},{"dropping-particle":"","family":"Smith","given":"Sharon L.","non-dropping-particle":"","parse-names":false,"suffix":""},{"dropping-particle":"","family":"Riseborough","given":"Daniel W.","non-dropping-particle":"","parse-names":false,"suffix":""},{"dropping-particle":"","family":"Cihlar","given":"Josef","non-dropping-particle":"","parse-names":false,"suffix":""}],"container-title":"Journal of Geophysical Research D: Atmospheres","id":"ITEM-1","issue":"3","issued":{"date-parts":[["2005"]]},"page":"1-15","title":"Soil temperature in Canada during the twentieth century: Complex responses to atmospheric climate change","type":"article-journal","volume":"110"},"uris":["http://www.mendeley.com/documents/?uuid=3512a13a-0429-4609-aa4c-a7cce6e34974"]}],"mendeley":{"formattedCitation":"(Zhang &lt;i&gt;et al.&lt;/i&gt;, 2005)","plainTextFormattedCitation":"(Zhang et al., 2005)","previouslyFormattedCitation":"(Zhang &lt;i&gt;et al.&lt;/i&gt;, 2005)"},"properties":{"noteIndex":0},"schema":"https://github.com/citation-style-language/schema/raw/master/csl-citation.json"}</w:instrText>
      </w:r>
      <w:r w:rsidR="00795794" w:rsidRPr="500F0B95">
        <w:fldChar w:fldCharType="separate"/>
      </w:r>
      <w:r w:rsidRPr="500F0B95">
        <w:rPr>
          <w:noProof/>
        </w:rPr>
        <w:t xml:space="preserve">(Zhang </w:t>
      </w:r>
      <w:r w:rsidRPr="500F0B95">
        <w:rPr>
          <w:i/>
          <w:iCs/>
          <w:noProof/>
        </w:rPr>
        <w:t>et al.</w:t>
      </w:r>
      <w:r w:rsidRPr="500F0B95">
        <w:rPr>
          <w:noProof/>
        </w:rPr>
        <w:t>, 2005)</w:t>
      </w:r>
      <w:r w:rsidR="00795794" w:rsidRPr="500F0B95">
        <w:fldChar w:fldCharType="end"/>
      </w:r>
      <w:r w:rsidRPr="500F0B95">
        <w:t xml:space="preserve">. These conditions were then </w:t>
      </w:r>
      <w:r w:rsidR="00BE4615">
        <w:t xml:space="preserve">set up a weekly-resolution temperature program in two </w:t>
      </w:r>
      <w:ins w:id="116" w:author="Cuenta Microsoft" w:date="2024-09-26T11:18:00Z">
        <w:r w:rsidR="001804D2">
          <w:t>climatic</w:t>
        </w:r>
      </w:ins>
      <w:r w:rsidR="00BE4615">
        <w:t xml:space="preserve"> chambers to conduct a continuous seasonal experiment (Fig. 1d) using monthly-resolution photoperiod regimes </w:t>
      </w:r>
      <w:r w:rsidR="00AD5529">
        <w:t>and daily</w:t>
      </w:r>
      <w:r w:rsidR="00FD22CA">
        <w:t xml:space="preserve"> temperature ramps </w:t>
      </w:r>
      <w:r w:rsidR="00FD22CA" w:rsidRPr="500F0B95">
        <w:t xml:space="preserve">between the </w:t>
      </w:r>
      <w:proofErr w:type="spellStart"/>
      <w:r w:rsidR="00FD22CA" w:rsidRPr="500F0B95">
        <w:t>Tmax</w:t>
      </w:r>
      <w:proofErr w:type="spellEnd"/>
      <w:r w:rsidR="00FD22CA" w:rsidRPr="500F0B95">
        <w:t xml:space="preserve"> and </w:t>
      </w:r>
      <w:proofErr w:type="spellStart"/>
      <w:r w:rsidR="00FD22CA" w:rsidRPr="500F0B95">
        <w:t>Tmin</w:t>
      </w:r>
      <w:proofErr w:type="spellEnd"/>
      <w:r w:rsidR="00FD22CA" w:rsidRPr="500F0B95">
        <w:t xml:space="preserve"> </w:t>
      </w:r>
      <w:r w:rsidR="00FF3B3E">
        <w:t>to mimic field conditions</w:t>
      </w:r>
      <w:r w:rsidR="00142DE7">
        <w:t xml:space="preserve"> </w:t>
      </w:r>
      <w:r w:rsidR="00B23F9B">
        <w:t>(</w:t>
      </w:r>
      <w:ins w:id="117" w:author="Cuenta Microsoft" w:date="2024-09-26T13:42:00Z">
        <w:r w:rsidR="00142DE7">
          <w:t>see detailed climatic chambers programs in Table S1</w:t>
        </w:r>
      </w:ins>
      <w:r w:rsidR="00B23F9B">
        <w:t>)</w:t>
      </w:r>
      <w:r w:rsidRPr="500F0B95">
        <w:t xml:space="preserve">. The chambers </w:t>
      </w:r>
      <w:proofErr w:type="gramStart"/>
      <w:r w:rsidRPr="500F0B95">
        <w:t>were programmed</w:t>
      </w:r>
      <w:proofErr w:type="gramEnd"/>
      <w:r w:rsidRPr="500F0B95">
        <w:t xml:space="preserve"> with daily temperature ramps. Each </w:t>
      </w:r>
      <w:ins w:id="118" w:author="Cuenta Microsoft" w:date="2024-09-26T10:57:00Z">
        <w:r w:rsidR="00986209">
          <w:t>condition</w:t>
        </w:r>
        <w:r w:rsidR="00986209" w:rsidRPr="500F0B95">
          <w:t xml:space="preserve"> </w:t>
        </w:r>
      </w:ins>
      <w:r w:rsidRPr="500F0B95">
        <w:t xml:space="preserve">was configured in </w:t>
      </w:r>
      <w:ins w:id="119" w:author="Cuenta Microsoft" w:date="2024-09-26T10:59:00Z">
        <w:r w:rsidR="00986209">
          <w:t xml:space="preserve">one </w:t>
        </w:r>
      </w:ins>
      <w:r w:rsidRPr="500F0B95">
        <w:t xml:space="preserve">climatic chamber </w:t>
      </w:r>
      <w:r w:rsidR="00E56E46">
        <w:t>(</w:t>
      </w:r>
      <w:proofErr w:type="spellStart"/>
      <w:r w:rsidR="00B23F9B">
        <w:t>Aralab</w:t>
      </w:r>
      <w:proofErr w:type="spellEnd"/>
      <w:r w:rsidR="00B23F9B">
        <w:t xml:space="preserve"> </w:t>
      </w:r>
      <w:proofErr w:type="spellStart"/>
      <w:r w:rsidRPr="500F0B95">
        <w:t>Fitoclima</w:t>
      </w:r>
      <w:proofErr w:type="spellEnd"/>
      <w:r w:rsidRPr="500F0B95">
        <w:t xml:space="preserve"> S600 PL, equipped with </w:t>
      </w:r>
      <w:proofErr w:type="gramStart"/>
      <w:r w:rsidRPr="500F0B95">
        <w:t>4</w:t>
      </w:r>
      <w:proofErr w:type="gramEnd"/>
      <w:r w:rsidRPr="500F0B95">
        <w:t xml:space="preserve"> led modules 11W 350mA) </w:t>
      </w:r>
      <w:r w:rsidR="6E6D57BB" w:rsidRPr="500F0B95">
        <w:t xml:space="preserve">using </w:t>
      </w:r>
      <w:proofErr w:type="spellStart"/>
      <w:r w:rsidR="6E6D57BB" w:rsidRPr="500F0B95">
        <w:t>Fitolog</w:t>
      </w:r>
      <w:proofErr w:type="spellEnd"/>
      <w:r w:rsidR="6E6D57BB" w:rsidRPr="500F0B95">
        <w:t xml:space="preserve"> 9000 software (version 9308, </w:t>
      </w:r>
      <w:proofErr w:type="spellStart"/>
      <w:r w:rsidR="6E6D57BB" w:rsidRPr="500F0B95">
        <w:t>Aralab</w:t>
      </w:r>
      <w:proofErr w:type="spellEnd"/>
      <w:r w:rsidR="6E6D57BB" w:rsidRPr="500F0B95">
        <w:t xml:space="preserve"> Pharmaceutical Stability software). </w:t>
      </w:r>
      <w:r w:rsidRPr="500F0B95">
        <w:t>The fellfield</w:t>
      </w:r>
      <w:ins w:id="120" w:author="Cuenta Microsoft" w:date="2024-09-26T11:20:00Z">
        <w:r w:rsidR="006B3873" w:rsidRPr="500F0B95">
          <w:t xml:space="preserve"> </w:t>
        </w:r>
        <w:r w:rsidR="006B3873">
          <w:t>climate</w:t>
        </w:r>
      </w:ins>
      <w:ins w:id="121" w:author="Cuenta Microsoft" w:date="2024-09-26T10:59:00Z">
        <w:r w:rsidR="00986209">
          <w:t xml:space="preserve"> regime</w:t>
        </w:r>
      </w:ins>
      <w:ins w:id="122" w:author="Cuenta Microsoft" w:date="2024-09-26T10:58:00Z">
        <w:r w:rsidR="00986209">
          <w:t xml:space="preserve"> </w:t>
        </w:r>
      </w:ins>
      <w:r w:rsidRPr="500F0B95">
        <w:t xml:space="preserve">was programmed with a snow-free </w:t>
      </w:r>
      <w:r w:rsidRPr="500F0B95">
        <w:rPr>
          <w:rFonts w:eastAsia="Times New Roman"/>
          <w:color w:val="000000" w:themeColor="text1"/>
          <w:lang w:eastAsia="ca-ES"/>
        </w:rPr>
        <w:t xml:space="preserve">winter period below </w:t>
      </w:r>
      <w:proofErr w:type="gramStart"/>
      <w:r w:rsidRPr="500F0B95">
        <w:rPr>
          <w:rFonts w:eastAsia="Times New Roman"/>
          <w:color w:val="000000" w:themeColor="text1"/>
          <w:lang w:eastAsia="ca-ES"/>
        </w:rPr>
        <w:t>0</w:t>
      </w:r>
      <w:proofErr w:type="gramEnd"/>
      <w:r w:rsidRPr="500F0B95">
        <w:rPr>
          <w:rFonts w:eastAsia="Times New Roman"/>
          <w:color w:val="000000" w:themeColor="text1"/>
          <w:lang w:eastAsia="ca-ES"/>
        </w:rPr>
        <w:t xml:space="preserve"> </w:t>
      </w:r>
      <w:r w:rsidRPr="500F0B95">
        <w:t>ºC</w:t>
      </w:r>
      <w:r w:rsidRPr="500F0B95">
        <w:rPr>
          <w:rFonts w:eastAsia="Times New Roman"/>
          <w:color w:val="000000" w:themeColor="text1"/>
          <w:lang w:eastAsia="ca-ES"/>
        </w:rPr>
        <w:t xml:space="preserve"> temperatures</w:t>
      </w:r>
      <w:ins w:id="123" w:author="Cuenta Microsoft" w:date="2024-09-26T13:44:00Z">
        <w:r w:rsidR="00142DE7">
          <w:rPr>
            <w:rFonts w:eastAsia="Times New Roman"/>
            <w:color w:val="000000" w:themeColor="text1"/>
            <w:lang w:eastAsia="ca-ES"/>
          </w:rPr>
          <w:t xml:space="preserve"> (ranging </w:t>
        </w:r>
      </w:ins>
      <w:ins w:id="124" w:author="Cuenta Microsoft" w:date="2024-09-26T13:45:00Z">
        <w:r w:rsidR="00142DE7">
          <w:rPr>
            <w:rFonts w:eastAsia="Times New Roman"/>
            <w:color w:val="000000" w:themeColor="text1"/>
            <w:lang w:eastAsia="ca-ES"/>
          </w:rPr>
          <w:t>-0.5 to -2ºC)</w:t>
        </w:r>
      </w:ins>
      <w:r w:rsidR="6E6D57BB" w:rsidRPr="500F0B95">
        <w:rPr>
          <w:rFonts w:eastAsia="Times New Roman"/>
          <w:color w:val="000000" w:themeColor="text1"/>
          <w:lang w:eastAsia="ca-ES"/>
        </w:rPr>
        <w:t xml:space="preserve"> with</w:t>
      </w:r>
      <w:r w:rsidRPr="500F0B95">
        <w:rPr>
          <w:rFonts w:eastAsia="Times New Roman"/>
          <w:color w:val="000000" w:themeColor="text1"/>
          <w:lang w:eastAsia="ca-ES"/>
        </w:rPr>
        <w:t xml:space="preserve"> daily photoperiod and temperature fluctuation for 144 days. The snowbed </w:t>
      </w:r>
      <w:ins w:id="125" w:author="Cuenta Microsoft" w:date="2024-09-26T10:59:00Z">
        <w:r w:rsidR="00986209">
          <w:rPr>
            <w:rFonts w:eastAsia="Times New Roman"/>
            <w:color w:val="000000" w:themeColor="text1"/>
            <w:lang w:eastAsia="ca-ES"/>
          </w:rPr>
          <w:t xml:space="preserve">climate regime </w:t>
        </w:r>
      </w:ins>
      <w:r w:rsidRPr="500F0B95">
        <w:rPr>
          <w:rFonts w:eastAsia="Times New Roman"/>
          <w:color w:val="000000" w:themeColor="text1"/>
          <w:lang w:eastAsia="ca-ES"/>
        </w:rPr>
        <w:t xml:space="preserve">was programmed with a long snow period with constant </w:t>
      </w:r>
      <w:proofErr w:type="gramStart"/>
      <w:r w:rsidRPr="500F0B95">
        <w:rPr>
          <w:rFonts w:eastAsia="Times New Roman"/>
          <w:color w:val="000000" w:themeColor="text1"/>
          <w:lang w:eastAsia="ca-ES"/>
        </w:rPr>
        <w:t>0</w:t>
      </w:r>
      <w:proofErr w:type="gramEnd"/>
      <w:r w:rsidRPr="500F0B95">
        <w:rPr>
          <w:rFonts w:eastAsia="Times New Roman"/>
          <w:color w:val="000000" w:themeColor="text1"/>
          <w:lang w:eastAsia="ca-ES"/>
        </w:rPr>
        <w:t xml:space="preserve"> </w:t>
      </w:r>
      <w:r w:rsidRPr="500F0B95">
        <w:t>ºC</w:t>
      </w:r>
      <w:r w:rsidRPr="500F0B95">
        <w:rPr>
          <w:rFonts w:eastAsia="Times New Roman"/>
          <w:color w:val="000000" w:themeColor="text1"/>
          <w:lang w:eastAsia="ca-ES"/>
        </w:rPr>
        <w:t xml:space="preserve"> temperature and darkness for 196 days. </w:t>
      </w:r>
    </w:p>
    <w:p w14:paraId="0BF92E36" w14:textId="55F5110E" w:rsidR="00B40780" w:rsidRDefault="3D83F81A" w:rsidP="00914E3A">
      <w:pPr>
        <w:shd w:val="clear" w:color="auto" w:fill="FFFFFF" w:themeFill="background1"/>
        <w:spacing w:line="480" w:lineRule="auto"/>
        <w:ind w:firstLine="709"/>
        <w:jc w:val="both"/>
      </w:pPr>
      <w:r w:rsidRPr="500F0B95">
        <w:rPr>
          <w:rFonts w:eastAsia="Times New Roman"/>
          <w:color w:val="000000" w:themeColor="text1"/>
          <w:lang w:eastAsia="ca-ES"/>
        </w:rPr>
        <w:lastRenderedPageBreak/>
        <w:t xml:space="preserve">Germination experiments </w:t>
      </w:r>
      <w:r w:rsidR="00EF6A9F">
        <w:rPr>
          <w:rFonts w:eastAsia="Times New Roman"/>
          <w:color w:val="000000" w:themeColor="text1"/>
          <w:lang w:eastAsia="ca-ES"/>
        </w:rPr>
        <w:t>started</w:t>
      </w:r>
      <w:r w:rsidR="6E6D57BB" w:rsidRPr="500F0B95">
        <w:rPr>
          <w:rFonts w:eastAsia="Times New Roman"/>
          <w:color w:val="000000" w:themeColor="text1"/>
          <w:lang w:eastAsia="ca-ES"/>
        </w:rPr>
        <w:t xml:space="preserve"> </w:t>
      </w:r>
      <w:r w:rsidRPr="500F0B95">
        <w:rPr>
          <w:rFonts w:eastAsia="Times New Roman"/>
          <w:color w:val="000000" w:themeColor="text1"/>
          <w:lang w:eastAsia="ca-ES"/>
        </w:rPr>
        <w:t>sequentially</w:t>
      </w:r>
      <w:r w:rsidR="5DB4F7AD" w:rsidRPr="500F0B95">
        <w:rPr>
          <w:rFonts w:eastAsia="Times New Roman"/>
          <w:color w:val="000000" w:themeColor="text1"/>
          <w:lang w:eastAsia="ca-ES"/>
        </w:rPr>
        <w:t xml:space="preserve"> </w:t>
      </w:r>
      <w:r w:rsidRPr="500F0B95">
        <w:rPr>
          <w:rFonts w:eastAsia="Times New Roman"/>
          <w:color w:val="000000" w:themeColor="text1"/>
          <w:lang w:eastAsia="ca-ES"/>
        </w:rPr>
        <w:t>after</w:t>
      </w:r>
      <w:r w:rsidR="00EF6A9F">
        <w:rPr>
          <w:rFonts w:eastAsia="Times New Roman"/>
          <w:color w:val="000000" w:themeColor="text1"/>
          <w:lang w:eastAsia="ca-ES"/>
        </w:rPr>
        <w:t xml:space="preserve"> </w:t>
      </w:r>
      <w:r w:rsidR="5DB4F7AD" w:rsidRPr="500F0B95">
        <w:rPr>
          <w:rFonts w:eastAsia="Times New Roman"/>
          <w:color w:val="000000" w:themeColor="text1"/>
          <w:lang w:eastAsia="ca-ES"/>
        </w:rPr>
        <w:t>field</w:t>
      </w:r>
      <w:r w:rsidR="3FDAA707" w:rsidRPr="500F0B95">
        <w:rPr>
          <w:rFonts w:eastAsia="Times New Roman"/>
          <w:color w:val="000000" w:themeColor="text1"/>
          <w:lang w:eastAsia="ca-ES"/>
        </w:rPr>
        <w:t xml:space="preserve"> collection</w:t>
      </w:r>
      <w:r w:rsidR="00EF6A9F">
        <w:rPr>
          <w:rFonts w:eastAsia="Times New Roman"/>
          <w:color w:val="000000" w:themeColor="text1"/>
          <w:lang w:eastAsia="ca-ES"/>
        </w:rPr>
        <w:t xml:space="preserve"> </w:t>
      </w:r>
      <w:r w:rsidR="00A77F33">
        <w:rPr>
          <w:rFonts w:eastAsia="Times New Roman"/>
          <w:color w:val="000000" w:themeColor="text1"/>
          <w:lang w:eastAsia="ca-ES"/>
        </w:rPr>
        <w:t xml:space="preserve">and </w:t>
      </w:r>
      <w:r w:rsidR="00D61CD7">
        <w:rPr>
          <w:rFonts w:eastAsia="Times New Roman"/>
          <w:color w:val="000000" w:themeColor="text1"/>
          <w:lang w:eastAsia="ca-ES"/>
        </w:rPr>
        <w:t xml:space="preserve">seed </w:t>
      </w:r>
      <w:r w:rsidR="00A77F33">
        <w:rPr>
          <w:rFonts w:eastAsia="Times New Roman"/>
          <w:color w:val="000000" w:themeColor="text1"/>
          <w:lang w:eastAsia="ca-ES"/>
        </w:rPr>
        <w:t>cleaning</w:t>
      </w:r>
      <w:r w:rsidR="5DB4F7AD" w:rsidRPr="500F0B95">
        <w:rPr>
          <w:rFonts w:eastAsia="Times New Roman"/>
          <w:color w:val="000000" w:themeColor="text1"/>
          <w:lang w:eastAsia="ca-ES"/>
        </w:rPr>
        <w:t xml:space="preserve">. Each seed lot was placed in both incubators simultaneously, sowing four replicates of 25 seeds in </w:t>
      </w:r>
      <w:r w:rsidR="00BC212C">
        <w:rPr>
          <w:rFonts w:eastAsia="Times New Roman"/>
          <w:color w:val="000000" w:themeColor="text1"/>
          <w:lang w:eastAsia="ca-ES"/>
        </w:rPr>
        <w:t>nine</w:t>
      </w:r>
      <w:r w:rsidR="5DB4F7AD" w:rsidRPr="500F0B95">
        <w:rPr>
          <w:rFonts w:eastAsia="Times New Roman"/>
          <w:color w:val="000000" w:themeColor="text1"/>
          <w:lang w:eastAsia="ca-ES"/>
        </w:rPr>
        <w:t xml:space="preserve"> cm diameter Petri dishes (numbers were adapted for seed lots with fewer seeds available) with germination filter paper (</w:t>
      </w:r>
      <w:proofErr w:type="spellStart"/>
      <w:r w:rsidR="5DB4F7AD" w:rsidRPr="500F0B95">
        <w:rPr>
          <w:rFonts w:eastAsia="Times New Roman"/>
          <w:color w:val="000000" w:themeColor="text1"/>
          <w:lang w:eastAsia="ca-ES"/>
        </w:rPr>
        <w:t>Filtros</w:t>
      </w:r>
      <w:proofErr w:type="spellEnd"/>
      <w:r w:rsidR="5DB4F7AD" w:rsidRPr="500F0B95">
        <w:rPr>
          <w:rFonts w:eastAsia="Times New Roman"/>
          <w:color w:val="000000" w:themeColor="text1"/>
          <w:lang w:eastAsia="ca-ES"/>
        </w:rPr>
        <w:t xml:space="preserve"> </w:t>
      </w:r>
      <w:proofErr w:type="spellStart"/>
      <w:r w:rsidR="5DB4F7AD" w:rsidRPr="500F0B95">
        <w:rPr>
          <w:rFonts w:eastAsia="Times New Roman"/>
          <w:color w:val="000000" w:themeColor="text1"/>
          <w:lang w:eastAsia="ca-ES"/>
        </w:rPr>
        <w:t>Anoia</w:t>
      </w:r>
      <w:proofErr w:type="spellEnd"/>
      <w:r w:rsidR="5DB4F7AD" w:rsidRPr="500F0B95">
        <w:rPr>
          <w:rFonts w:eastAsia="Times New Roman"/>
          <w:color w:val="000000" w:themeColor="text1"/>
          <w:lang w:eastAsia="ca-ES"/>
        </w:rPr>
        <w:t xml:space="preserve"> S.A. paper for germination assays, Ref.</w:t>
      </w:r>
      <w:r w:rsidR="00A360A4">
        <w:rPr>
          <w:rFonts w:eastAsia="Times New Roman"/>
          <w:color w:val="000000" w:themeColor="text1"/>
          <w:lang w:eastAsia="ca-ES"/>
        </w:rPr>
        <w:t xml:space="preserve"> </w:t>
      </w:r>
      <w:r w:rsidR="5DB4F7AD" w:rsidRPr="500F0B95">
        <w:rPr>
          <w:rFonts w:eastAsia="Times New Roman"/>
          <w:color w:val="000000" w:themeColor="text1"/>
          <w:lang w:eastAsia="ca-ES"/>
        </w:rPr>
        <w:t xml:space="preserve">518G085). Filter papers were kept soaked by adding </w:t>
      </w:r>
      <w:r w:rsidR="00C43518">
        <w:rPr>
          <w:rFonts w:eastAsia="Times New Roman"/>
          <w:color w:val="000000" w:themeColor="text1"/>
          <w:lang w:eastAsia="ca-ES"/>
        </w:rPr>
        <w:t>three</w:t>
      </w:r>
      <w:r w:rsidR="5DB4F7AD" w:rsidRPr="500F0B95">
        <w:rPr>
          <w:rFonts w:eastAsia="Times New Roman"/>
          <w:color w:val="000000" w:themeColor="text1"/>
          <w:lang w:eastAsia="ca-ES"/>
        </w:rPr>
        <w:t xml:space="preserve"> ml of distilled water every two weeks. Dishes </w:t>
      </w:r>
      <w:proofErr w:type="gramStart"/>
      <w:r w:rsidR="5DB4F7AD" w:rsidRPr="500F0B95">
        <w:rPr>
          <w:rFonts w:eastAsia="Times New Roman"/>
          <w:color w:val="000000" w:themeColor="text1"/>
          <w:lang w:eastAsia="ca-ES"/>
        </w:rPr>
        <w:t>were sealed</w:t>
      </w:r>
      <w:proofErr w:type="gramEnd"/>
      <w:r w:rsidR="5DB4F7AD" w:rsidRPr="500F0B95">
        <w:rPr>
          <w:rFonts w:eastAsia="Times New Roman"/>
          <w:color w:val="000000" w:themeColor="text1"/>
          <w:lang w:eastAsia="ca-ES"/>
        </w:rPr>
        <w:t xml:space="preserve"> with </w:t>
      </w:r>
      <w:proofErr w:type="spellStart"/>
      <w:r w:rsidR="5DB4F7AD" w:rsidRPr="500F0B95">
        <w:rPr>
          <w:rFonts w:eastAsia="Times New Roman"/>
          <w:color w:val="000000" w:themeColor="text1"/>
          <w:lang w:eastAsia="ca-ES"/>
        </w:rPr>
        <w:t>parafilm</w:t>
      </w:r>
      <w:proofErr w:type="spellEnd"/>
      <w:r w:rsidR="5DB4F7AD" w:rsidRPr="500F0B95">
        <w:rPr>
          <w:rFonts w:eastAsia="Times New Roman"/>
          <w:color w:val="000000" w:themeColor="text1"/>
          <w:lang w:eastAsia="ca-ES"/>
        </w:rPr>
        <w:t xml:space="preserve"> to maintain the moisture content, avoiding water stress throughout the growing season. During the winter</w:t>
      </w:r>
      <w:r w:rsidR="6E6D57BB" w:rsidRPr="500F0B95">
        <w:rPr>
          <w:rFonts w:eastAsia="Times New Roman"/>
          <w:color w:val="000000" w:themeColor="text1"/>
          <w:lang w:eastAsia="ca-ES"/>
        </w:rPr>
        <w:t xml:space="preserve"> period</w:t>
      </w:r>
      <w:r w:rsidR="5DB4F7AD" w:rsidRPr="500F0B95">
        <w:rPr>
          <w:rFonts w:eastAsia="Times New Roman"/>
          <w:color w:val="000000" w:themeColor="text1"/>
          <w:lang w:eastAsia="ca-ES"/>
        </w:rPr>
        <w:t xml:space="preserve">, incubators remained closed to avoid </w:t>
      </w:r>
      <w:r w:rsidR="00223C8A">
        <w:rPr>
          <w:rFonts w:eastAsia="Times New Roman"/>
          <w:color w:val="000000" w:themeColor="text1"/>
          <w:lang w:eastAsia="ca-ES"/>
        </w:rPr>
        <w:t>temperature increases that could trigger germination; therefore,</w:t>
      </w:r>
      <w:r w:rsidR="5DB4F7AD" w:rsidRPr="500F0B95">
        <w:rPr>
          <w:rFonts w:eastAsia="Times New Roman"/>
          <w:color w:val="000000" w:themeColor="text1"/>
          <w:lang w:eastAsia="ca-ES"/>
        </w:rPr>
        <w:t xml:space="preserve"> no water </w:t>
      </w:r>
      <w:proofErr w:type="gramStart"/>
      <w:r w:rsidR="5DB4F7AD" w:rsidRPr="500F0B95">
        <w:rPr>
          <w:rFonts w:eastAsia="Times New Roman"/>
          <w:color w:val="000000" w:themeColor="text1"/>
          <w:lang w:eastAsia="ca-ES"/>
        </w:rPr>
        <w:t>was added</w:t>
      </w:r>
      <w:proofErr w:type="gramEnd"/>
      <w:r w:rsidR="5DB4F7AD" w:rsidRPr="500F0B95">
        <w:rPr>
          <w:rFonts w:eastAsia="Times New Roman"/>
          <w:color w:val="000000" w:themeColor="text1"/>
          <w:lang w:eastAsia="ca-ES"/>
        </w:rPr>
        <w:t xml:space="preserve"> during that period. </w:t>
      </w:r>
      <w:r w:rsidR="5DB4F7AD" w:rsidRPr="500F0B95">
        <w:t>We checked germination</w:t>
      </w:r>
      <w:r w:rsidR="5DB4F7AD" w:rsidRPr="500F0B95">
        <w:rPr>
          <w:rFonts w:eastAsia="Times New Roman"/>
          <w:color w:val="000000" w:themeColor="text1"/>
          <w:lang w:eastAsia="ca-ES"/>
        </w:rPr>
        <w:t xml:space="preserve"> </w:t>
      </w:r>
      <w:r w:rsidR="5DB4F7AD" w:rsidRPr="500F0B95">
        <w:t xml:space="preserve">every two weeks before </w:t>
      </w:r>
      <w:r w:rsidR="3FDAA707" w:rsidRPr="500F0B95">
        <w:t>winter</w:t>
      </w:r>
      <w:r w:rsidR="5DB4F7AD" w:rsidRPr="500F0B95">
        <w:t xml:space="preserve"> and weekly after winter until the end of the experiment. </w:t>
      </w:r>
      <w:r w:rsidR="3FDAA707" w:rsidRPr="500F0B95">
        <w:t>As i</w:t>
      </w:r>
      <w:r w:rsidR="5DB4F7AD" w:rsidRPr="500F0B95">
        <w:t xml:space="preserve">ncubators remained closed during </w:t>
      </w:r>
      <w:r w:rsidR="3FDAA707" w:rsidRPr="500F0B95">
        <w:t>winter,</w:t>
      </w:r>
      <w:r w:rsidR="5DB4F7AD" w:rsidRPr="500F0B95">
        <w:t xml:space="preserve"> </w:t>
      </w:r>
      <w:r w:rsidR="3FDAA707" w:rsidRPr="500F0B95">
        <w:t>no</w:t>
      </w:r>
      <w:r w:rsidR="5DB4F7AD" w:rsidRPr="500F0B95">
        <w:t xml:space="preserve"> germination scores </w:t>
      </w:r>
      <w:proofErr w:type="gramStart"/>
      <w:r w:rsidR="3FDAA707" w:rsidRPr="500F0B95">
        <w:t>were done</w:t>
      </w:r>
      <w:proofErr w:type="gramEnd"/>
      <w:r w:rsidR="3FDAA707" w:rsidRPr="500F0B95">
        <w:t xml:space="preserve"> </w:t>
      </w:r>
      <w:r w:rsidR="5DB4F7AD" w:rsidRPr="500F0B95">
        <w:t xml:space="preserve">in that period. </w:t>
      </w:r>
    </w:p>
    <w:p w14:paraId="6D6A2E42" w14:textId="1EC43C8B" w:rsidR="00502072" w:rsidRPr="00F95F23" w:rsidRDefault="00502072" w:rsidP="00914E3A">
      <w:pPr>
        <w:shd w:val="clear" w:color="auto" w:fill="FFFFFF"/>
        <w:spacing w:line="480" w:lineRule="auto"/>
        <w:ind w:firstLine="709"/>
        <w:jc w:val="both"/>
        <w:textAlignment w:val="baseline"/>
        <w:rPr>
          <w:rFonts w:eastAsia="Times New Roman" w:cstheme="minorHAnsi"/>
          <w:color w:val="000000"/>
          <w:lang w:eastAsia="ca-ES"/>
        </w:rPr>
      </w:pPr>
      <w:r w:rsidRPr="00F95F23">
        <w:rPr>
          <w:rFonts w:cstheme="minorHAnsi"/>
        </w:rPr>
        <w:t xml:space="preserve">We removed seeds from the petri dishes once </w:t>
      </w:r>
      <w:r w:rsidRPr="00F95F23">
        <w:rPr>
          <w:rFonts w:eastAsia="Times New Roman" w:cstheme="minorHAnsi"/>
          <w:color w:val="000000"/>
          <w:lang w:eastAsia="ca-ES"/>
        </w:rPr>
        <w:t xml:space="preserve">germination occurred (radicle &gt; 1.5 mm long). </w:t>
      </w:r>
      <w:r w:rsidR="00BF0AFF" w:rsidRPr="00F95F23">
        <w:rPr>
          <w:rFonts w:eastAsia="Times New Roman" w:cstheme="minorHAnsi"/>
          <w:color w:val="000000"/>
          <w:lang w:eastAsia="ca-ES"/>
        </w:rPr>
        <w:t>At the end of the experiment, w</w:t>
      </w:r>
      <w:r w:rsidRPr="00F95F23">
        <w:rPr>
          <w:rFonts w:eastAsia="Times New Roman" w:cstheme="minorHAnsi"/>
          <w:color w:val="000000"/>
          <w:lang w:eastAsia="ca-ES"/>
        </w:rPr>
        <w:t xml:space="preserve">e cut open non-germinated seeds under the binocular </w:t>
      </w:r>
      <w:ins w:id="126" w:author="Cuenta Microsoft" w:date="2024-09-26T11:01:00Z">
        <w:r w:rsidR="00986209">
          <w:rPr>
            <w:rFonts w:eastAsia="Times New Roman" w:cstheme="minorHAnsi"/>
            <w:color w:val="000000"/>
            <w:lang w:eastAsia="ca-ES"/>
          </w:rPr>
          <w:t>stereoscope</w:t>
        </w:r>
        <w:r w:rsidR="00986209" w:rsidRPr="00F95F23">
          <w:rPr>
            <w:rFonts w:eastAsia="Times New Roman" w:cstheme="minorHAnsi"/>
            <w:color w:val="000000"/>
            <w:lang w:eastAsia="ca-ES"/>
          </w:rPr>
          <w:t xml:space="preserve"> </w:t>
        </w:r>
      </w:ins>
      <w:proofErr w:type="gramStart"/>
      <w:r w:rsidRPr="00F95F23">
        <w:rPr>
          <w:rFonts w:eastAsia="Times New Roman" w:cstheme="minorHAnsi"/>
          <w:color w:val="000000"/>
          <w:lang w:eastAsia="ca-ES"/>
        </w:rPr>
        <w:t>to visually assess</w:t>
      </w:r>
      <w:proofErr w:type="gramEnd"/>
      <w:r w:rsidRPr="00F95F23">
        <w:rPr>
          <w:rFonts w:eastAsia="Times New Roman" w:cstheme="minorHAnsi"/>
          <w:color w:val="000000"/>
          <w:lang w:eastAsia="ca-ES"/>
        </w:rPr>
        <w:t xml:space="preserve"> if</w:t>
      </w:r>
      <w:r w:rsidR="00BF0AFF" w:rsidRPr="00F95F23">
        <w:rPr>
          <w:rFonts w:eastAsia="Times New Roman" w:cstheme="minorHAnsi"/>
          <w:color w:val="000000"/>
          <w:lang w:eastAsia="ca-ES"/>
        </w:rPr>
        <w:t xml:space="preserve"> they were empty, infected, or </w:t>
      </w:r>
      <w:r w:rsidRPr="00F95F23">
        <w:rPr>
          <w:rFonts w:eastAsia="Times New Roman" w:cstheme="minorHAnsi"/>
          <w:color w:val="000000"/>
          <w:lang w:eastAsia="ca-ES"/>
        </w:rPr>
        <w:t>normal. We considered seeds</w:t>
      </w:r>
      <w:r w:rsidRPr="00F95F23">
        <w:rPr>
          <w:rFonts w:cstheme="minorHAnsi"/>
          <w:color w:val="000000"/>
        </w:rPr>
        <w:t xml:space="preserve"> with white and firm embryos viable </w:t>
      </w:r>
      <w:r w:rsidRPr="00F95F23">
        <w:rPr>
          <w:rFonts w:cstheme="minorHAnsi"/>
          <w:color w:val="000000"/>
        </w:rPr>
        <w:fldChar w:fldCharType="begin" w:fldLock="1"/>
      </w:r>
      <w:r w:rsidRPr="00F95F23">
        <w:rPr>
          <w:rFonts w:cstheme="minorHAnsi"/>
          <w:color w:val="000000"/>
        </w:rPr>
        <w:instrText>ADDIN CSL_CITATION {"citationItems":[{"id":"ITEM-1","itemData":{"DOI":"10.1016/B978-0-12-416677-6.00001-9","ISBN":"978-0-12-416677-6","abstract":"This book covers the present state of knowledge of the ecology, biogeography and evolution of whole-seed dormancy and germination, and it synthesizes available information on these topics for more than 14,000 species. The first chapter explains the meaning of seed germination ecology, provides an overview of the general kinds of information needed to understand the seed germination ecology of a species and comments on the values of such studies. Also, attention is given to reasons why this book on seed germination is needed, and how it differs from previous ones written on various aspects of seeds.","author":[{"dropping-particle":"","family":"Baskin","given":"Carol C.","non-dropping-particle":"","parse-names":false,"suffix":""},{"dropping-particle":"","family":"Baskin","given":"Jerry M.","non-dropping-particle":"","parse-names":false,"suffix":""}],"container-title":"Seeds","edition":"2nd Editio","id":"ITEM-1","issued":{"date-parts":[["2014","1","1"]]},"publisher":"Academic Press","publisher-place":"San Diego, CA, USA","title":"Seeds. Ecology, Biogeography and Evolution of Dormancy and Germination","type":"book"},"uris":["http://www.mendeley.com/documents/?uuid=a147d983-47ad-3113-ac22-f9e2c3bbcc32"]}],"mendeley":{"formattedCitation":"(Baskin and Baskin, 2014)","plainTextFormattedCitation":"(Baskin and Baskin, 2014)","previouslyFormattedCitation":"(Baskin and Baskin, 2014)"},"properties":{"noteIndex":0},"schema":"https://github.com/citation-style-language/schema/raw/master/csl-citation.json"}</w:instrText>
      </w:r>
      <w:r w:rsidRPr="00F95F23">
        <w:rPr>
          <w:rFonts w:cstheme="minorHAnsi"/>
          <w:color w:val="000000"/>
        </w:rPr>
        <w:fldChar w:fldCharType="separate"/>
      </w:r>
      <w:r w:rsidRPr="00F95F23">
        <w:rPr>
          <w:rFonts w:cstheme="minorHAnsi"/>
          <w:noProof/>
          <w:color w:val="000000"/>
        </w:rPr>
        <w:t>(Baskin and Baskin, 2014)</w:t>
      </w:r>
      <w:r w:rsidRPr="00F95F23">
        <w:rPr>
          <w:rFonts w:cstheme="minorHAnsi"/>
          <w:color w:val="000000"/>
        </w:rPr>
        <w:fldChar w:fldCharType="end"/>
      </w:r>
      <w:r w:rsidRPr="00F95F23">
        <w:rPr>
          <w:rFonts w:cstheme="minorHAnsi"/>
          <w:color w:val="000000"/>
        </w:rPr>
        <w:t xml:space="preserve">. We </w:t>
      </w:r>
      <w:r w:rsidR="00342299" w:rsidRPr="00F95F23">
        <w:rPr>
          <w:rFonts w:cstheme="minorHAnsi"/>
          <w:color w:val="000000"/>
        </w:rPr>
        <w:t>removed</w:t>
      </w:r>
      <w:r w:rsidRPr="00F95F23">
        <w:rPr>
          <w:rFonts w:cstheme="minorHAnsi"/>
          <w:color w:val="000000"/>
        </w:rPr>
        <w:t xml:space="preserve"> </w:t>
      </w:r>
      <w:r w:rsidRPr="00F95F23">
        <w:rPr>
          <w:rFonts w:eastAsia="Times New Roman" w:cstheme="minorHAnsi"/>
          <w:color w:val="000000"/>
          <w:lang w:eastAsia="ca-ES"/>
        </w:rPr>
        <w:t xml:space="preserve">empty or infected seeds </w:t>
      </w:r>
      <w:r w:rsidR="00AF5059">
        <w:rPr>
          <w:rFonts w:eastAsia="Times New Roman" w:cstheme="minorHAnsi"/>
          <w:color w:val="000000"/>
          <w:lang w:eastAsia="ca-ES"/>
        </w:rPr>
        <w:t>as well as</w:t>
      </w:r>
      <w:r w:rsidR="00342299" w:rsidRPr="00F95F23">
        <w:rPr>
          <w:rFonts w:eastAsia="Times New Roman" w:cstheme="minorHAnsi"/>
          <w:color w:val="000000"/>
          <w:lang w:eastAsia="ca-ES"/>
        </w:rPr>
        <w:t xml:space="preserve"> populations with zero germination </w:t>
      </w:r>
      <w:r w:rsidR="00BD0E73">
        <w:rPr>
          <w:rFonts w:eastAsia="Times New Roman" w:cstheme="minorHAnsi"/>
          <w:color w:val="000000"/>
          <w:lang w:eastAsia="ca-ES"/>
        </w:rPr>
        <w:t>or with</w:t>
      </w:r>
      <w:r w:rsidR="00342299" w:rsidRPr="00F95F23">
        <w:rPr>
          <w:rFonts w:eastAsia="Times New Roman" w:cstheme="minorHAnsi"/>
          <w:color w:val="000000"/>
          <w:lang w:eastAsia="ca-ES"/>
        </w:rPr>
        <w:t xml:space="preserve"> less than 25 % of viable seeds (N = 14</w:t>
      </w:r>
      <w:r w:rsidR="00BD0E73">
        <w:rPr>
          <w:rFonts w:eastAsia="Times New Roman" w:cstheme="minorHAnsi"/>
          <w:color w:val="000000"/>
          <w:lang w:eastAsia="ca-ES"/>
        </w:rPr>
        <w:t>,</w:t>
      </w:r>
      <w:r w:rsidR="006B782A">
        <w:rPr>
          <w:rFonts w:eastAsia="Times New Roman" w:cstheme="minorHAnsi"/>
          <w:color w:val="000000"/>
          <w:lang w:eastAsia="ca-ES"/>
        </w:rPr>
        <w:t xml:space="preserve"> assuming</w:t>
      </w:r>
      <w:r w:rsidR="00342299" w:rsidRPr="00F95F23">
        <w:rPr>
          <w:rFonts w:eastAsia="Times New Roman" w:cstheme="minorHAnsi"/>
          <w:color w:val="000000"/>
          <w:lang w:eastAsia="ca-ES"/>
        </w:rPr>
        <w:t xml:space="preserve"> </w:t>
      </w:r>
      <w:r w:rsidR="00223C8A">
        <w:rPr>
          <w:rFonts w:eastAsia="Times New Roman" w:cstheme="minorHAnsi"/>
          <w:color w:val="000000"/>
          <w:lang w:eastAsia="ca-ES"/>
        </w:rPr>
        <w:t>experimental conditions did</w:t>
      </w:r>
      <w:r w:rsidR="00342299" w:rsidRPr="00F95F23">
        <w:rPr>
          <w:rFonts w:eastAsia="Times New Roman" w:cstheme="minorHAnsi"/>
          <w:color w:val="000000"/>
          <w:lang w:eastAsia="ca-ES"/>
        </w:rPr>
        <w:t xml:space="preserve"> </w:t>
      </w:r>
      <w:r w:rsidR="00223C8A">
        <w:rPr>
          <w:rFonts w:eastAsia="Times New Roman" w:cstheme="minorHAnsi"/>
          <w:color w:val="000000"/>
          <w:lang w:eastAsia="ca-ES"/>
        </w:rPr>
        <w:t xml:space="preserve">not successfully </w:t>
      </w:r>
      <w:r w:rsidR="00342299" w:rsidRPr="00F95F23">
        <w:rPr>
          <w:rFonts w:eastAsia="Times New Roman" w:cstheme="minorHAnsi"/>
          <w:color w:val="000000"/>
          <w:lang w:eastAsia="ca-ES"/>
        </w:rPr>
        <w:t>break dormancy or the seed quality during collection was not optimal</w:t>
      </w:r>
      <w:r w:rsidR="006B782A">
        <w:rPr>
          <w:rFonts w:eastAsia="Times New Roman" w:cstheme="minorHAnsi"/>
          <w:color w:val="000000"/>
          <w:lang w:eastAsia="ca-ES"/>
        </w:rPr>
        <w:t>)</w:t>
      </w:r>
      <w:r w:rsidR="00BD0E73" w:rsidRPr="00BD0E73">
        <w:rPr>
          <w:rFonts w:eastAsia="Times New Roman" w:cstheme="minorHAnsi"/>
          <w:color w:val="000000"/>
          <w:lang w:eastAsia="ca-ES"/>
        </w:rPr>
        <w:t xml:space="preserve"> </w:t>
      </w:r>
      <w:r w:rsidR="00BD0E73" w:rsidRPr="00F95F23">
        <w:rPr>
          <w:rFonts w:eastAsia="Times New Roman" w:cstheme="minorHAnsi"/>
          <w:color w:val="000000"/>
          <w:lang w:eastAsia="ca-ES"/>
        </w:rPr>
        <w:t>for further analysis</w:t>
      </w:r>
      <w:r w:rsidR="00342299" w:rsidRPr="00F95F23">
        <w:rPr>
          <w:rFonts w:eastAsia="Times New Roman" w:cstheme="minorHAnsi"/>
          <w:color w:val="000000"/>
          <w:lang w:eastAsia="ca-ES"/>
        </w:rPr>
        <w:t xml:space="preserve">.  </w:t>
      </w:r>
      <w:r w:rsidRPr="00F95F23">
        <w:rPr>
          <w:rFonts w:eastAsia="Times New Roman" w:cstheme="minorHAnsi"/>
          <w:color w:val="000000"/>
          <w:lang w:eastAsia="ca-ES"/>
        </w:rPr>
        <w:t xml:space="preserve">The experiment </w:t>
      </w:r>
      <w:proofErr w:type="gramStart"/>
      <w:r w:rsidRPr="00F95F23">
        <w:rPr>
          <w:rFonts w:eastAsia="Times New Roman" w:cstheme="minorHAnsi"/>
          <w:color w:val="000000"/>
          <w:lang w:eastAsia="ca-ES"/>
        </w:rPr>
        <w:t>was terminated</w:t>
      </w:r>
      <w:proofErr w:type="gramEnd"/>
      <w:r w:rsidRPr="00F95F23">
        <w:rPr>
          <w:rFonts w:eastAsia="Times New Roman" w:cstheme="minorHAnsi"/>
          <w:color w:val="000000"/>
          <w:lang w:eastAsia="ca-ES"/>
        </w:rPr>
        <w:t xml:space="preserve"> after 14 months (July 2021 - September 2022</w:t>
      </w:r>
      <w:r w:rsidR="00342299" w:rsidRPr="00F95F23">
        <w:rPr>
          <w:rFonts w:eastAsia="Times New Roman" w:cstheme="minorHAnsi"/>
          <w:color w:val="000000"/>
          <w:lang w:eastAsia="ca-ES"/>
        </w:rPr>
        <w:t>)</w:t>
      </w:r>
      <w:r w:rsidR="00B40780">
        <w:rPr>
          <w:rFonts w:eastAsia="Times New Roman" w:cstheme="minorHAnsi"/>
          <w:color w:val="000000"/>
          <w:lang w:eastAsia="ca-ES"/>
        </w:rPr>
        <w:t xml:space="preserve">. The </w:t>
      </w:r>
      <w:r w:rsidRPr="00F95F23">
        <w:rPr>
          <w:rFonts w:cstheme="minorHAnsi"/>
        </w:rPr>
        <w:t xml:space="preserve">final dataset consisted of the raw scoring data for 95 </w:t>
      </w:r>
      <w:r w:rsidR="003F1494">
        <w:rPr>
          <w:rFonts w:cstheme="minorHAnsi"/>
        </w:rPr>
        <w:t>seed</w:t>
      </w:r>
      <w:r w:rsidRPr="00F95F23">
        <w:rPr>
          <w:rFonts w:cstheme="minorHAnsi"/>
        </w:rPr>
        <w:t xml:space="preserve"> lots of 54 species </w:t>
      </w:r>
      <w:r w:rsidR="00B40780">
        <w:rPr>
          <w:rFonts w:cstheme="minorHAnsi"/>
        </w:rPr>
        <w:t>from</w:t>
      </w:r>
      <w:r w:rsidR="00B40780" w:rsidRPr="00F95F23">
        <w:rPr>
          <w:rFonts w:cstheme="minorHAnsi"/>
        </w:rPr>
        <w:t xml:space="preserve"> </w:t>
      </w:r>
      <w:r w:rsidRPr="00F95F23">
        <w:rPr>
          <w:rFonts w:cstheme="minorHAnsi"/>
        </w:rPr>
        <w:t xml:space="preserve">21 </w:t>
      </w:r>
      <w:r w:rsidR="00B40780">
        <w:rPr>
          <w:rFonts w:cstheme="minorHAnsi"/>
        </w:rPr>
        <w:t>taxonomic</w:t>
      </w:r>
      <w:r w:rsidR="00B40780" w:rsidRPr="00F95F23">
        <w:rPr>
          <w:rFonts w:cstheme="minorHAnsi"/>
        </w:rPr>
        <w:t xml:space="preserve"> </w:t>
      </w:r>
      <w:r w:rsidRPr="00F95F23">
        <w:rPr>
          <w:rFonts w:cstheme="minorHAnsi"/>
        </w:rPr>
        <w:t xml:space="preserve">families. </w:t>
      </w:r>
      <w:proofErr w:type="gramStart"/>
      <w:r w:rsidRPr="00F95F23">
        <w:rPr>
          <w:rFonts w:cstheme="minorHAnsi"/>
        </w:rPr>
        <w:t>A total of 10,816</w:t>
      </w:r>
      <w:proofErr w:type="gramEnd"/>
      <w:r w:rsidRPr="00F95F23">
        <w:rPr>
          <w:rFonts w:cstheme="minorHAnsi"/>
        </w:rPr>
        <w:t xml:space="preserve"> viable seeds were used in the experiment.</w:t>
      </w:r>
    </w:p>
    <w:p w14:paraId="78AF67DB" w14:textId="05BF34F4" w:rsidR="00A250BD" w:rsidRPr="00F95F23" w:rsidRDefault="00C229F9" w:rsidP="00914E3A">
      <w:pPr>
        <w:pStyle w:val="Ttulo3"/>
        <w:spacing w:line="480" w:lineRule="auto"/>
        <w:rPr>
          <w:rFonts w:eastAsia="Times New Roman"/>
          <w:bdr w:val="none" w:sz="0" w:space="0" w:color="auto" w:frame="1"/>
          <w:lang w:eastAsia="ca-ES"/>
        </w:rPr>
      </w:pPr>
      <w:r w:rsidRPr="00F95F23">
        <w:rPr>
          <w:rFonts w:eastAsia="Times New Roman"/>
          <w:bdr w:val="none" w:sz="0" w:space="0" w:color="auto" w:frame="1"/>
          <w:lang w:eastAsia="ca-ES"/>
        </w:rPr>
        <w:t xml:space="preserve">Germination traits </w:t>
      </w:r>
    </w:p>
    <w:p w14:paraId="535636C7" w14:textId="23F91955" w:rsidR="009E6ED4" w:rsidRDefault="000E7007" w:rsidP="00914E3A">
      <w:pPr>
        <w:shd w:val="clear" w:color="auto" w:fill="FFFFFF"/>
        <w:spacing w:line="480" w:lineRule="auto"/>
        <w:jc w:val="both"/>
        <w:textAlignment w:val="baseline"/>
        <w:rPr>
          <w:rFonts w:eastAsia="Times New Roman" w:cstheme="minorHAnsi"/>
          <w:color w:val="000000"/>
          <w:lang w:eastAsia="ca-ES"/>
        </w:rPr>
      </w:pPr>
      <w:r w:rsidRPr="00F95F23">
        <w:rPr>
          <w:rFonts w:eastAsia="Times New Roman" w:cstheme="minorHAnsi"/>
          <w:color w:val="000000"/>
          <w:lang w:eastAsia="ca-ES"/>
        </w:rPr>
        <w:t xml:space="preserve">We defined </w:t>
      </w:r>
      <w:r w:rsidR="00594823">
        <w:rPr>
          <w:rFonts w:eastAsia="Times New Roman" w:cstheme="minorHAnsi"/>
          <w:color w:val="000000"/>
          <w:lang w:eastAsia="ca-ES"/>
        </w:rPr>
        <w:t>seven</w:t>
      </w:r>
      <w:r w:rsidRPr="00F95F23">
        <w:rPr>
          <w:rFonts w:eastAsia="Times New Roman" w:cstheme="minorHAnsi"/>
          <w:color w:val="000000"/>
          <w:lang w:eastAsia="ca-ES"/>
        </w:rPr>
        <w:t xml:space="preserve"> </w:t>
      </w:r>
      <w:r w:rsidR="00B202E0" w:rsidRPr="00F95F23">
        <w:rPr>
          <w:rFonts w:eastAsia="Times New Roman" w:cstheme="minorHAnsi"/>
          <w:color w:val="000000"/>
          <w:lang w:eastAsia="ca-ES"/>
        </w:rPr>
        <w:t>traits</w:t>
      </w:r>
      <w:r w:rsidR="004B019D" w:rsidRPr="00F95F23">
        <w:rPr>
          <w:rFonts w:eastAsia="Times New Roman" w:cstheme="minorHAnsi"/>
          <w:color w:val="000000"/>
          <w:lang w:eastAsia="ca-ES"/>
        </w:rPr>
        <w:t xml:space="preserve"> </w:t>
      </w:r>
      <w:r w:rsidRPr="00F95F23">
        <w:rPr>
          <w:rFonts w:eastAsia="Times New Roman" w:cstheme="minorHAnsi"/>
          <w:color w:val="000000"/>
          <w:lang w:eastAsia="ca-ES"/>
        </w:rPr>
        <w:t xml:space="preserve">to </w:t>
      </w:r>
      <w:r w:rsidR="004B019D" w:rsidRPr="00F95F23">
        <w:rPr>
          <w:rFonts w:eastAsia="Times New Roman" w:cstheme="minorHAnsi"/>
          <w:color w:val="000000"/>
          <w:lang w:eastAsia="ca-ES"/>
        </w:rPr>
        <w:t xml:space="preserve">describe </w:t>
      </w:r>
      <w:r w:rsidRPr="00F95F23">
        <w:rPr>
          <w:rFonts w:eastAsia="Times New Roman" w:cstheme="minorHAnsi"/>
          <w:color w:val="000000"/>
          <w:lang w:eastAsia="ca-ES"/>
        </w:rPr>
        <w:t xml:space="preserve">germination </w:t>
      </w:r>
      <w:r w:rsidR="00745F76" w:rsidRPr="00F95F23">
        <w:rPr>
          <w:rFonts w:eastAsia="Times New Roman" w:cstheme="minorHAnsi"/>
          <w:color w:val="000000"/>
          <w:lang w:eastAsia="ca-ES"/>
        </w:rPr>
        <w:t>phenology</w:t>
      </w:r>
      <w:r w:rsidR="00B21D15" w:rsidRPr="00F95F23">
        <w:rPr>
          <w:rFonts w:eastAsia="Times New Roman" w:cstheme="minorHAnsi"/>
          <w:color w:val="000000"/>
          <w:lang w:eastAsia="ca-ES"/>
        </w:rPr>
        <w:t xml:space="preserve"> </w:t>
      </w:r>
      <w:r w:rsidRPr="006235C4">
        <w:rPr>
          <w:rFonts w:eastAsia="Times New Roman" w:cstheme="minorHAnsi"/>
          <w:color w:val="000000"/>
          <w:lang w:eastAsia="ca-ES"/>
        </w:rPr>
        <w:t>(</w:t>
      </w:r>
      <w:r w:rsidR="00A32193" w:rsidRPr="006235C4">
        <w:rPr>
          <w:rFonts w:eastAsia="Times New Roman" w:cstheme="minorHAnsi"/>
          <w:color w:val="000000"/>
          <w:lang w:eastAsia="ca-ES"/>
        </w:rPr>
        <w:t>T</w:t>
      </w:r>
      <w:r w:rsidRPr="006235C4">
        <w:rPr>
          <w:rFonts w:eastAsia="Times New Roman" w:cstheme="minorHAnsi"/>
          <w:color w:val="000000"/>
          <w:lang w:eastAsia="ca-ES"/>
        </w:rPr>
        <w:t xml:space="preserve">able </w:t>
      </w:r>
      <w:r w:rsidR="00594823" w:rsidRPr="005B1A0B">
        <w:rPr>
          <w:rFonts w:cstheme="minorHAnsi"/>
          <w:b/>
          <w:bCs/>
        </w:rPr>
        <w:t>1</w:t>
      </w:r>
      <w:r w:rsidRPr="00F95F23">
        <w:rPr>
          <w:rFonts w:eastAsia="Times New Roman" w:cstheme="minorHAnsi"/>
          <w:color w:val="000000"/>
          <w:lang w:eastAsia="ca-ES"/>
        </w:rPr>
        <w:t>)</w:t>
      </w:r>
      <w:r w:rsidR="00C2762C">
        <w:rPr>
          <w:rFonts w:eastAsia="Times New Roman" w:cstheme="minorHAnsi"/>
          <w:color w:val="000000"/>
          <w:lang w:eastAsia="ca-ES"/>
        </w:rPr>
        <w:t xml:space="preserve"> and</w:t>
      </w:r>
      <w:r w:rsidRPr="00F95F23">
        <w:rPr>
          <w:rFonts w:eastAsia="Times New Roman" w:cstheme="minorHAnsi"/>
          <w:color w:val="000000"/>
          <w:lang w:eastAsia="ca-ES"/>
        </w:rPr>
        <w:t xml:space="preserve"> </w:t>
      </w:r>
      <w:r w:rsidR="00300EAC" w:rsidRPr="00F95F23">
        <w:rPr>
          <w:rFonts w:eastAsia="Times New Roman" w:cstheme="minorHAnsi"/>
          <w:color w:val="000000"/>
          <w:lang w:eastAsia="ca-ES"/>
        </w:rPr>
        <w:t>synthesize</w:t>
      </w:r>
      <w:r w:rsidR="00117D9A" w:rsidRPr="00F95F23">
        <w:rPr>
          <w:rFonts w:eastAsia="Times New Roman" w:cstheme="minorHAnsi"/>
          <w:color w:val="000000"/>
          <w:lang w:eastAsia="ca-ES"/>
        </w:rPr>
        <w:t xml:space="preserve"> the </w:t>
      </w:r>
      <w:r w:rsidR="00CF489A" w:rsidRPr="00F95F23">
        <w:rPr>
          <w:rFonts w:eastAsia="Times New Roman" w:cstheme="minorHAnsi"/>
          <w:color w:val="000000"/>
          <w:lang w:eastAsia="ca-ES"/>
        </w:rPr>
        <w:t xml:space="preserve">patterns observed </w:t>
      </w:r>
      <w:r w:rsidR="00594823">
        <w:rPr>
          <w:rFonts w:eastAsia="Times New Roman" w:cstheme="minorHAnsi"/>
          <w:color w:val="000000"/>
          <w:lang w:eastAsia="ca-ES"/>
        </w:rPr>
        <w:t>in</w:t>
      </w:r>
      <w:r w:rsidR="00594823" w:rsidRPr="00F95F23">
        <w:rPr>
          <w:rFonts w:eastAsia="Times New Roman" w:cstheme="minorHAnsi"/>
          <w:color w:val="000000"/>
          <w:lang w:eastAsia="ca-ES"/>
        </w:rPr>
        <w:t xml:space="preserve"> </w:t>
      </w:r>
      <w:r w:rsidR="006B6A1E" w:rsidRPr="00F95F23">
        <w:rPr>
          <w:rFonts w:eastAsia="Times New Roman" w:cstheme="minorHAnsi"/>
          <w:color w:val="000000"/>
          <w:lang w:eastAsia="ca-ES"/>
        </w:rPr>
        <w:t xml:space="preserve">the </w:t>
      </w:r>
      <w:r w:rsidR="006B6A1E" w:rsidRPr="00F95F23">
        <w:rPr>
          <w:rFonts w:cstheme="minorHAnsi"/>
        </w:rPr>
        <w:t>experiment</w:t>
      </w:r>
      <w:r w:rsidR="00594823">
        <w:rPr>
          <w:rFonts w:cstheme="minorHAnsi"/>
        </w:rPr>
        <w:t>s</w:t>
      </w:r>
      <w:r w:rsidR="00FA6017" w:rsidRPr="00F95F23">
        <w:rPr>
          <w:rFonts w:eastAsia="Times New Roman" w:cstheme="minorHAnsi"/>
          <w:color w:val="000000"/>
          <w:lang w:eastAsia="ca-ES"/>
        </w:rPr>
        <w:t xml:space="preserve">, </w:t>
      </w:r>
      <w:r w:rsidR="00EF6A9F">
        <w:rPr>
          <w:rFonts w:eastAsia="Times New Roman" w:cstheme="minorHAnsi"/>
          <w:color w:val="000000"/>
          <w:lang w:eastAsia="ca-ES"/>
        </w:rPr>
        <w:t xml:space="preserve">also </w:t>
      </w:r>
      <w:r w:rsidR="00FA6017" w:rsidRPr="00F95F23">
        <w:rPr>
          <w:rFonts w:eastAsia="Times New Roman" w:cstheme="minorHAnsi"/>
          <w:color w:val="000000"/>
          <w:lang w:eastAsia="ca-ES"/>
        </w:rPr>
        <w:t xml:space="preserve">considering their </w:t>
      </w:r>
      <w:r w:rsidR="004B019D" w:rsidRPr="00F95F23">
        <w:rPr>
          <w:rFonts w:eastAsia="Times New Roman" w:cstheme="minorHAnsi"/>
          <w:color w:val="000000"/>
          <w:lang w:eastAsia="ca-ES"/>
        </w:rPr>
        <w:t xml:space="preserve">functional </w:t>
      </w:r>
      <w:r w:rsidR="00FA6017" w:rsidRPr="00F95F23">
        <w:rPr>
          <w:rFonts w:eastAsia="Times New Roman" w:cstheme="minorHAnsi"/>
          <w:color w:val="000000"/>
          <w:lang w:eastAsia="ca-ES"/>
        </w:rPr>
        <w:t xml:space="preserve">ecological significance in </w:t>
      </w:r>
      <w:r w:rsidR="004B019D" w:rsidRPr="00F95F23">
        <w:rPr>
          <w:rFonts w:eastAsia="Times New Roman" w:cstheme="minorHAnsi"/>
          <w:color w:val="000000"/>
          <w:lang w:eastAsia="ca-ES"/>
        </w:rPr>
        <w:t>the alpine ecosystem</w:t>
      </w:r>
      <w:r w:rsidR="00CF489A" w:rsidRPr="00F95F23">
        <w:rPr>
          <w:rFonts w:eastAsia="Times New Roman" w:cstheme="minorHAnsi"/>
          <w:color w:val="000000"/>
          <w:lang w:eastAsia="ca-ES"/>
        </w:rPr>
        <w:t xml:space="preserve">. </w:t>
      </w:r>
      <w:r w:rsidR="00F427AD" w:rsidRPr="00F95F23">
        <w:rPr>
          <w:rFonts w:eastAsia="Times New Roman" w:cstheme="minorHAnsi"/>
          <w:color w:val="000000"/>
          <w:lang w:eastAsia="ca-ES"/>
        </w:rPr>
        <w:t xml:space="preserve">The first </w:t>
      </w:r>
      <w:r w:rsidR="00FC0306">
        <w:rPr>
          <w:rFonts w:eastAsia="Times New Roman" w:cstheme="minorHAnsi"/>
          <w:color w:val="000000"/>
          <w:lang w:eastAsia="ca-ES"/>
        </w:rPr>
        <w:t xml:space="preserve">four </w:t>
      </w:r>
      <w:r w:rsidR="005512C5">
        <w:rPr>
          <w:rFonts w:eastAsia="Times New Roman" w:cstheme="minorHAnsi"/>
          <w:color w:val="000000"/>
          <w:lang w:eastAsia="ca-ES"/>
        </w:rPr>
        <w:t xml:space="preserve">traits </w:t>
      </w:r>
      <w:ins w:id="127" w:author="Cuenta Microsoft" w:date="2024-09-26T11:02:00Z">
        <w:r w:rsidR="00986209">
          <w:rPr>
            <w:rFonts w:eastAsia="Times New Roman" w:cstheme="minorHAnsi"/>
            <w:color w:val="000000"/>
            <w:lang w:eastAsia="ca-ES"/>
          </w:rPr>
          <w:t>concern</w:t>
        </w:r>
        <w:r w:rsidR="00986209" w:rsidRPr="00F95F23">
          <w:rPr>
            <w:rFonts w:eastAsia="Times New Roman" w:cstheme="minorHAnsi"/>
            <w:color w:val="000000"/>
            <w:lang w:eastAsia="ca-ES"/>
          </w:rPr>
          <w:t xml:space="preserve"> </w:t>
        </w:r>
      </w:ins>
      <w:r w:rsidR="003F63E7" w:rsidRPr="00F95F23">
        <w:rPr>
          <w:rFonts w:eastAsia="Times New Roman" w:cstheme="minorHAnsi"/>
          <w:color w:val="000000"/>
          <w:lang w:eastAsia="ca-ES"/>
        </w:rPr>
        <w:t xml:space="preserve">the </w:t>
      </w:r>
      <w:proofErr w:type="spellStart"/>
      <w:r w:rsidR="001E4239" w:rsidRPr="00F95F23">
        <w:rPr>
          <w:rFonts w:eastAsia="Times New Roman" w:cstheme="minorHAnsi"/>
          <w:color w:val="000000"/>
          <w:lang w:eastAsia="ca-ES"/>
        </w:rPr>
        <w:t>phenological</w:t>
      </w:r>
      <w:proofErr w:type="spellEnd"/>
      <w:r w:rsidR="001E4239" w:rsidRPr="00F95F23">
        <w:rPr>
          <w:rFonts w:eastAsia="Times New Roman" w:cstheme="minorHAnsi"/>
          <w:color w:val="000000"/>
          <w:lang w:eastAsia="ca-ES"/>
        </w:rPr>
        <w:t xml:space="preserve"> season</w:t>
      </w:r>
      <w:r w:rsidR="003F63E7" w:rsidRPr="00F95F23">
        <w:rPr>
          <w:rFonts w:eastAsia="Times New Roman" w:cstheme="minorHAnsi"/>
          <w:color w:val="000000"/>
          <w:lang w:eastAsia="ca-ES"/>
        </w:rPr>
        <w:t>:</w:t>
      </w:r>
      <w:r w:rsidR="00F427AD" w:rsidRPr="00F95F23">
        <w:rPr>
          <w:rFonts w:eastAsia="Times New Roman" w:cstheme="minorHAnsi"/>
          <w:color w:val="000000"/>
          <w:lang w:eastAsia="ca-ES"/>
        </w:rPr>
        <w:t xml:space="preserve"> </w:t>
      </w:r>
      <w:r w:rsidR="001E4239" w:rsidRPr="00F95F23">
        <w:rPr>
          <w:rFonts w:eastAsia="Times New Roman" w:cstheme="minorHAnsi"/>
          <w:color w:val="000000"/>
          <w:lang w:eastAsia="ca-ES"/>
        </w:rPr>
        <w:t>a</w:t>
      </w:r>
      <w:r w:rsidR="00D24317" w:rsidRPr="00F95F23">
        <w:rPr>
          <w:rFonts w:eastAsia="Times New Roman" w:cstheme="minorHAnsi"/>
          <w:color w:val="000000"/>
          <w:lang w:eastAsia="ca-ES"/>
        </w:rPr>
        <w:t>utumn</w:t>
      </w:r>
      <w:r w:rsidR="00687284" w:rsidRPr="00F95F23">
        <w:rPr>
          <w:rFonts w:eastAsia="Times New Roman" w:cstheme="minorHAnsi"/>
          <w:color w:val="000000"/>
          <w:lang w:eastAsia="ca-ES"/>
        </w:rPr>
        <w:t xml:space="preserve"> </w:t>
      </w:r>
      <w:r w:rsidR="00D24317" w:rsidRPr="00F95F23">
        <w:rPr>
          <w:rFonts w:eastAsia="Times New Roman" w:cstheme="minorHAnsi"/>
          <w:color w:val="000000"/>
          <w:lang w:eastAsia="ca-ES"/>
        </w:rPr>
        <w:t xml:space="preserve">and </w:t>
      </w:r>
      <w:r w:rsidR="009003F4" w:rsidRPr="00F95F23">
        <w:rPr>
          <w:rFonts w:eastAsia="Times New Roman" w:cstheme="minorHAnsi"/>
          <w:color w:val="000000"/>
          <w:lang w:eastAsia="ca-ES"/>
        </w:rPr>
        <w:t>s</w:t>
      </w:r>
      <w:r w:rsidR="00D24317" w:rsidRPr="00F95F23">
        <w:rPr>
          <w:rFonts w:eastAsia="Times New Roman" w:cstheme="minorHAnsi"/>
          <w:color w:val="000000"/>
          <w:lang w:eastAsia="ca-ES"/>
        </w:rPr>
        <w:t xml:space="preserve">ummer </w:t>
      </w:r>
      <w:r w:rsidR="00D24317" w:rsidRPr="00F95F23">
        <w:rPr>
          <w:rFonts w:eastAsia="Times New Roman" w:cstheme="minorHAnsi"/>
          <w:color w:val="000000"/>
          <w:lang w:eastAsia="ca-ES"/>
        </w:rPr>
        <w:lastRenderedPageBreak/>
        <w:t>germination con</w:t>
      </w:r>
      <w:r w:rsidR="005D76F7">
        <w:rPr>
          <w:rFonts w:eastAsia="Times New Roman" w:cstheme="minorHAnsi"/>
          <w:color w:val="000000"/>
          <w:lang w:eastAsia="ca-ES"/>
        </w:rPr>
        <w:t>sider</w:t>
      </w:r>
      <w:r w:rsidR="00D24317" w:rsidRPr="00F95F23">
        <w:rPr>
          <w:rFonts w:eastAsia="Times New Roman" w:cstheme="minorHAnsi"/>
          <w:color w:val="000000"/>
          <w:lang w:eastAsia="ca-ES"/>
        </w:rPr>
        <w:t xml:space="preserve"> </w:t>
      </w:r>
      <w:r w:rsidR="00800E84" w:rsidRPr="00F95F23">
        <w:rPr>
          <w:rFonts w:eastAsia="Times New Roman" w:cstheme="minorHAnsi"/>
          <w:color w:val="000000"/>
          <w:lang w:eastAsia="ca-ES"/>
        </w:rPr>
        <w:t xml:space="preserve">specific </w:t>
      </w:r>
      <w:r w:rsidR="00553C09">
        <w:rPr>
          <w:rFonts w:eastAsia="Times New Roman" w:cstheme="minorHAnsi"/>
          <w:color w:val="000000"/>
          <w:lang w:eastAsia="ca-ES"/>
        </w:rPr>
        <w:t>periods</w:t>
      </w:r>
      <w:r w:rsidR="00800E84" w:rsidRPr="00F95F23">
        <w:rPr>
          <w:rFonts w:eastAsia="Times New Roman" w:cstheme="minorHAnsi"/>
          <w:color w:val="000000"/>
          <w:lang w:eastAsia="ca-ES"/>
        </w:rPr>
        <w:t xml:space="preserve"> measured in</w:t>
      </w:r>
      <w:r w:rsidR="00DA0FB1" w:rsidRPr="00F95F23">
        <w:rPr>
          <w:rFonts w:eastAsia="Times New Roman" w:cstheme="minorHAnsi"/>
          <w:color w:val="000000"/>
          <w:lang w:eastAsia="ca-ES"/>
        </w:rPr>
        <w:t xml:space="preserve"> </w:t>
      </w:r>
      <w:r w:rsidR="005D76F7">
        <w:rPr>
          <w:rFonts w:eastAsia="Times New Roman" w:cstheme="minorHAnsi"/>
          <w:color w:val="000000"/>
          <w:lang w:eastAsia="ca-ES"/>
        </w:rPr>
        <w:t xml:space="preserve">Julian </w:t>
      </w:r>
      <w:r w:rsidR="00475DA3" w:rsidRPr="00F95F23">
        <w:rPr>
          <w:rFonts w:eastAsia="Times New Roman" w:cstheme="minorHAnsi"/>
          <w:color w:val="000000"/>
          <w:lang w:eastAsia="ca-ES"/>
        </w:rPr>
        <w:t>calendar dates</w:t>
      </w:r>
      <w:r w:rsidR="00594823">
        <w:rPr>
          <w:rFonts w:eastAsia="Times New Roman" w:cstheme="minorHAnsi"/>
          <w:color w:val="000000"/>
          <w:lang w:eastAsia="ca-ES"/>
        </w:rPr>
        <w:t>, and they are</w:t>
      </w:r>
      <w:r w:rsidR="00800E84" w:rsidRPr="00F95F23">
        <w:rPr>
          <w:rFonts w:eastAsia="Times New Roman" w:cstheme="minorHAnsi"/>
          <w:color w:val="000000"/>
          <w:lang w:eastAsia="ca-ES"/>
        </w:rPr>
        <w:t xml:space="preserve"> equal between incubators.</w:t>
      </w:r>
      <w:r w:rsidR="00475DA3" w:rsidRPr="00F95F23">
        <w:rPr>
          <w:rFonts w:eastAsia="Times New Roman" w:cstheme="minorHAnsi"/>
          <w:color w:val="000000"/>
          <w:lang w:eastAsia="ca-ES"/>
        </w:rPr>
        <w:t xml:space="preserve"> </w:t>
      </w:r>
      <w:r w:rsidR="00747B05">
        <w:rPr>
          <w:rFonts w:eastAsia="Times New Roman" w:cstheme="minorHAnsi"/>
          <w:color w:val="000000"/>
          <w:lang w:eastAsia="ca-ES"/>
        </w:rPr>
        <w:t>Specific thermal thresholds define winter and spring germination</w:t>
      </w:r>
      <w:r w:rsidR="0072131E">
        <w:rPr>
          <w:rFonts w:eastAsia="Times New Roman" w:cstheme="minorHAnsi"/>
          <w:color w:val="000000"/>
          <w:lang w:eastAsia="ca-ES"/>
        </w:rPr>
        <w:t>,</w:t>
      </w:r>
      <w:r w:rsidR="00D313F3">
        <w:rPr>
          <w:rFonts w:eastAsia="Times New Roman" w:cstheme="minorHAnsi"/>
          <w:color w:val="000000"/>
          <w:lang w:eastAsia="ca-ES"/>
        </w:rPr>
        <w:t xml:space="preserve"> </w:t>
      </w:r>
      <w:r w:rsidR="00594823">
        <w:rPr>
          <w:rFonts w:eastAsia="Times New Roman" w:cstheme="minorHAnsi"/>
          <w:color w:val="000000"/>
          <w:lang w:eastAsia="ca-ES"/>
        </w:rPr>
        <w:t>and they</w:t>
      </w:r>
      <w:r w:rsidR="00D313F3" w:rsidRPr="00F95F23">
        <w:rPr>
          <w:rFonts w:eastAsia="Times New Roman" w:cstheme="minorHAnsi"/>
          <w:color w:val="000000"/>
          <w:lang w:eastAsia="ca-ES"/>
        </w:rPr>
        <w:t xml:space="preserve"> </w:t>
      </w:r>
      <w:r w:rsidR="00594823">
        <w:rPr>
          <w:rFonts w:eastAsia="Times New Roman" w:cstheme="minorHAnsi"/>
          <w:color w:val="000000"/>
          <w:lang w:eastAsia="ca-ES"/>
        </w:rPr>
        <w:t>differ</w:t>
      </w:r>
      <w:r w:rsidR="00D313F3" w:rsidRPr="00F95F23">
        <w:rPr>
          <w:rFonts w:eastAsia="Times New Roman" w:cstheme="minorHAnsi"/>
          <w:color w:val="000000"/>
          <w:lang w:eastAsia="ca-ES"/>
        </w:rPr>
        <w:t xml:space="preserve"> between incubators</w:t>
      </w:r>
      <w:r w:rsidR="00594823">
        <w:rPr>
          <w:rFonts w:eastAsia="Times New Roman" w:cstheme="minorHAnsi"/>
          <w:color w:val="000000"/>
          <w:lang w:eastAsia="ca-ES"/>
        </w:rPr>
        <w:t>;</w:t>
      </w:r>
      <w:r w:rsidR="00D313F3">
        <w:rPr>
          <w:rFonts w:eastAsia="Times New Roman" w:cstheme="minorHAnsi"/>
          <w:color w:val="000000"/>
          <w:lang w:eastAsia="ca-ES"/>
        </w:rPr>
        <w:t xml:space="preserve"> </w:t>
      </w:r>
      <w:r w:rsidR="00594823">
        <w:rPr>
          <w:rFonts w:eastAsia="Times New Roman" w:cstheme="minorHAnsi"/>
          <w:color w:val="000000"/>
          <w:lang w:eastAsia="ca-ES"/>
        </w:rPr>
        <w:t>w</w:t>
      </w:r>
      <w:r w:rsidR="00D313F3">
        <w:rPr>
          <w:rFonts w:eastAsia="Times New Roman" w:cstheme="minorHAnsi"/>
          <w:color w:val="000000"/>
          <w:lang w:eastAsia="ca-ES"/>
        </w:rPr>
        <w:t xml:space="preserve">inter germination </w:t>
      </w:r>
      <w:r w:rsidR="00210E8F">
        <w:rPr>
          <w:rFonts w:eastAsia="Times New Roman" w:cstheme="minorHAnsi"/>
          <w:color w:val="000000"/>
          <w:lang w:eastAsia="ca-ES"/>
        </w:rPr>
        <w:t xml:space="preserve">period </w:t>
      </w:r>
      <w:r w:rsidR="00134FD8">
        <w:rPr>
          <w:rFonts w:eastAsia="Times New Roman" w:cstheme="minorHAnsi"/>
          <w:color w:val="000000"/>
          <w:lang w:eastAsia="ca-ES"/>
        </w:rPr>
        <w:t xml:space="preserve">covers </w:t>
      </w:r>
      <w:r w:rsidR="00C071C0" w:rsidRPr="00F95F23">
        <w:rPr>
          <w:rFonts w:eastAsia="Times New Roman" w:cstheme="minorHAnsi"/>
          <w:color w:val="000000"/>
          <w:lang w:eastAsia="ca-ES"/>
        </w:rPr>
        <w:t xml:space="preserve">from </w:t>
      </w:r>
      <w:r w:rsidR="00D313F3">
        <w:rPr>
          <w:rFonts w:eastAsia="Times New Roman" w:cstheme="minorHAnsi"/>
          <w:color w:val="000000"/>
          <w:lang w:eastAsia="ca-ES"/>
        </w:rPr>
        <w:t xml:space="preserve">the </w:t>
      </w:r>
      <w:r w:rsidR="00C071C0" w:rsidRPr="00F95F23">
        <w:rPr>
          <w:rFonts w:eastAsia="Times New Roman" w:cstheme="minorHAnsi"/>
          <w:color w:val="000000"/>
          <w:lang w:eastAsia="ca-ES"/>
        </w:rPr>
        <w:t>last germination score before winter</w:t>
      </w:r>
      <w:r w:rsidR="00E8331F" w:rsidRPr="00F95F23">
        <w:rPr>
          <w:rFonts w:eastAsia="Times New Roman" w:cstheme="minorHAnsi"/>
          <w:color w:val="000000"/>
          <w:lang w:eastAsia="ca-ES"/>
        </w:rPr>
        <w:t xml:space="preserve"> (</w:t>
      </w:r>
      <w:r w:rsidR="00AB40FA" w:rsidRPr="00F95F23">
        <w:rPr>
          <w:rFonts w:eastAsia="Times New Roman" w:cstheme="minorHAnsi"/>
          <w:color w:val="000000"/>
          <w:lang w:eastAsia="ca-ES"/>
        </w:rPr>
        <w:t>T mean</w:t>
      </w:r>
      <w:r w:rsidR="00B57AC3" w:rsidRPr="00F95F23">
        <w:rPr>
          <w:rFonts w:eastAsia="Times New Roman" w:cstheme="minorHAnsi"/>
          <w:color w:val="000000"/>
          <w:lang w:eastAsia="ca-ES"/>
        </w:rPr>
        <w:t xml:space="preserve"> &lt; 3.5 ºC</w:t>
      </w:r>
      <w:r w:rsidR="00E8331F" w:rsidRPr="00F95F23">
        <w:rPr>
          <w:rFonts w:eastAsia="Times New Roman" w:cstheme="minorHAnsi"/>
          <w:color w:val="000000"/>
          <w:lang w:eastAsia="ca-ES"/>
        </w:rPr>
        <w:t>)</w:t>
      </w:r>
      <w:r w:rsidR="0018457A" w:rsidRPr="00F95F23">
        <w:rPr>
          <w:rFonts w:eastAsia="Times New Roman" w:cstheme="minorHAnsi"/>
          <w:color w:val="000000"/>
          <w:lang w:eastAsia="ca-ES"/>
        </w:rPr>
        <w:t xml:space="preserve"> until</w:t>
      </w:r>
      <w:r w:rsidR="00F85BF9" w:rsidRPr="00F95F23">
        <w:rPr>
          <w:rFonts w:eastAsia="Times New Roman" w:cstheme="minorHAnsi"/>
          <w:color w:val="000000"/>
          <w:lang w:eastAsia="ca-ES"/>
        </w:rPr>
        <w:t xml:space="preserve"> T </w:t>
      </w:r>
      <w:r w:rsidR="000D0EAC" w:rsidRPr="00F95F23">
        <w:rPr>
          <w:rFonts w:eastAsia="Times New Roman" w:cstheme="minorHAnsi"/>
          <w:color w:val="000000"/>
          <w:lang w:eastAsia="ca-ES"/>
        </w:rPr>
        <w:t>m</w:t>
      </w:r>
      <w:r w:rsidR="00E0139B" w:rsidRPr="00F95F23">
        <w:rPr>
          <w:rFonts w:eastAsia="Times New Roman" w:cstheme="minorHAnsi"/>
          <w:color w:val="000000"/>
          <w:lang w:eastAsia="ca-ES"/>
        </w:rPr>
        <w:t xml:space="preserve">ean </w:t>
      </w:r>
      <w:r w:rsidR="00FF7C7A" w:rsidRPr="00F95F23">
        <w:rPr>
          <w:rFonts w:eastAsia="Times New Roman" w:cstheme="minorHAnsi"/>
          <w:color w:val="000000"/>
          <w:lang w:eastAsia="ca-ES"/>
        </w:rPr>
        <w:t>&gt;</w:t>
      </w:r>
      <w:r w:rsidR="00F85BF9" w:rsidRPr="00F95F23">
        <w:rPr>
          <w:rFonts w:eastAsia="Times New Roman" w:cstheme="minorHAnsi"/>
          <w:color w:val="000000"/>
          <w:lang w:eastAsia="ca-ES"/>
        </w:rPr>
        <w:t xml:space="preserve"> </w:t>
      </w:r>
      <w:r w:rsidR="00E0139B" w:rsidRPr="00F95F23">
        <w:rPr>
          <w:rFonts w:eastAsia="Times New Roman" w:cstheme="minorHAnsi"/>
          <w:color w:val="000000"/>
          <w:lang w:eastAsia="ca-ES"/>
        </w:rPr>
        <w:t>2</w:t>
      </w:r>
      <w:r w:rsidR="00F85BF9" w:rsidRPr="00F95F23">
        <w:rPr>
          <w:rFonts w:eastAsia="Times New Roman" w:cstheme="minorHAnsi"/>
          <w:color w:val="000000"/>
          <w:lang w:eastAsia="ca-ES"/>
        </w:rPr>
        <w:t xml:space="preserve"> </w:t>
      </w:r>
      <w:r w:rsidR="007E49E4" w:rsidRPr="00F95F23">
        <w:rPr>
          <w:rFonts w:eastAsia="Times New Roman" w:cstheme="minorHAnsi"/>
          <w:color w:val="000000"/>
          <w:lang w:eastAsia="ca-ES"/>
        </w:rPr>
        <w:t>º</w:t>
      </w:r>
      <w:r w:rsidR="00FC08D3">
        <w:rPr>
          <w:rFonts w:eastAsia="Times New Roman" w:cstheme="minorHAnsi"/>
          <w:color w:val="000000"/>
          <w:lang w:eastAsia="ca-ES"/>
        </w:rPr>
        <w:t>C</w:t>
      </w:r>
      <w:r w:rsidR="00EB7C71">
        <w:rPr>
          <w:rFonts w:eastAsia="Times New Roman" w:cstheme="minorHAnsi"/>
          <w:color w:val="000000"/>
          <w:lang w:eastAsia="ca-ES"/>
        </w:rPr>
        <w:t xml:space="preserve">, </w:t>
      </w:r>
      <w:r w:rsidR="001308B5">
        <w:rPr>
          <w:rFonts w:eastAsia="Times New Roman" w:cstheme="minorHAnsi"/>
          <w:color w:val="000000"/>
          <w:lang w:eastAsia="ca-ES"/>
        </w:rPr>
        <w:t xml:space="preserve">and </w:t>
      </w:r>
      <w:r w:rsidR="00EB7C71">
        <w:rPr>
          <w:rFonts w:eastAsia="Times New Roman" w:cstheme="minorHAnsi"/>
          <w:color w:val="000000"/>
          <w:lang w:eastAsia="ca-ES"/>
        </w:rPr>
        <w:t>s</w:t>
      </w:r>
      <w:r w:rsidR="00EE5862" w:rsidRPr="00F95F23">
        <w:rPr>
          <w:rFonts w:eastAsia="Times New Roman" w:cstheme="minorHAnsi"/>
          <w:color w:val="000000"/>
          <w:lang w:eastAsia="ca-ES"/>
        </w:rPr>
        <w:t xml:space="preserve">pring germination </w:t>
      </w:r>
      <w:r w:rsidR="001F63EC">
        <w:rPr>
          <w:rFonts w:eastAsia="Times New Roman" w:cstheme="minorHAnsi"/>
          <w:color w:val="000000"/>
          <w:lang w:eastAsia="ca-ES"/>
        </w:rPr>
        <w:t>includes from T mean &gt;</w:t>
      </w:r>
      <w:r w:rsidR="00994B71">
        <w:rPr>
          <w:rFonts w:eastAsia="Times New Roman" w:cstheme="minorHAnsi"/>
          <w:color w:val="000000"/>
          <w:lang w:eastAsia="ca-ES"/>
        </w:rPr>
        <w:t xml:space="preserve"> </w:t>
      </w:r>
      <w:r w:rsidR="001F63EC">
        <w:rPr>
          <w:rFonts w:eastAsia="Times New Roman" w:cstheme="minorHAnsi"/>
          <w:color w:val="000000"/>
          <w:lang w:eastAsia="ca-ES"/>
        </w:rPr>
        <w:t xml:space="preserve">2ºC </w:t>
      </w:r>
      <w:r w:rsidR="00FF7C7A" w:rsidRPr="00F95F23">
        <w:rPr>
          <w:rFonts w:eastAsia="Times New Roman" w:cstheme="minorHAnsi"/>
          <w:color w:val="000000"/>
          <w:lang w:eastAsia="ca-ES"/>
        </w:rPr>
        <w:t xml:space="preserve">until summer solstice </w:t>
      </w:r>
      <w:r w:rsidR="00E44D47" w:rsidRPr="00F95F23">
        <w:rPr>
          <w:rFonts w:eastAsia="Times New Roman" w:cstheme="minorHAnsi"/>
          <w:color w:val="000000"/>
          <w:lang w:eastAsia="ca-ES"/>
        </w:rPr>
        <w:t>(</w:t>
      </w:r>
      <w:r w:rsidR="003F3B05" w:rsidRPr="00F95F23">
        <w:rPr>
          <w:rFonts w:eastAsia="Times New Roman" w:cstheme="minorHAnsi"/>
          <w:color w:val="000000"/>
          <w:lang w:eastAsia="ca-ES"/>
        </w:rPr>
        <w:t>24</w:t>
      </w:r>
      <w:r w:rsidR="003F3B05" w:rsidRPr="00F95F23">
        <w:rPr>
          <w:rFonts w:eastAsia="Times New Roman" w:cstheme="minorHAnsi"/>
          <w:color w:val="000000"/>
          <w:vertAlign w:val="superscript"/>
          <w:lang w:eastAsia="ca-ES"/>
        </w:rPr>
        <w:t>th</w:t>
      </w:r>
      <w:r w:rsidR="00E44D47" w:rsidRPr="00F95F23">
        <w:rPr>
          <w:rFonts w:eastAsia="Times New Roman" w:cstheme="minorHAnsi"/>
          <w:color w:val="000000"/>
          <w:lang w:eastAsia="ca-ES"/>
        </w:rPr>
        <w:t xml:space="preserve"> of </w:t>
      </w:r>
      <w:r w:rsidR="00EA2EA9" w:rsidRPr="00F95F23">
        <w:rPr>
          <w:rFonts w:eastAsia="Times New Roman" w:cstheme="minorHAnsi"/>
          <w:color w:val="000000"/>
          <w:lang w:eastAsia="ca-ES"/>
        </w:rPr>
        <w:t>June)</w:t>
      </w:r>
      <w:r w:rsidR="00FC08D3">
        <w:rPr>
          <w:rFonts w:eastAsia="Times New Roman" w:cstheme="minorHAnsi"/>
          <w:color w:val="000000"/>
          <w:lang w:eastAsia="ca-ES"/>
        </w:rPr>
        <w:t xml:space="preserve"> </w:t>
      </w:r>
      <w:r w:rsidR="00B621DC" w:rsidRPr="00F95F23">
        <w:rPr>
          <w:rFonts w:eastAsia="Times New Roman" w:cstheme="minorHAnsi"/>
          <w:color w:val="000000"/>
          <w:lang w:eastAsia="ca-ES"/>
        </w:rPr>
        <w:t>(</w:t>
      </w:r>
      <w:r w:rsidR="00EB7C71">
        <w:rPr>
          <w:rFonts w:eastAsia="Times New Roman" w:cstheme="minorHAnsi"/>
          <w:color w:val="000000"/>
          <w:lang w:eastAsia="ca-ES"/>
        </w:rPr>
        <w:t>Fig.</w:t>
      </w:r>
      <w:r w:rsidR="00B621DC" w:rsidRPr="00F95F23">
        <w:rPr>
          <w:rFonts w:eastAsia="Times New Roman" w:cstheme="minorHAnsi"/>
          <w:color w:val="000000"/>
          <w:lang w:eastAsia="ca-ES"/>
        </w:rPr>
        <w:t xml:space="preserve"> </w:t>
      </w:r>
      <w:r w:rsidR="00B621DC" w:rsidRPr="005B1A0B">
        <w:rPr>
          <w:rFonts w:eastAsia="Times New Roman" w:cstheme="minorHAnsi"/>
          <w:b/>
          <w:bCs/>
          <w:color w:val="000000"/>
          <w:lang w:eastAsia="ca-ES"/>
        </w:rPr>
        <w:t>2</w:t>
      </w:r>
      <w:r w:rsidR="003C7B4C" w:rsidRPr="00F95F23">
        <w:rPr>
          <w:rFonts w:eastAsia="Times New Roman" w:cstheme="minorHAnsi"/>
          <w:color w:val="000000"/>
          <w:lang w:eastAsia="ca-ES"/>
        </w:rPr>
        <w:t xml:space="preserve"> </w:t>
      </w:r>
      <w:r w:rsidR="00D27372">
        <w:rPr>
          <w:rFonts w:eastAsia="Times New Roman" w:cstheme="minorHAnsi"/>
          <w:color w:val="000000"/>
          <w:lang w:eastAsia="ca-ES"/>
        </w:rPr>
        <w:t>bottom</w:t>
      </w:r>
      <w:r w:rsidR="00B621DC" w:rsidRPr="00F95F23">
        <w:rPr>
          <w:rFonts w:eastAsia="Times New Roman" w:cstheme="minorHAnsi"/>
          <w:color w:val="000000"/>
          <w:lang w:eastAsia="ca-ES"/>
        </w:rPr>
        <w:t xml:space="preserve">). </w:t>
      </w:r>
      <w:r w:rsidR="00D55557" w:rsidRPr="00F95F23">
        <w:rPr>
          <w:rFonts w:eastAsia="Times New Roman" w:cstheme="minorHAnsi"/>
          <w:color w:val="000000"/>
          <w:lang w:eastAsia="ca-ES"/>
        </w:rPr>
        <w:t xml:space="preserve">We also calculated </w:t>
      </w:r>
      <w:r w:rsidR="0004035C" w:rsidRPr="00F95F23">
        <w:rPr>
          <w:rFonts w:eastAsia="Times New Roman" w:cstheme="minorHAnsi"/>
          <w:color w:val="000000"/>
          <w:lang w:eastAsia="ca-ES"/>
        </w:rPr>
        <w:t xml:space="preserve">two </w:t>
      </w:r>
      <w:r w:rsidR="00D55557" w:rsidRPr="00F95F23">
        <w:rPr>
          <w:rFonts w:eastAsia="Times New Roman" w:cstheme="minorHAnsi"/>
          <w:color w:val="000000"/>
          <w:lang w:eastAsia="ca-ES"/>
        </w:rPr>
        <w:t>trait</w:t>
      </w:r>
      <w:r w:rsidR="006853AB" w:rsidRPr="00F95F23">
        <w:rPr>
          <w:rFonts w:eastAsia="Times New Roman" w:cstheme="minorHAnsi"/>
          <w:color w:val="000000"/>
          <w:lang w:eastAsia="ca-ES"/>
        </w:rPr>
        <w:t>s</w:t>
      </w:r>
      <w:r w:rsidR="00D55557" w:rsidRPr="00F95F23">
        <w:rPr>
          <w:rFonts w:eastAsia="Times New Roman" w:cstheme="minorHAnsi"/>
          <w:color w:val="000000"/>
          <w:lang w:eastAsia="ca-ES"/>
        </w:rPr>
        <w:t xml:space="preserve"> related to </w:t>
      </w:r>
      <w:r w:rsidR="0004035C" w:rsidRPr="00F95F23">
        <w:rPr>
          <w:rFonts w:eastAsia="Times New Roman" w:cstheme="minorHAnsi"/>
          <w:color w:val="000000"/>
          <w:lang w:eastAsia="ca-ES"/>
        </w:rPr>
        <w:t xml:space="preserve">germination </w:t>
      </w:r>
      <w:r w:rsidR="00D55557" w:rsidRPr="00F95F23">
        <w:rPr>
          <w:rFonts w:eastAsia="Times New Roman" w:cstheme="minorHAnsi"/>
          <w:color w:val="000000"/>
          <w:lang w:eastAsia="ca-ES"/>
        </w:rPr>
        <w:t>speed</w:t>
      </w:r>
      <w:r w:rsidR="006853AB" w:rsidRPr="00F95F23">
        <w:rPr>
          <w:rFonts w:eastAsia="Times New Roman" w:cstheme="minorHAnsi"/>
          <w:color w:val="000000"/>
          <w:lang w:eastAsia="ca-ES"/>
        </w:rPr>
        <w:t>:</w:t>
      </w:r>
      <w:r w:rsidR="00B621DC" w:rsidRPr="00F95F23">
        <w:rPr>
          <w:rFonts w:eastAsia="Times New Roman" w:cstheme="minorHAnsi"/>
          <w:color w:val="000000"/>
          <w:lang w:eastAsia="ca-ES"/>
        </w:rPr>
        <w:t xml:space="preserve"> t</w:t>
      </w:r>
      <w:r w:rsidR="00A61291" w:rsidRPr="00F95F23">
        <w:rPr>
          <w:rFonts w:eastAsia="Times New Roman" w:cstheme="minorHAnsi"/>
          <w:color w:val="000000"/>
          <w:lang w:eastAsia="ca-ES"/>
        </w:rPr>
        <w:t xml:space="preserve">ime to reach </w:t>
      </w:r>
      <w:r w:rsidR="00B621DC" w:rsidRPr="00F95F23">
        <w:rPr>
          <w:rFonts w:eastAsia="Times New Roman" w:cstheme="minorHAnsi"/>
          <w:color w:val="000000"/>
          <w:lang w:eastAsia="ca-ES"/>
        </w:rPr>
        <w:t>50</w:t>
      </w:r>
      <w:r w:rsidR="00A61291" w:rsidRPr="00F95F23">
        <w:rPr>
          <w:rFonts w:eastAsia="Times New Roman" w:cstheme="minorHAnsi"/>
          <w:color w:val="000000"/>
          <w:lang w:eastAsia="ca-ES"/>
        </w:rPr>
        <w:t>% germination (</w:t>
      </w:r>
      <w:r w:rsidR="00EA2EA9" w:rsidRPr="00F95F23">
        <w:rPr>
          <w:rFonts w:eastAsia="Times New Roman" w:cstheme="minorHAnsi"/>
          <w:color w:val="000000"/>
          <w:lang w:eastAsia="ca-ES"/>
        </w:rPr>
        <w:t>T</w:t>
      </w:r>
      <w:r w:rsidR="00A61291" w:rsidRPr="00F95F23">
        <w:rPr>
          <w:rFonts w:eastAsia="Times New Roman" w:cstheme="minorHAnsi"/>
          <w:color w:val="000000"/>
          <w:lang w:eastAsia="ca-ES"/>
        </w:rPr>
        <w:t>50)</w:t>
      </w:r>
      <w:r w:rsidR="00B621DC" w:rsidRPr="00F95F23">
        <w:rPr>
          <w:rFonts w:eastAsia="Times New Roman" w:cstheme="minorHAnsi"/>
          <w:color w:val="000000"/>
          <w:lang w:eastAsia="ca-ES"/>
        </w:rPr>
        <w:t xml:space="preserve"> and Environmental heat sum </w:t>
      </w:r>
      <w:r w:rsidR="005542FF" w:rsidRPr="00F95F23">
        <w:rPr>
          <w:rFonts w:eastAsia="Times New Roman" w:cstheme="minorHAnsi"/>
          <w:color w:val="000000"/>
          <w:lang w:eastAsia="ca-ES"/>
        </w:rPr>
        <w:t>(</w:t>
      </w:r>
      <w:r w:rsidR="00BB2C27" w:rsidRPr="00F95F23">
        <w:rPr>
          <w:rFonts w:eastAsia="Times New Roman" w:cstheme="minorHAnsi"/>
          <w:color w:val="000000"/>
          <w:lang w:eastAsia="ca-ES"/>
        </w:rPr>
        <w:t xml:space="preserve">EHS) </w:t>
      </w:r>
      <w:r w:rsidR="0012582D">
        <w:rPr>
          <w:rFonts w:eastAsia="Times New Roman" w:cstheme="minorHAnsi"/>
          <w:color w:val="000000"/>
          <w:lang w:eastAsia="ca-ES"/>
        </w:rPr>
        <w:t>to reflect</w:t>
      </w:r>
      <w:r w:rsidR="00F71C72" w:rsidRPr="00F95F23">
        <w:rPr>
          <w:rFonts w:eastAsia="Times New Roman" w:cstheme="minorHAnsi"/>
          <w:color w:val="000000"/>
          <w:lang w:eastAsia="ca-ES"/>
        </w:rPr>
        <w:t xml:space="preserve"> how </w:t>
      </w:r>
      <w:r w:rsidR="0012582D">
        <w:rPr>
          <w:rFonts w:eastAsia="Times New Roman" w:cstheme="minorHAnsi"/>
          <w:color w:val="000000"/>
          <w:lang w:eastAsia="ca-ES"/>
        </w:rPr>
        <w:t>many</w:t>
      </w:r>
      <w:r w:rsidR="0012582D" w:rsidRPr="00F95F23">
        <w:rPr>
          <w:rFonts w:eastAsia="Times New Roman" w:cstheme="minorHAnsi"/>
          <w:color w:val="000000"/>
          <w:lang w:eastAsia="ca-ES"/>
        </w:rPr>
        <w:t xml:space="preserve"> </w:t>
      </w:r>
      <w:r w:rsidR="00F71C72" w:rsidRPr="00F95F23">
        <w:rPr>
          <w:rFonts w:eastAsia="Times New Roman" w:cstheme="minorHAnsi"/>
          <w:color w:val="000000"/>
          <w:lang w:eastAsia="ca-ES"/>
        </w:rPr>
        <w:t xml:space="preserve">days and </w:t>
      </w:r>
      <w:r w:rsidR="00800E84" w:rsidRPr="00F95F23">
        <w:rPr>
          <w:rFonts w:eastAsia="Times New Roman" w:cstheme="minorHAnsi"/>
          <w:color w:val="000000"/>
          <w:lang w:eastAsia="ca-ES"/>
        </w:rPr>
        <w:t xml:space="preserve">accumulated </w:t>
      </w:r>
      <w:r w:rsidR="00F71C72" w:rsidRPr="00F95F23">
        <w:rPr>
          <w:rFonts w:eastAsia="Times New Roman" w:cstheme="minorHAnsi"/>
          <w:color w:val="000000"/>
          <w:lang w:eastAsia="ca-ES"/>
        </w:rPr>
        <w:t>degrees</w:t>
      </w:r>
      <w:r w:rsidR="0012582D">
        <w:rPr>
          <w:rFonts w:eastAsia="Times New Roman" w:cstheme="minorHAnsi"/>
          <w:color w:val="000000"/>
          <w:lang w:eastAsia="ca-ES"/>
        </w:rPr>
        <w:t xml:space="preserve"> (ºC)</w:t>
      </w:r>
      <w:r w:rsidR="00F71C72" w:rsidRPr="00F95F23">
        <w:rPr>
          <w:rFonts w:eastAsia="Times New Roman" w:cstheme="minorHAnsi"/>
          <w:color w:val="000000"/>
          <w:lang w:eastAsia="ca-ES"/>
        </w:rPr>
        <w:t xml:space="preserve"> the seeds experienced </w:t>
      </w:r>
      <w:r w:rsidR="00EB7C71">
        <w:rPr>
          <w:rFonts w:eastAsia="Times New Roman" w:cstheme="minorHAnsi"/>
          <w:color w:val="000000"/>
          <w:lang w:eastAsia="ca-ES"/>
        </w:rPr>
        <w:t>when</w:t>
      </w:r>
      <w:r w:rsidR="00F71C72" w:rsidRPr="00F95F23">
        <w:rPr>
          <w:rFonts w:eastAsia="Times New Roman" w:cstheme="minorHAnsi"/>
          <w:color w:val="000000"/>
          <w:lang w:eastAsia="ca-ES"/>
        </w:rPr>
        <w:t xml:space="preserve"> reaching 50% germination</w:t>
      </w:r>
      <w:r w:rsidR="00EA2EA9" w:rsidRPr="00F95F23">
        <w:rPr>
          <w:rFonts w:eastAsia="Times New Roman" w:cstheme="minorHAnsi"/>
          <w:color w:val="000000"/>
          <w:lang w:eastAsia="ca-ES"/>
        </w:rPr>
        <w:t xml:space="preserve"> (N</w:t>
      </w:r>
      <w:r w:rsidR="006853AB" w:rsidRPr="00F95F23">
        <w:rPr>
          <w:rFonts w:eastAsia="Times New Roman" w:cstheme="minorHAnsi"/>
          <w:color w:val="000000"/>
          <w:lang w:eastAsia="ca-ES"/>
        </w:rPr>
        <w:t xml:space="preserve"> </w:t>
      </w:r>
      <w:r w:rsidR="00EA2EA9" w:rsidRPr="00F95F23">
        <w:rPr>
          <w:rFonts w:eastAsia="Times New Roman" w:cstheme="minorHAnsi"/>
          <w:color w:val="000000"/>
          <w:lang w:eastAsia="ca-ES"/>
        </w:rPr>
        <w:t>=</w:t>
      </w:r>
      <w:r w:rsidR="006853AB" w:rsidRPr="00F95F23">
        <w:rPr>
          <w:rFonts w:eastAsia="Times New Roman" w:cstheme="minorHAnsi"/>
          <w:color w:val="000000"/>
          <w:lang w:eastAsia="ca-ES"/>
        </w:rPr>
        <w:t xml:space="preserve"> </w:t>
      </w:r>
      <w:r w:rsidR="00EA2EA9" w:rsidRPr="00F95F23">
        <w:rPr>
          <w:rFonts w:eastAsia="Times New Roman" w:cstheme="minorHAnsi"/>
          <w:color w:val="000000"/>
          <w:lang w:eastAsia="ca-ES"/>
        </w:rPr>
        <w:t>68)</w:t>
      </w:r>
      <w:r w:rsidR="00EB7C71">
        <w:rPr>
          <w:rFonts w:eastAsia="Times New Roman" w:cstheme="minorHAnsi"/>
          <w:color w:val="000000"/>
          <w:lang w:eastAsia="ca-ES"/>
        </w:rPr>
        <w:t xml:space="preserve">. Both measures </w:t>
      </w:r>
      <w:proofErr w:type="gramStart"/>
      <w:r w:rsidR="00EB7C71">
        <w:rPr>
          <w:rFonts w:eastAsia="Times New Roman" w:cstheme="minorHAnsi"/>
          <w:color w:val="000000"/>
          <w:lang w:eastAsia="ca-ES"/>
        </w:rPr>
        <w:t>were calculated</w:t>
      </w:r>
      <w:proofErr w:type="gramEnd"/>
      <w:r w:rsidR="00EB7C71">
        <w:rPr>
          <w:rFonts w:eastAsia="Times New Roman" w:cstheme="minorHAnsi"/>
          <w:color w:val="000000"/>
          <w:lang w:eastAsia="ca-ES"/>
        </w:rPr>
        <w:t xml:space="preserve"> by </w:t>
      </w:r>
      <w:r w:rsidR="00EB7C71" w:rsidRPr="00EB7C71">
        <w:rPr>
          <w:rFonts w:eastAsia="Times New Roman" w:cstheme="minorHAnsi"/>
          <w:color w:val="000000"/>
          <w:lang w:eastAsia="ca-ES"/>
        </w:rPr>
        <w:t>fitt</w:t>
      </w:r>
      <w:r w:rsidR="00EB7C71">
        <w:rPr>
          <w:rFonts w:eastAsia="Times New Roman" w:cstheme="minorHAnsi"/>
          <w:color w:val="000000"/>
          <w:lang w:eastAsia="ca-ES"/>
        </w:rPr>
        <w:t>ing</w:t>
      </w:r>
      <w:r w:rsidR="00EB7C71" w:rsidRPr="00EB7C71">
        <w:rPr>
          <w:rFonts w:eastAsia="Times New Roman" w:cstheme="minorHAnsi"/>
          <w:color w:val="000000"/>
          <w:lang w:eastAsia="ca-ES"/>
        </w:rPr>
        <w:t xml:space="preserve"> a linear model between the two </w:t>
      </w:r>
      <w:r w:rsidR="00EB7C71">
        <w:rPr>
          <w:rFonts w:eastAsia="Times New Roman" w:cstheme="minorHAnsi"/>
          <w:color w:val="000000"/>
          <w:lang w:eastAsia="ca-ES"/>
        </w:rPr>
        <w:t>checks</w:t>
      </w:r>
      <w:r w:rsidR="00EB7C71" w:rsidRPr="00EB7C71">
        <w:rPr>
          <w:rFonts w:eastAsia="Times New Roman" w:cstheme="minorHAnsi"/>
          <w:color w:val="000000"/>
          <w:lang w:eastAsia="ca-ES"/>
        </w:rPr>
        <w:t xml:space="preserve"> before and after reaching 50% germination to </w:t>
      </w:r>
      <w:r w:rsidR="00EB7C71">
        <w:rPr>
          <w:rFonts w:eastAsia="Times New Roman" w:cstheme="minorHAnsi"/>
          <w:color w:val="000000"/>
          <w:lang w:eastAsia="ca-ES"/>
        </w:rPr>
        <w:t xml:space="preserve">calculate </w:t>
      </w:r>
      <w:r w:rsidR="00EB7C71" w:rsidRPr="00EB7C71">
        <w:rPr>
          <w:rFonts w:eastAsia="Times New Roman" w:cstheme="minorHAnsi"/>
          <w:color w:val="000000"/>
          <w:lang w:eastAsia="ca-ES"/>
        </w:rPr>
        <w:t xml:space="preserve">the </w:t>
      </w:r>
      <w:ins w:id="128" w:author="Cuenta Microsoft" w:date="2024-09-26T11:02:00Z">
        <w:r w:rsidR="00986209">
          <w:rPr>
            <w:rFonts w:eastAsia="Times New Roman" w:cstheme="minorHAnsi"/>
            <w:color w:val="000000"/>
            <w:lang w:eastAsia="ca-ES"/>
          </w:rPr>
          <w:t>predicted</w:t>
        </w:r>
        <w:r w:rsidR="00986209" w:rsidRPr="00EB7C71">
          <w:rPr>
            <w:rFonts w:eastAsia="Times New Roman" w:cstheme="minorHAnsi"/>
            <w:color w:val="000000"/>
            <w:lang w:eastAsia="ca-ES"/>
          </w:rPr>
          <w:t xml:space="preserve"> </w:t>
        </w:r>
      </w:ins>
      <w:r w:rsidR="00EB7C71">
        <w:rPr>
          <w:rFonts w:eastAsia="Times New Roman" w:cstheme="minorHAnsi"/>
          <w:color w:val="000000"/>
          <w:lang w:eastAsia="ca-ES"/>
        </w:rPr>
        <w:t xml:space="preserve">date and the </w:t>
      </w:r>
      <w:r w:rsidR="00EB7C71" w:rsidRPr="00EB7C71">
        <w:rPr>
          <w:rFonts w:eastAsia="Times New Roman" w:cstheme="minorHAnsi"/>
          <w:color w:val="000000"/>
          <w:lang w:eastAsia="ca-ES"/>
        </w:rPr>
        <w:t xml:space="preserve">number </w:t>
      </w:r>
      <w:r w:rsidR="00747B05">
        <w:rPr>
          <w:rFonts w:eastAsia="Times New Roman" w:cstheme="minorHAnsi"/>
          <w:color w:val="000000"/>
          <w:lang w:eastAsia="ca-ES"/>
        </w:rPr>
        <w:t xml:space="preserve">of </w:t>
      </w:r>
      <w:r w:rsidR="00EB7C71" w:rsidRPr="00EB7C71">
        <w:rPr>
          <w:rFonts w:eastAsia="Times New Roman" w:cstheme="minorHAnsi"/>
          <w:color w:val="000000"/>
          <w:lang w:eastAsia="ca-ES"/>
        </w:rPr>
        <w:t>days from sowing</w:t>
      </w:r>
      <w:r w:rsidR="00EB7C71">
        <w:rPr>
          <w:rFonts w:eastAsia="Times New Roman" w:cstheme="minorHAnsi"/>
          <w:color w:val="000000"/>
          <w:lang w:eastAsia="ca-ES"/>
        </w:rPr>
        <w:t xml:space="preserve"> to T50</w:t>
      </w:r>
      <w:r w:rsidR="00F71C72" w:rsidRPr="00F95F23">
        <w:rPr>
          <w:rFonts w:eastAsia="Times New Roman" w:cstheme="minorHAnsi"/>
          <w:color w:val="000000"/>
          <w:lang w:eastAsia="ca-ES"/>
        </w:rPr>
        <w:t>.</w:t>
      </w:r>
      <w:r w:rsidR="00D71C93" w:rsidRPr="00F95F23">
        <w:rPr>
          <w:rFonts w:eastAsia="Times New Roman" w:cstheme="minorHAnsi"/>
          <w:color w:val="000000"/>
          <w:lang w:eastAsia="ca-ES"/>
        </w:rPr>
        <w:t xml:space="preserve"> </w:t>
      </w:r>
      <w:r w:rsidR="0012582D">
        <w:rPr>
          <w:rFonts w:eastAsia="Times New Roman" w:cstheme="minorHAnsi"/>
          <w:color w:val="000000"/>
          <w:lang w:eastAsia="ca-ES"/>
        </w:rPr>
        <w:t>We finally</w:t>
      </w:r>
      <w:r w:rsidR="00CC06E6" w:rsidRPr="00F95F23">
        <w:rPr>
          <w:rFonts w:eastAsia="Times New Roman" w:cstheme="minorHAnsi"/>
          <w:color w:val="000000"/>
          <w:lang w:eastAsia="ca-ES"/>
        </w:rPr>
        <w:t xml:space="preserve"> considered t</w:t>
      </w:r>
      <w:r w:rsidR="00D71C93" w:rsidRPr="00F95F23">
        <w:rPr>
          <w:rFonts w:eastAsia="Times New Roman" w:cstheme="minorHAnsi"/>
          <w:color w:val="000000"/>
          <w:lang w:eastAsia="ca-ES"/>
        </w:rPr>
        <w:t>otal germination</w:t>
      </w:r>
      <w:r w:rsidR="00EB7C71">
        <w:rPr>
          <w:rFonts w:eastAsia="Times New Roman" w:cstheme="minorHAnsi"/>
          <w:color w:val="000000"/>
          <w:lang w:eastAsia="ca-ES"/>
        </w:rPr>
        <w:t>,</w:t>
      </w:r>
      <w:r w:rsidR="00D71C93" w:rsidRPr="00F95F23">
        <w:rPr>
          <w:rFonts w:eastAsia="Times New Roman" w:cstheme="minorHAnsi"/>
          <w:color w:val="000000"/>
          <w:lang w:eastAsia="ca-ES"/>
        </w:rPr>
        <w:t xml:space="preserve"> </w:t>
      </w:r>
      <w:r w:rsidR="006853AB" w:rsidRPr="00F95F23">
        <w:rPr>
          <w:rFonts w:eastAsia="Times New Roman" w:cstheme="minorHAnsi"/>
          <w:color w:val="000000"/>
          <w:lang w:eastAsia="ca-ES"/>
        </w:rPr>
        <w:t>calculated as</w:t>
      </w:r>
      <w:r w:rsidR="00D71C93" w:rsidRPr="00F95F23">
        <w:rPr>
          <w:rFonts w:eastAsia="Times New Roman" w:cstheme="minorHAnsi"/>
          <w:color w:val="000000"/>
          <w:lang w:eastAsia="ca-ES"/>
        </w:rPr>
        <w:t xml:space="preserve"> the accumulated germination </w:t>
      </w:r>
      <w:r w:rsidR="0012582D">
        <w:rPr>
          <w:rFonts w:eastAsia="Times New Roman" w:cstheme="minorHAnsi"/>
          <w:color w:val="000000"/>
          <w:lang w:eastAsia="ca-ES"/>
        </w:rPr>
        <w:t>at</w:t>
      </w:r>
      <w:r w:rsidR="0012582D" w:rsidRPr="00F95F23">
        <w:rPr>
          <w:rFonts w:eastAsia="Times New Roman" w:cstheme="minorHAnsi"/>
          <w:color w:val="000000"/>
          <w:lang w:eastAsia="ca-ES"/>
        </w:rPr>
        <w:t xml:space="preserve"> </w:t>
      </w:r>
      <w:r w:rsidR="00D71C93" w:rsidRPr="00F95F23">
        <w:rPr>
          <w:rFonts w:eastAsia="Times New Roman" w:cstheme="minorHAnsi"/>
          <w:color w:val="000000"/>
          <w:lang w:eastAsia="ca-ES"/>
        </w:rPr>
        <w:t>the end of the experiment.</w:t>
      </w:r>
      <w:r w:rsidR="00820470" w:rsidRPr="00F95F23">
        <w:rPr>
          <w:rFonts w:eastAsia="Times New Roman" w:cstheme="minorHAnsi"/>
          <w:color w:val="000000"/>
          <w:lang w:eastAsia="ca-ES"/>
        </w:rPr>
        <w:t xml:space="preserve"> </w:t>
      </w:r>
    </w:p>
    <w:p w14:paraId="59F799DE" w14:textId="1E18EEEB" w:rsidR="004E7B31" w:rsidRPr="00F95F23" w:rsidRDefault="004E7B31" w:rsidP="00914E3A">
      <w:pPr>
        <w:pStyle w:val="Ttulo3"/>
        <w:spacing w:line="480" w:lineRule="auto"/>
        <w:rPr>
          <w:rFonts w:eastAsia="Times New Roman"/>
          <w:bdr w:val="none" w:sz="0" w:space="0" w:color="auto" w:frame="1"/>
          <w:lang w:eastAsia="ca-ES"/>
        </w:rPr>
      </w:pPr>
      <w:r>
        <w:rPr>
          <w:rFonts w:eastAsia="Times New Roman"/>
          <w:bdr w:val="none" w:sz="0" w:space="0" w:color="auto" w:frame="1"/>
          <w:lang w:eastAsia="ca-ES"/>
        </w:rPr>
        <w:t>Field sowing</w:t>
      </w:r>
      <w:r w:rsidRPr="00F95F23">
        <w:rPr>
          <w:rFonts w:eastAsia="Times New Roman"/>
          <w:bdr w:val="none" w:sz="0" w:space="0" w:color="auto" w:frame="1"/>
          <w:lang w:eastAsia="ca-ES"/>
        </w:rPr>
        <w:t xml:space="preserve"> </w:t>
      </w:r>
    </w:p>
    <w:p w14:paraId="0AD6B48A" w14:textId="016BE04A" w:rsidR="004E7B31" w:rsidRPr="00F95F23" w:rsidRDefault="004E7B31" w:rsidP="00914E3A">
      <w:pPr>
        <w:autoSpaceDE w:val="0"/>
        <w:autoSpaceDN w:val="0"/>
        <w:adjustRightInd w:val="0"/>
        <w:spacing w:after="0" w:line="480" w:lineRule="auto"/>
        <w:jc w:val="both"/>
        <w:rPr>
          <w:rFonts w:eastAsia="Times New Roman" w:cstheme="minorHAnsi"/>
          <w:color w:val="000000"/>
          <w:lang w:eastAsia="ca-ES"/>
        </w:rPr>
      </w:pPr>
      <w:r>
        <w:rPr>
          <w:rFonts w:cstheme="minorHAnsi"/>
        </w:rPr>
        <w:t xml:space="preserve">We complemented the laboratory experiments with </w:t>
      </w:r>
      <w:r w:rsidR="00A92B10">
        <w:rPr>
          <w:rFonts w:cstheme="minorHAnsi"/>
        </w:rPr>
        <w:t xml:space="preserve">field </w:t>
      </w:r>
      <w:r>
        <w:rPr>
          <w:rFonts w:cstheme="minorHAnsi"/>
        </w:rPr>
        <w:t xml:space="preserve">sowing </w:t>
      </w:r>
      <w:r w:rsidR="00A92B10">
        <w:rPr>
          <w:rFonts w:cstheme="minorHAnsi"/>
        </w:rPr>
        <w:t>to</w:t>
      </w:r>
      <w:r>
        <w:rPr>
          <w:rFonts w:cstheme="minorHAnsi"/>
        </w:rPr>
        <w:t xml:space="preserve"> </w:t>
      </w:r>
      <w:ins w:id="129" w:author="Cuenta Microsoft" w:date="2024-09-26T11:02:00Z">
        <w:r w:rsidR="00986209">
          <w:rPr>
            <w:rFonts w:cstheme="minorHAnsi"/>
          </w:rPr>
          <w:t xml:space="preserve">represent </w:t>
        </w:r>
      </w:ins>
      <w:r>
        <w:rPr>
          <w:rFonts w:cstheme="minorHAnsi"/>
        </w:rPr>
        <w:t>germination phenology</w:t>
      </w:r>
      <w:r w:rsidRPr="00494BCF">
        <w:rPr>
          <w:rFonts w:cstheme="minorHAnsi"/>
        </w:rPr>
        <w:t xml:space="preserve"> </w:t>
      </w:r>
      <w:r>
        <w:rPr>
          <w:rFonts w:cstheme="minorHAnsi"/>
        </w:rPr>
        <w:t xml:space="preserve">in </w:t>
      </w:r>
      <w:r w:rsidR="00945DAC">
        <w:rPr>
          <w:rFonts w:cstheme="minorHAnsi"/>
        </w:rPr>
        <w:t>natural communities</w:t>
      </w:r>
      <w:r>
        <w:rPr>
          <w:rFonts w:cstheme="minorHAnsi"/>
        </w:rPr>
        <w:t xml:space="preserve">. For each study </w:t>
      </w:r>
      <w:ins w:id="130" w:author="Cuenta Microsoft" w:date="2024-09-26T11:30:00Z">
        <w:r w:rsidR="006B3873">
          <w:rPr>
            <w:rFonts w:cstheme="minorHAnsi"/>
          </w:rPr>
          <w:t>community</w:t>
        </w:r>
      </w:ins>
      <w:r>
        <w:rPr>
          <w:rFonts w:cstheme="minorHAnsi"/>
        </w:rPr>
        <w:t xml:space="preserve">, we selected six species relatively dominant in the communities and represent different taxonomic families. The seeds </w:t>
      </w:r>
      <w:proofErr w:type="gramStart"/>
      <w:r>
        <w:rPr>
          <w:rFonts w:cstheme="minorHAnsi"/>
        </w:rPr>
        <w:t>were sown</w:t>
      </w:r>
      <w:proofErr w:type="gramEnd"/>
      <w:r>
        <w:rPr>
          <w:rFonts w:cstheme="minorHAnsi"/>
        </w:rPr>
        <w:t xml:space="preserve"> in two sampling sites for each </w:t>
      </w:r>
      <w:ins w:id="131" w:author="Cuenta Microsoft" w:date="2024-09-26T11:31:00Z">
        <w:r w:rsidR="006B3873">
          <w:rPr>
            <w:rFonts w:cstheme="minorHAnsi"/>
          </w:rPr>
          <w:t>community</w:t>
        </w:r>
      </w:ins>
      <w:r>
        <w:rPr>
          <w:rFonts w:cstheme="minorHAnsi"/>
        </w:rPr>
        <w:t xml:space="preserve">, </w:t>
      </w:r>
      <w:r w:rsidR="00794280">
        <w:rPr>
          <w:rFonts w:cstheme="minorHAnsi"/>
        </w:rPr>
        <w:t xml:space="preserve">in </w:t>
      </w:r>
      <w:r>
        <w:rPr>
          <w:rFonts w:cstheme="minorHAnsi"/>
        </w:rPr>
        <w:t xml:space="preserve">local microclimatic conditions </w:t>
      </w:r>
      <w:r w:rsidR="00955F91">
        <w:rPr>
          <w:rFonts w:cstheme="minorHAnsi"/>
        </w:rPr>
        <w:t xml:space="preserve">identified as </w:t>
      </w:r>
      <w:r>
        <w:rPr>
          <w:rFonts w:cstheme="minorHAnsi"/>
        </w:rPr>
        <w:t>snowbed and fellfield within each site. To do this, we used temperature data from an additional sampling of 20 data loggers (</w:t>
      </w:r>
      <w:proofErr w:type="spellStart"/>
      <w:r w:rsidRPr="00ED7537">
        <w:rPr>
          <w:rFonts w:eastAsiaTheme="majorEastAsia"/>
        </w:rPr>
        <w:t>Thermochron</w:t>
      </w:r>
      <w:proofErr w:type="spellEnd"/>
      <w:r w:rsidRPr="00ED7537">
        <w:rPr>
          <w:rFonts w:eastAsiaTheme="majorEastAsia"/>
        </w:rPr>
        <w:t xml:space="preserve">, </w:t>
      </w:r>
      <w:proofErr w:type="spellStart"/>
      <w:r w:rsidRPr="00ED7537">
        <w:rPr>
          <w:rFonts w:eastAsiaTheme="majorEastAsia"/>
        </w:rPr>
        <w:t>iButton</w:t>
      </w:r>
      <w:proofErr w:type="spellEnd"/>
      <w:r w:rsidRPr="00ED7537">
        <w:rPr>
          <w:rFonts w:eastAsiaTheme="majorEastAsia"/>
        </w:rPr>
        <w:t>, Newbury, UK; accuracy: +/- 0.5 ºC from -10 ºC to +65 ºC, resolution: 0.5 ºC, records every 4 hours</w:t>
      </w:r>
      <w:r w:rsidRPr="00ED7537">
        <w:rPr>
          <w:rFonts w:cstheme="minorHAnsi"/>
        </w:rPr>
        <w:t>)</w:t>
      </w:r>
      <w:r>
        <w:rPr>
          <w:rFonts w:cstheme="minorHAnsi"/>
        </w:rPr>
        <w:t xml:space="preserve"> placed in the surroundings of each target community from 2021 to 2022. The two microclimatic conditions were easily recognizable from these data since snowbed microsites showed long snow cover and fellfield microsites had freezing temperatures in winter. In each microsite (n</w:t>
      </w:r>
      <w:r w:rsidR="00955F91">
        <w:rPr>
          <w:rFonts w:cstheme="minorHAnsi"/>
        </w:rPr>
        <w:t xml:space="preserve"> </w:t>
      </w:r>
      <w:r>
        <w:rPr>
          <w:rFonts w:cstheme="minorHAnsi"/>
        </w:rPr>
        <w:t xml:space="preserve">= 8; 2 conditions x 2 sites x 2 </w:t>
      </w:r>
      <w:ins w:id="132" w:author="Cuenta Microsoft" w:date="2024-09-26T11:33:00Z">
        <w:r w:rsidR="008A5381">
          <w:rPr>
            <w:rFonts w:cstheme="minorHAnsi"/>
          </w:rPr>
          <w:t>communities</w:t>
        </w:r>
      </w:ins>
      <w:r>
        <w:rPr>
          <w:rFonts w:cstheme="minorHAnsi"/>
        </w:rPr>
        <w:t xml:space="preserve">), </w:t>
      </w:r>
      <w:r w:rsidRPr="00F95F23">
        <w:rPr>
          <w:rFonts w:cstheme="minorHAnsi"/>
        </w:rPr>
        <w:t>we allocated 30 seeds from each species into mesh bags</w:t>
      </w:r>
      <w:r w:rsidR="00420CA2">
        <w:rPr>
          <w:rFonts w:cstheme="minorHAnsi"/>
        </w:rPr>
        <w:t xml:space="preserve"> (3 replicate 10 seeds each)</w:t>
      </w:r>
      <w:r w:rsidRPr="00F95F23">
        <w:rPr>
          <w:rFonts w:cstheme="minorHAnsi"/>
        </w:rPr>
        <w:t xml:space="preserve"> and buried them </w:t>
      </w:r>
      <w:r w:rsidRPr="00A6703C">
        <w:rPr>
          <w:rFonts w:cstheme="minorHAnsi"/>
        </w:rPr>
        <w:t>3-5 cm deep in the soil</w:t>
      </w:r>
      <w:r w:rsidRPr="00F95F23">
        <w:rPr>
          <w:rFonts w:cstheme="minorHAnsi"/>
        </w:rPr>
        <w:t>. We sowed the bags in late September (</w:t>
      </w:r>
      <w:ins w:id="133" w:author="Cuenta Microsoft" w:date="2024-10-10T14:46:00Z">
        <w:r w:rsidR="00F43E9F">
          <w:rPr>
            <w:rFonts w:cstheme="minorHAnsi"/>
          </w:rPr>
          <w:t>mediterranean</w:t>
        </w:r>
        <w:r w:rsidR="00F43E9F" w:rsidRPr="00F95F23">
          <w:rPr>
            <w:rFonts w:cstheme="minorHAnsi"/>
          </w:rPr>
          <w:t xml:space="preserve"> </w:t>
        </w:r>
      </w:ins>
      <w:ins w:id="134" w:author="Cuenta Microsoft" w:date="2024-09-26T11:31:00Z">
        <w:r w:rsidR="006B3873">
          <w:rPr>
            <w:rFonts w:cstheme="minorHAnsi"/>
          </w:rPr>
          <w:t>community</w:t>
        </w:r>
      </w:ins>
      <w:r w:rsidRPr="00F95F23">
        <w:rPr>
          <w:rFonts w:cstheme="minorHAnsi"/>
        </w:rPr>
        <w:t xml:space="preserve">) and early October (temperate </w:t>
      </w:r>
      <w:ins w:id="135" w:author="Cuenta Microsoft" w:date="2024-09-26T16:09:00Z">
        <w:r w:rsidR="00A6703C">
          <w:rPr>
            <w:rFonts w:cstheme="minorHAnsi"/>
          </w:rPr>
          <w:t>community</w:t>
        </w:r>
        <w:r w:rsidR="00A6703C" w:rsidRPr="00F95F23">
          <w:rPr>
            <w:rFonts w:cstheme="minorHAnsi"/>
          </w:rPr>
          <w:t>),</w:t>
        </w:r>
      </w:ins>
      <w:r>
        <w:rPr>
          <w:rFonts w:cstheme="minorHAnsi"/>
        </w:rPr>
        <w:t xml:space="preserve"> when temperatures </w:t>
      </w:r>
      <w:r w:rsidR="00FE5F2A">
        <w:rPr>
          <w:rFonts w:cstheme="minorHAnsi"/>
        </w:rPr>
        <w:t>were</w:t>
      </w:r>
      <w:r>
        <w:rPr>
          <w:rFonts w:cstheme="minorHAnsi"/>
        </w:rPr>
        <w:t xml:space="preserve"> low enough to not trigger germination</w:t>
      </w:r>
      <w:r w:rsidRPr="00F95F23">
        <w:rPr>
          <w:rFonts w:cstheme="minorHAnsi"/>
        </w:rPr>
        <w:t xml:space="preserve"> and programmed two retrieval times after winter period: one in early spring (one </w:t>
      </w:r>
      <w:r w:rsidRPr="00F95F23">
        <w:rPr>
          <w:rFonts w:cstheme="minorHAnsi"/>
        </w:rPr>
        <w:lastRenderedPageBreak/>
        <w:t xml:space="preserve">month within snowmelt) and one in late autumn (within one month of first snowfall). After retrieval, we counted the germinated seeds under the binocular </w:t>
      </w:r>
      <w:ins w:id="136" w:author="Cuenta Microsoft" w:date="2024-09-26T11:01:00Z">
        <w:r w:rsidR="00986209">
          <w:rPr>
            <w:rFonts w:cstheme="minorHAnsi"/>
          </w:rPr>
          <w:t>stereoscope</w:t>
        </w:r>
        <w:r w:rsidR="00986209" w:rsidRPr="00F95F23">
          <w:rPr>
            <w:rFonts w:cstheme="minorHAnsi"/>
          </w:rPr>
          <w:t xml:space="preserve"> </w:t>
        </w:r>
      </w:ins>
      <w:r w:rsidRPr="00F95F23">
        <w:rPr>
          <w:rFonts w:cstheme="minorHAnsi"/>
        </w:rPr>
        <w:t>in the laboratory</w:t>
      </w:r>
      <w:r>
        <w:rPr>
          <w:rFonts w:cstheme="minorHAnsi"/>
        </w:rPr>
        <w:t xml:space="preserve"> and estimated their germination </w:t>
      </w:r>
      <w:r w:rsidR="00692CE8">
        <w:rPr>
          <w:rFonts w:cstheme="minorHAnsi"/>
        </w:rPr>
        <w:t>phenology</w:t>
      </w:r>
      <w:r>
        <w:rPr>
          <w:rFonts w:cstheme="minorHAnsi"/>
        </w:rPr>
        <w:t xml:space="preserve"> in the field</w:t>
      </w:r>
      <w:r w:rsidRPr="00F95F23">
        <w:rPr>
          <w:rFonts w:cstheme="minorHAnsi"/>
        </w:rPr>
        <w:t>.</w:t>
      </w:r>
    </w:p>
    <w:p w14:paraId="2B618A0C" w14:textId="64420081" w:rsidR="00A32193" w:rsidRPr="00F95F23" w:rsidRDefault="005144CE" w:rsidP="00914E3A">
      <w:pPr>
        <w:pStyle w:val="Ttulo3"/>
        <w:spacing w:line="480" w:lineRule="auto"/>
        <w:rPr>
          <w:rFonts w:eastAsia="Times New Roman"/>
          <w:bdr w:val="none" w:sz="0" w:space="0" w:color="auto" w:frame="1"/>
          <w:lang w:eastAsia="ca-ES"/>
        </w:rPr>
      </w:pPr>
      <w:r w:rsidRPr="00F95F23">
        <w:rPr>
          <w:rFonts w:eastAsia="Times New Roman"/>
          <w:bdr w:val="none" w:sz="0" w:space="0" w:color="auto" w:frame="1"/>
          <w:lang w:eastAsia="ca-ES"/>
        </w:rPr>
        <w:t>Statistical</w:t>
      </w:r>
      <w:r w:rsidR="00684B63" w:rsidRPr="00F95F23">
        <w:rPr>
          <w:rFonts w:eastAsia="Times New Roman"/>
          <w:bdr w:val="none" w:sz="0" w:space="0" w:color="auto" w:frame="1"/>
          <w:lang w:eastAsia="ca-ES"/>
        </w:rPr>
        <w:t xml:space="preserve"> analysis</w:t>
      </w:r>
    </w:p>
    <w:p w14:paraId="67086FCA" w14:textId="1593165E" w:rsidR="00AA3F40" w:rsidRPr="00F95F23" w:rsidRDefault="00A81E5B" w:rsidP="00914E3A">
      <w:pPr>
        <w:shd w:val="clear" w:color="auto" w:fill="FFFFFF"/>
        <w:spacing w:line="480" w:lineRule="auto"/>
        <w:jc w:val="both"/>
        <w:textAlignment w:val="baseline"/>
        <w:rPr>
          <w:rFonts w:eastAsia="Times New Roman" w:cstheme="minorHAnsi"/>
          <w:color w:val="000000"/>
          <w:lang w:eastAsia="ca-ES"/>
        </w:rPr>
      </w:pPr>
      <w:r w:rsidRPr="00F95F23">
        <w:rPr>
          <w:rFonts w:eastAsia="Times New Roman" w:cstheme="minorHAnsi"/>
          <w:color w:val="000000"/>
          <w:lang w:eastAsia="ca-ES"/>
        </w:rPr>
        <w:t xml:space="preserve">We </w:t>
      </w:r>
      <w:r w:rsidR="003E674E" w:rsidRPr="00F95F23">
        <w:rPr>
          <w:rFonts w:eastAsia="Times New Roman" w:cstheme="minorHAnsi"/>
          <w:color w:val="000000"/>
          <w:lang w:eastAsia="ca-ES"/>
        </w:rPr>
        <w:t>analysed</w:t>
      </w:r>
      <w:r w:rsidR="00FB11AC" w:rsidRPr="00F95F23">
        <w:rPr>
          <w:rFonts w:eastAsia="Times New Roman" w:cstheme="minorHAnsi"/>
          <w:color w:val="000000"/>
          <w:lang w:eastAsia="ca-ES"/>
        </w:rPr>
        <w:t xml:space="preserve"> the </w:t>
      </w:r>
      <w:r w:rsidRPr="00F95F23">
        <w:rPr>
          <w:rFonts w:eastAsia="Times New Roman" w:cstheme="minorHAnsi"/>
          <w:color w:val="000000"/>
          <w:lang w:eastAsia="ca-ES"/>
        </w:rPr>
        <w:t xml:space="preserve">data by fitting </w:t>
      </w:r>
      <w:r w:rsidR="00230354" w:rsidRPr="00F95F23">
        <w:rPr>
          <w:rFonts w:eastAsia="Times New Roman" w:cstheme="minorHAnsi"/>
          <w:color w:val="000000"/>
          <w:lang w:eastAsia="ca-ES"/>
        </w:rPr>
        <w:t>Markov Chain Monte Carlo generalized linear mixed models</w:t>
      </w:r>
      <w:r w:rsidR="00576B72" w:rsidRPr="00F95F23">
        <w:rPr>
          <w:rFonts w:eastAsia="Times New Roman" w:cstheme="minorHAnsi"/>
          <w:color w:val="000000"/>
          <w:lang w:eastAsia="ca-ES"/>
        </w:rPr>
        <w:t xml:space="preserve"> </w:t>
      </w:r>
      <w:r w:rsidR="00230354" w:rsidRPr="00F95F23">
        <w:rPr>
          <w:rFonts w:eastAsia="Times New Roman" w:cstheme="minorHAnsi"/>
          <w:color w:val="000000"/>
          <w:lang w:eastAsia="ca-ES"/>
        </w:rPr>
        <w:t>(</w:t>
      </w:r>
      <w:proofErr w:type="spellStart"/>
      <w:r w:rsidR="00230354" w:rsidRPr="00F95F23">
        <w:rPr>
          <w:rFonts w:eastAsia="Times New Roman" w:cstheme="minorHAnsi"/>
          <w:color w:val="000000"/>
          <w:lang w:eastAsia="ca-ES"/>
        </w:rPr>
        <w:t>MCMC</w:t>
      </w:r>
      <w:r w:rsidR="00576B72" w:rsidRPr="00F95F23">
        <w:rPr>
          <w:rFonts w:eastAsia="Times New Roman" w:cstheme="minorHAnsi"/>
          <w:color w:val="000000"/>
          <w:lang w:eastAsia="ca-ES"/>
        </w:rPr>
        <w:t>glmm</w:t>
      </w:r>
      <w:proofErr w:type="spellEnd"/>
      <w:r w:rsidR="00576B72" w:rsidRPr="00F95F23">
        <w:rPr>
          <w:rFonts w:eastAsia="Times New Roman" w:cstheme="minorHAnsi"/>
          <w:color w:val="000000"/>
          <w:lang w:eastAsia="ca-ES"/>
        </w:rPr>
        <w:t>)</w:t>
      </w:r>
      <w:r w:rsidR="00230354" w:rsidRPr="00F95F23">
        <w:rPr>
          <w:rFonts w:eastAsia="Times New Roman" w:cstheme="minorHAnsi"/>
          <w:color w:val="000000"/>
          <w:lang w:eastAsia="ca-ES"/>
        </w:rPr>
        <w:t xml:space="preserve"> </w:t>
      </w:r>
      <w:r w:rsidRPr="00F95F23">
        <w:rPr>
          <w:rFonts w:eastAsia="Times New Roman" w:cstheme="minorHAnsi"/>
          <w:color w:val="000000"/>
          <w:lang w:eastAsia="ca-ES"/>
        </w:rPr>
        <w:t xml:space="preserve">with Bayesian estimation </w:t>
      </w:r>
      <w:r w:rsidR="00E32E91" w:rsidRPr="00F95F23">
        <w:rPr>
          <w:rFonts w:eastAsia="Times New Roman" w:cstheme="minorHAnsi"/>
          <w:color w:val="000000"/>
          <w:lang w:eastAsia="ca-ES"/>
        </w:rPr>
        <w:t>using the R package MCMC</w:t>
      </w:r>
      <w:r w:rsidR="00205BEE" w:rsidRPr="00F95F23">
        <w:rPr>
          <w:rFonts w:eastAsia="Times New Roman" w:cstheme="minorHAnsi"/>
          <w:color w:val="000000"/>
          <w:sz w:val="14"/>
          <w:szCs w:val="14"/>
          <w:lang w:eastAsia="ca-ES"/>
        </w:rPr>
        <w:t>GLMM</w:t>
      </w:r>
      <w:r w:rsidR="00205BEE" w:rsidRPr="00F95F23">
        <w:rPr>
          <w:rFonts w:eastAsia="Times New Roman" w:cstheme="minorHAnsi"/>
          <w:color w:val="000000"/>
          <w:lang w:eastAsia="ca-ES"/>
        </w:rPr>
        <w:t xml:space="preserve"> </w:t>
      </w:r>
      <w:r w:rsidR="0081444B"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{"citationItems":[{"id":"ITEM-1","itemData":{"ISBN":"9781439811870","ISSN":"19390068","PMID":"18291371","abstract":"Generalized linear mixed models provide a flexible framework for modeling a range of data, although with non-Gaussian response variables the likelihood cannot be obtained in closed form. Markov chain Monte Carlo methods solve this problem by sampling from a series of simpler conditional distributions that can be evaluated. The R package MCMCglmm implements such an algorithm for a range of model fitting problems. More than one response variable can be analyzed simultaneously, and these variables are allowed to follow Gaussian, Poisson, multi(bi)nominal, exponential, zero-inflated and censored dis-tributions. A range of variance structures are permitted for the random effects, including interactions with categorical or continuous variables (i.e., random regression), and more complicated variance structures that arise through shared ancestry, either through a pedi-gree or through a phylogeny. Missing values are permitted in the response variable(s) and data can be known up to some level of measurement error as in meta-analysis. All simu-lation is done in C/ C++ using the CSparse library for sparse linear systems.","author":[{"dropping-particle":"","family":"Hadfield","given":"Jarrod D","non-dropping-particle":"","parse-names":false,"suffix":""}],"container-title":"Journal of Statistical Software","id":"ITEM-1","issue":"2","issued":{"date-parts":[["2010"]]},"page":"1-22","title":"MCMCglmm: MCMC Methods for Multi-Response GLMMs in R","type":"article-journal","volume":"33"},"uris":["http://www.mendeley.com/documents/?uuid=41627bcd-fb59-4a4f-8935-c58d22662a04"]}],"mendeley":{"formattedCitation":"(Hadfield, 2010)","plainTextFormattedCitation":"(Hadfield, 2010)","previouslyFormattedCitation":"(Hadfield, 2010)"},"properties":{"noteIndex":0},"schema":"https://github.com/citation-style-language/schema/raw/master/csl-citation.json"}</w:instrText>
      </w:r>
      <w:r w:rsidR="0081444B" w:rsidRPr="00F95F23">
        <w:rPr>
          <w:rFonts w:eastAsia="Times New Roman" w:cstheme="minorHAnsi"/>
          <w:color w:val="000000"/>
          <w:lang w:eastAsia="ca-ES"/>
        </w:rPr>
        <w:fldChar w:fldCharType="separate"/>
      </w:r>
      <w:r w:rsidR="00757D24" w:rsidRPr="00F95F23">
        <w:rPr>
          <w:rFonts w:eastAsia="Times New Roman" w:cstheme="minorHAnsi"/>
          <w:noProof/>
          <w:color w:val="000000"/>
          <w:lang w:eastAsia="ca-ES"/>
        </w:rPr>
        <w:t>(Hadfield, 2010)</w:t>
      </w:r>
      <w:r w:rsidR="0081444B" w:rsidRPr="00F95F23">
        <w:rPr>
          <w:rFonts w:eastAsia="Times New Roman" w:cstheme="minorHAnsi"/>
          <w:color w:val="000000"/>
          <w:lang w:eastAsia="ca-ES"/>
        </w:rPr>
        <w:fldChar w:fldCharType="end"/>
      </w:r>
      <w:r w:rsidR="0081444B" w:rsidRPr="00F95F23">
        <w:rPr>
          <w:rFonts w:eastAsia="Times New Roman" w:cstheme="minorHAnsi"/>
          <w:color w:val="000000"/>
          <w:lang w:eastAsia="ca-ES"/>
        </w:rPr>
        <w:t xml:space="preserve">. </w:t>
      </w:r>
      <w:r w:rsidR="00E915C0" w:rsidRPr="00F95F23">
        <w:rPr>
          <w:rFonts w:eastAsia="Times New Roman" w:cstheme="minorHAnsi"/>
          <w:color w:val="000000"/>
          <w:lang w:eastAsia="ca-ES"/>
        </w:rPr>
        <w:t xml:space="preserve">To model germination </w:t>
      </w:r>
      <w:r w:rsidR="00B202E0" w:rsidRPr="00F95F23">
        <w:rPr>
          <w:rFonts w:eastAsia="Times New Roman" w:cstheme="minorHAnsi"/>
          <w:color w:val="000000"/>
          <w:lang w:eastAsia="ca-ES"/>
        </w:rPr>
        <w:t>traits</w:t>
      </w:r>
      <w:r w:rsidR="00C0778B" w:rsidRPr="00F95F23">
        <w:rPr>
          <w:rFonts w:eastAsia="Times New Roman" w:cstheme="minorHAnsi"/>
          <w:color w:val="000000"/>
          <w:lang w:eastAsia="ca-ES"/>
        </w:rPr>
        <w:t>,</w:t>
      </w:r>
      <w:r w:rsidR="00E915C0" w:rsidRPr="00F95F23">
        <w:rPr>
          <w:rFonts w:eastAsia="Times New Roman" w:cstheme="minorHAnsi"/>
          <w:color w:val="000000"/>
          <w:lang w:eastAsia="ca-ES"/>
        </w:rPr>
        <w:t xml:space="preserve"> </w:t>
      </w:r>
      <w:r w:rsidR="00320647" w:rsidRPr="00F95F23">
        <w:rPr>
          <w:rFonts w:eastAsia="Times New Roman" w:cstheme="minorHAnsi"/>
          <w:color w:val="000000"/>
          <w:lang w:eastAsia="ca-ES"/>
        </w:rPr>
        <w:t xml:space="preserve">we used binomial </w:t>
      </w:r>
      <w:proofErr w:type="spellStart"/>
      <w:r w:rsidR="00E32E91" w:rsidRPr="00F95F23">
        <w:rPr>
          <w:rFonts w:eastAsia="Times New Roman" w:cstheme="minorHAnsi"/>
          <w:color w:val="000000"/>
          <w:lang w:eastAsia="ca-ES"/>
        </w:rPr>
        <w:t>MCMCglmms</w:t>
      </w:r>
      <w:proofErr w:type="spellEnd"/>
      <w:r w:rsidR="00E32E91" w:rsidRPr="00F95F23">
        <w:rPr>
          <w:rFonts w:eastAsia="Times New Roman" w:cstheme="minorHAnsi"/>
          <w:color w:val="000000"/>
          <w:lang w:eastAsia="ca-ES"/>
        </w:rPr>
        <w:t xml:space="preserve"> (family = multinomial2)</w:t>
      </w:r>
      <w:r w:rsidR="00031C99" w:rsidRPr="00F95F23">
        <w:rPr>
          <w:rFonts w:eastAsia="Times New Roman" w:cstheme="minorHAnsi"/>
          <w:color w:val="000000"/>
          <w:lang w:eastAsia="ca-ES"/>
        </w:rPr>
        <w:t xml:space="preserve"> while </w:t>
      </w:r>
      <w:r w:rsidR="00C0778B" w:rsidRPr="00F95F23">
        <w:rPr>
          <w:rFonts w:eastAsia="Times New Roman" w:cstheme="minorHAnsi"/>
          <w:color w:val="000000"/>
          <w:lang w:eastAsia="ca-ES"/>
        </w:rPr>
        <w:t xml:space="preserve">for </w:t>
      </w:r>
      <w:r w:rsidR="00974172" w:rsidRPr="00F95F23">
        <w:rPr>
          <w:rFonts w:eastAsia="Times New Roman" w:cstheme="minorHAnsi"/>
          <w:color w:val="000000"/>
          <w:lang w:eastAsia="ca-ES"/>
        </w:rPr>
        <w:t>t</w:t>
      </w:r>
      <w:r w:rsidR="00C0778B" w:rsidRPr="00F95F23">
        <w:rPr>
          <w:rFonts w:eastAsia="Times New Roman" w:cstheme="minorHAnsi"/>
          <w:color w:val="000000"/>
          <w:lang w:eastAsia="ca-ES"/>
        </w:rPr>
        <w:t xml:space="preserve">50 and </w:t>
      </w:r>
      <w:r w:rsidR="00BB2C27" w:rsidRPr="00F95F23">
        <w:rPr>
          <w:rFonts w:eastAsia="Times New Roman" w:cstheme="minorHAnsi"/>
          <w:color w:val="000000"/>
          <w:lang w:eastAsia="ca-ES"/>
        </w:rPr>
        <w:t>EHS</w:t>
      </w:r>
      <w:r w:rsidR="006506C8" w:rsidRPr="00F95F23">
        <w:rPr>
          <w:rFonts w:eastAsia="Times New Roman" w:cstheme="minorHAnsi"/>
          <w:color w:val="000000"/>
          <w:lang w:eastAsia="ca-ES"/>
        </w:rPr>
        <w:t xml:space="preserve"> </w:t>
      </w:r>
      <w:r w:rsidR="00031C99" w:rsidRPr="00F95F23">
        <w:rPr>
          <w:rFonts w:eastAsia="Times New Roman" w:cstheme="minorHAnsi"/>
          <w:color w:val="000000"/>
          <w:lang w:eastAsia="ca-ES"/>
        </w:rPr>
        <w:t xml:space="preserve">we </w:t>
      </w:r>
      <w:r w:rsidR="00254FAC" w:rsidRPr="00F95F23">
        <w:rPr>
          <w:rFonts w:eastAsia="Times New Roman" w:cstheme="minorHAnsi"/>
          <w:color w:val="000000"/>
          <w:lang w:eastAsia="ca-ES"/>
        </w:rPr>
        <w:t xml:space="preserve">scaled the </w:t>
      </w:r>
      <w:r w:rsidR="006506C8" w:rsidRPr="00F95F23">
        <w:rPr>
          <w:rFonts w:eastAsia="Times New Roman" w:cstheme="minorHAnsi"/>
          <w:color w:val="000000"/>
          <w:lang w:eastAsia="ca-ES"/>
        </w:rPr>
        <w:t>values</w:t>
      </w:r>
      <w:r w:rsidR="00254FAC" w:rsidRPr="00F95F23">
        <w:rPr>
          <w:rFonts w:eastAsia="Times New Roman" w:cstheme="minorHAnsi"/>
          <w:color w:val="000000"/>
          <w:lang w:eastAsia="ca-ES"/>
        </w:rPr>
        <w:t xml:space="preserve"> and </w:t>
      </w:r>
      <w:r w:rsidR="00031C99" w:rsidRPr="00F95F23">
        <w:rPr>
          <w:rFonts w:eastAsia="Times New Roman" w:cstheme="minorHAnsi"/>
          <w:color w:val="000000"/>
          <w:lang w:eastAsia="ca-ES"/>
        </w:rPr>
        <w:t xml:space="preserve">used </w:t>
      </w:r>
      <w:r w:rsidR="0086132A">
        <w:rPr>
          <w:rFonts w:eastAsia="Times New Roman" w:cstheme="minorHAnsi"/>
          <w:color w:val="000000"/>
          <w:lang w:eastAsia="ca-ES"/>
        </w:rPr>
        <w:t>Gaussian</w:t>
      </w:r>
      <w:r w:rsidR="00A33380" w:rsidRPr="00F95F23">
        <w:rPr>
          <w:rFonts w:eastAsia="Times New Roman" w:cstheme="minorHAnsi"/>
          <w:color w:val="000000"/>
          <w:lang w:eastAsia="ca-ES"/>
        </w:rPr>
        <w:t xml:space="preserve"> </w:t>
      </w:r>
      <w:proofErr w:type="spellStart"/>
      <w:r w:rsidR="00031C99" w:rsidRPr="00F95F23">
        <w:rPr>
          <w:rFonts w:eastAsia="Times New Roman" w:cstheme="minorHAnsi"/>
          <w:color w:val="000000"/>
          <w:lang w:eastAsia="ca-ES"/>
        </w:rPr>
        <w:t>MCMCglmms</w:t>
      </w:r>
      <w:proofErr w:type="spellEnd"/>
      <w:r w:rsidR="00A33380" w:rsidRPr="00F95F23">
        <w:rPr>
          <w:rFonts w:eastAsia="Times New Roman" w:cstheme="minorHAnsi"/>
          <w:color w:val="000000"/>
          <w:lang w:eastAsia="ca-ES"/>
        </w:rPr>
        <w:t xml:space="preserve"> (family = </w:t>
      </w:r>
      <w:proofErr w:type="spellStart"/>
      <w:r w:rsidR="00A33380" w:rsidRPr="00F95F23">
        <w:rPr>
          <w:rFonts w:eastAsia="Times New Roman" w:cstheme="minorHAnsi"/>
          <w:color w:val="000000"/>
          <w:lang w:eastAsia="ca-ES"/>
        </w:rPr>
        <w:t>gaussian</w:t>
      </w:r>
      <w:proofErr w:type="spellEnd"/>
      <w:r w:rsidR="00A33380" w:rsidRPr="00F95F23">
        <w:rPr>
          <w:rFonts w:eastAsia="Times New Roman" w:cstheme="minorHAnsi"/>
          <w:color w:val="000000"/>
          <w:lang w:eastAsia="ca-ES"/>
        </w:rPr>
        <w:t>)</w:t>
      </w:r>
      <w:r w:rsidR="00031C99" w:rsidRPr="00F95F23">
        <w:rPr>
          <w:rFonts w:eastAsia="Times New Roman" w:cstheme="minorHAnsi"/>
          <w:color w:val="000000"/>
          <w:lang w:eastAsia="ca-ES"/>
        </w:rPr>
        <w:t>.</w:t>
      </w:r>
      <w:r w:rsidR="00E32E91" w:rsidRPr="00F95F23">
        <w:rPr>
          <w:rFonts w:eastAsia="Times New Roman" w:cstheme="minorHAnsi"/>
          <w:color w:val="000000"/>
          <w:lang w:eastAsia="ca-ES"/>
        </w:rPr>
        <w:t xml:space="preserve"> </w:t>
      </w:r>
    </w:p>
    <w:p w14:paraId="7CF00521" w14:textId="7B120BE6" w:rsidR="00290E6C" w:rsidRPr="00F95F23" w:rsidRDefault="00297C18" w:rsidP="00914E3A">
      <w:pPr>
        <w:shd w:val="clear" w:color="auto" w:fill="FFFFFF"/>
        <w:spacing w:line="480" w:lineRule="auto"/>
        <w:ind w:firstLine="709"/>
        <w:jc w:val="both"/>
        <w:textAlignment w:val="baseline"/>
        <w:rPr>
          <w:rFonts w:eastAsia="Times New Roman" w:cstheme="minorHAnsi"/>
          <w:color w:val="000000"/>
          <w:lang w:eastAsia="ca-ES"/>
        </w:rPr>
      </w:pPr>
      <w:r>
        <w:rPr>
          <w:rFonts w:eastAsia="Times New Roman" w:cstheme="minorHAnsi"/>
          <w:color w:val="000000"/>
          <w:lang w:eastAsia="ca-ES"/>
        </w:rPr>
        <w:t>To answer the first question</w:t>
      </w:r>
      <w:r w:rsidR="00A232AA">
        <w:rPr>
          <w:rFonts w:eastAsia="Times New Roman" w:cstheme="minorHAnsi"/>
          <w:color w:val="000000"/>
          <w:lang w:eastAsia="ca-ES"/>
        </w:rPr>
        <w:t xml:space="preserve"> (i.e., at what extent </w:t>
      </w:r>
      <w:r w:rsidR="00A232AA" w:rsidRPr="00F95F23">
        <w:rPr>
          <w:rFonts w:eastAsia="Times New Roman" w:cstheme="minorHAnsi"/>
          <w:color w:val="000000"/>
          <w:lang w:eastAsia="ca-ES"/>
        </w:rPr>
        <w:t xml:space="preserve">microclimatic </w:t>
      </w:r>
      <w:r w:rsidR="00A232AA">
        <w:rPr>
          <w:rFonts w:eastAsia="Times New Roman" w:cstheme="minorHAnsi"/>
          <w:color w:val="000000"/>
          <w:lang w:eastAsia="ca-ES"/>
        </w:rPr>
        <w:t>contrasting conditions</w:t>
      </w:r>
      <w:r w:rsidR="00A232AA" w:rsidRPr="00F95F23">
        <w:rPr>
          <w:rFonts w:eastAsia="Times New Roman" w:cstheme="minorHAnsi"/>
          <w:color w:val="000000"/>
          <w:lang w:eastAsia="ca-ES"/>
        </w:rPr>
        <w:t xml:space="preserve"> modify germination </w:t>
      </w:r>
      <w:r w:rsidR="00A232AA" w:rsidRPr="00F95F23">
        <w:rPr>
          <w:rFonts w:eastAsia="Arial" w:cstheme="minorHAnsi"/>
        </w:rPr>
        <w:t>phenology</w:t>
      </w:r>
      <w:r w:rsidR="00A232AA">
        <w:rPr>
          <w:rFonts w:eastAsia="Times New Roman" w:cstheme="minorHAnsi"/>
          <w:color w:val="000000"/>
          <w:lang w:eastAsia="ca-ES"/>
        </w:rPr>
        <w:t>)</w:t>
      </w:r>
      <w:r>
        <w:rPr>
          <w:rFonts w:eastAsia="Times New Roman" w:cstheme="minorHAnsi"/>
          <w:color w:val="000000"/>
          <w:lang w:eastAsia="ca-ES"/>
        </w:rPr>
        <w:t>, w</w:t>
      </w:r>
      <w:r w:rsidR="0012582D">
        <w:rPr>
          <w:rFonts w:eastAsia="Times New Roman" w:cstheme="minorHAnsi"/>
          <w:color w:val="000000"/>
          <w:lang w:eastAsia="ca-ES"/>
        </w:rPr>
        <w:t>e</w:t>
      </w:r>
      <w:r w:rsidR="00D31395" w:rsidRPr="00F95F23">
        <w:rPr>
          <w:rFonts w:eastAsia="Times New Roman" w:cstheme="minorHAnsi"/>
          <w:color w:val="000000"/>
          <w:lang w:eastAsia="ca-ES"/>
        </w:rPr>
        <w:t xml:space="preserve"> </w:t>
      </w:r>
      <w:r w:rsidR="003E674E" w:rsidRPr="00F95F23">
        <w:rPr>
          <w:rFonts w:eastAsia="Times New Roman" w:cstheme="minorHAnsi"/>
          <w:color w:val="000000"/>
          <w:lang w:eastAsia="ca-ES"/>
        </w:rPr>
        <w:t>analysed</w:t>
      </w:r>
      <w:r w:rsidR="0075414D" w:rsidRPr="00F95F23">
        <w:rPr>
          <w:rFonts w:eastAsia="Times New Roman" w:cstheme="minorHAnsi"/>
          <w:color w:val="000000"/>
          <w:lang w:eastAsia="ca-ES"/>
        </w:rPr>
        <w:t xml:space="preserve"> each </w:t>
      </w:r>
      <w:r w:rsidR="0012582D">
        <w:rPr>
          <w:rFonts w:eastAsia="Times New Roman" w:cstheme="minorHAnsi"/>
          <w:color w:val="000000"/>
          <w:lang w:eastAsia="ca-ES"/>
        </w:rPr>
        <w:t xml:space="preserve">study </w:t>
      </w:r>
      <w:ins w:id="137" w:author="Cuenta Microsoft" w:date="2024-09-26T11:31:00Z">
        <w:r w:rsidR="006B3873">
          <w:rPr>
            <w:rFonts w:eastAsia="Times New Roman" w:cstheme="minorHAnsi"/>
            <w:color w:val="000000"/>
            <w:lang w:eastAsia="ca-ES"/>
          </w:rPr>
          <w:t>community</w:t>
        </w:r>
      </w:ins>
      <w:r w:rsidR="0075414D" w:rsidRPr="00F95F23">
        <w:rPr>
          <w:rFonts w:eastAsia="Times New Roman" w:cstheme="minorHAnsi"/>
          <w:color w:val="000000"/>
          <w:lang w:eastAsia="ca-ES"/>
        </w:rPr>
        <w:t xml:space="preserve"> separately and </w:t>
      </w:r>
      <w:r w:rsidR="0086132A">
        <w:rPr>
          <w:rFonts w:eastAsia="Times New Roman" w:cstheme="minorHAnsi"/>
          <w:color w:val="000000"/>
          <w:lang w:eastAsia="ca-ES"/>
        </w:rPr>
        <w:t>modelled every</w:t>
      </w:r>
      <w:r w:rsidR="00623709" w:rsidRPr="00F95F23">
        <w:rPr>
          <w:rFonts w:eastAsia="Times New Roman" w:cstheme="minorHAnsi"/>
          <w:color w:val="000000"/>
          <w:lang w:eastAsia="ca-ES"/>
        </w:rPr>
        <w:t xml:space="preserve"> </w:t>
      </w:r>
      <w:r w:rsidR="004D1600" w:rsidRPr="00F95F23">
        <w:rPr>
          <w:rFonts w:eastAsia="Times New Roman" w:cstheme="minorHAnsi"/>
          <w:color w:val="000000"/>
          <w:lang w:eastAsia="ca-ES"/>
        </w:rPr>
        <w:t xml:space="preserve">germination </w:t>
      </w:r>
      <w:r w:rsidR="00E93F63" w:rsidRPr="00F95F23">
        <w:rPr>
          <w:rFonts w:eastAsia="Times New Roman" w:cstheme="minorHAnsi"/>
          <w:color w:val="000000"/>
          <w:lang w:eastAsia="ca-ES"/>
        </w:rPr>
        <w:t>trait</w:t>
      </w:r>
      <w:r w:rsidR="004D1600" w:rsidRPr="00F95F23">
        <w:rPr>
          <w:rFonts w:eastAsia="Times New Roman" w:cstheme="minorHAnsi"/>
          <w:color w:val="000000"/>
          <w:lang w:eastAsia="ca-ES"/>
        </w:rPr>
        <w:t xml:space="preserve"> as </w:t>
      </w:r>
      <w:r w:rsidR="008446A7">
        <w:rPr>
          <w:rFonts w:eastAsia="Times New Roman" w:cstheme="minorHAnsi"/>
          <w:color w:val="000000"/>
          <w:lang w:eastAsia="ca-ES"/>
        </w:rPr>
        <w:t xml:space="preserve">the </w:t>
      </w:r>
      <w:r w:rsidR="004D1600" w:rsidRPr="00F95F23">
        <w:rPr>
          <w:rFonts w:eastAsia="Times New Roman" w:cstheme="minorHAnsi"/>
          <w:color w:val="000000"/>
          <w:lang w:eastAsia="ca-ES"/>
        </w:rPr>
        <w:t xml:space="preserve">response variable and </w:t>
      </w:r>
      <w:ins w:id="138" w:author="Cuenta Microsoft" w:date="2024-09-26T11:14:00Z">
        <w:r w:rsidR="00F43E9F">
          <w:rPr>
            <w:rFonts w:eastAsia="Times New Roman" w:cstheme="minorHAnsi"/>
            <w:color w:val="000000"/>
            <w:lang w:eastAsia="ca-ES"/>
          </w:rPr>
          <w:t>climate regime (fellfield and s</w:t>
        </w:r>
        <w:r w:rsidR="001804D2">
          <w:rPr>
            <w:rFonts w:eastAsia="Times New Roman" w:cstheme="minorHAnsi"/>
            <w:color w:val="000000"/>
            <w:lang w:eastAsia="ca-ES"/>
          </w:rPr>
          <w:t>nowbed)</w:t>
        </w:r>
        <w:r w:rsidR="001804D2" w:rsidRPr="00F95F23">
          <w:rPr>
            <w:rFonts w:eastAsia="Times New Roman" w:cstheme="minorHAnsi"/>
            <w:color w:val="000000"/>
            <w:lang w:eastAsia="ca-ES"/>
          </w:rPr>
          <w:t xml:space="preserve"> </w:t>
        </w:r>
      </w:ins>
      <w:r w:rsidR="004D1600" w:rsidRPr="00F95F23">
        <w:rPr>
          <w:rFonts w:eastAsia="Times New Roman" w:cstheme="minorHAnsi"/>
          <w:color w:val="000000"/>
          <w:lang w:eastAsia="ca-ES"/>
        </w:rPr>
        <w:t xml:space="preserve">as </w:t>
      </w:r>
      <w:r w:rsidR="008446A7">
        <w:rPr>
          <w:rFonts w:eastAsia="Times New Roman" w:cstheme="minorHAnsi"/>
          <w:color w:val="000000"/>
          <w:lang w:eastAsia="ca-ES"/>
        </w:rPr>
        <w:t xml:space="preserve">the </w:t>
      </w:r>
      <w:r w:rsidR="00D31395" w:rsidRPr="00F95F23">
        <w:rPr>
          <w:rFonts w:eastAsia="Times New Roman" w:cstheme="minorHAnsi"/>
          <w:color w:val="000000"/>
          <w:lang w:eastAsia="ca-ES"/>
        </w:rPr>
        <w:t>explanatory variable (</w:t>
      </w:r>
      <w:r w:rsidR="004D1600" w:rsidRPr="00F95F23">
        <w:rPr>
          <w:rFonts w:eastAsia="Times New Roman" w:cstheme="minorHAnsi"/>
          <w:color w:val="000000"/>
          <w:lang w:eastAsia="ca-ES"/>
        </w:rPr>
        <w:t>fixed factor</w:t>
      </w:r>
      <w:r w:rsidR="00D31395" w:rsidRPr="00F95F23">
        <w:rPr>
          <w:rFonts w:eastAsia="Times New Roman" w:cstheme="minorHAnsi"/>
          <w:color w:val="000000"/>
          <w:lang w:eastAsia="ca-ES"/>
        </w:rPr>
        <w:t>)</w:t>
      </w:r>
      <w:r w:rsidR="004D1600" w:rsidRPr="00F95F23">
        <w:rPr>
          <w:rFonts w:eastAsia="Times New Roman" w:cstheme="minorHAnsi"/>
          <w:color w:val="000000"/>
          <w:lang w:eastAsia="ca-ES"/>
        </w:rPr>
        <w:t xml:space="preserve">, </w:t>
      </w:r>
      <w:r w:rsidR="0012582D">
        <w:rPr>
          <w:rFonts w:eastAsia="Times New Roman" w:cstheme="minorHAnsi"/>
          <w:color w:val="000000"/>
          <w:lang w:eastAsia="ca-ES"/>
        </w:rPr>
        <w:t>using</w:t>
      </w:r>
      <w:r w:rsidR="0012582D" w:rsidRPr="00F95F23">
        <w:rPr>
          <w:rFonts w:eastAsia="Times New Roman" w:cstheme="minorHAnsi"/>
          <w:color w:val="000000"/>
          <w:lang w:eastAsia="ca-ES"/>
        </w:rPr>
        <w:t xml:space="preserve"> </w:t>
      </w:r>
      <w:r w:rsidR="004D1600" w:rsidRPr="00F95F23">
        <w:rPr>
          <w:rFonts w:eastAsia="Times New Roman" w:cstheme="minorHAnsi"/>
          <w:color w:val="000000"/>
          <w:lang w:eastAsia="ca-ES"/>
        </w:rPr>
        <w:t xml:space="preserve">phylogeny and </w:t>
      </w:r>
      <w:r w:rsidR="00FD062B">
        <w:rPr>
          <w:rFonts w:eastAsia="Times New Roman" w:cstheme="minorHAnsi"/>
          <w:color w:val="000000"/>
          <w:lang w:eastAsia="ca-ES"/>
        </w:rPr>
        <w:t>sampling</w:t>
      </w:r>
      <w:r w:rsidR="004D1600" w:rsidRPr="00F95F23">
        <w:rPr>
          <w:rFonts w:eastAsia="Times New Roman" w:cstheme="minorHAnsi"/>
          <w:color w:val="000000"/>
          <w:lang w:eastAsia="ca-ES"/>
        </w:rPr>
        <w:t xml:space="preserve"> site (nested within species) </w:t>
      </w:r>
      <w:r w:rsidR="00272493" w:rsidRPr="00F95F23">
        <w:rPr>
          <w:rFonts w:eastAsia="Times New Roman" w:cstheme="minorHAnsi"/>
          <w:color w:val="000000"/>
          <w:lang w:eastAsia="ca-ES"/>
        </w:rPr>
        <w:t xml:space="preserve">as random factors (germination </w:t>
      </w:r>
      <w:r w:rsidR="00885209" w:rsidRPr="00F95F23">
        <w:rPr>
          <w:rFonts w:eastAsia="Times New Roman" w:cstheme="minorHAnsi"/>
          <w:color w:val="000000"/>
          <w:lang w:eastAsia="ca-ES"/>
        </w:rPr>
        <w:t>trait</w:t>
      </w:r>
      <w:r w:rsidR="00272493" w:rsidRPr="00F95F23">
        <w:rPr>
          <w:rFonts w:eastAsia="Times New Roman" w:cstheme="minorHAnsi"/>
          <w:color w:val="000000"/>
          <w:lang w:eastAsia="ca-ES"/>
        </w:rPr>
        <w:t xml:space="preserve">~ </w:t>
      </w:r>
      <w:ins w:id="139" w:author="Cuenta Microsoft" w:date="2024-09-26T11:31:00Z">
        <w:r w:rsidR="006B3873">
          <w:rPr>
            <w:rFonts w:eastAsia="Times New Roman" w:cstheme="minorHAnsi"/>
            <w:color w:val="000000"/>
            <w:lang w:eastAsia="ca-ES"/>
          </w:rPr>
          <w:t>climate regime</w:t>
        </w:r>
      </w:ins>
      <w:r w:rsidR="00272493" w:rsidRPr="00F95F23">
        <w:rPr>
          <w:rFonts w:eastAsia="Times New Roman" w:cstheme="minorHAnsi"/>
          <w:color w:val="000000"/>
          <w:lang w:eastAsia="ca-ES"/>
        </w:rPr>
        <w:t xml:space="preserve">). </w:t>
      </w:r>
      <w:r>
        <w:rPr>
          <w:rFonts w:eastAsia="Times New Roman" w:cstheme="minorHAnsi"/>
          <w:color w:val="000000"/>
          <w:lang w:eastAsia="ca-ES"/>
        </w:rPr>
        <w:t>To answer the second question</w:t>
      </w:r>
      <w:r w:rsidR="008446A7">
        <w:rPr>
          <w:rFonts w:eastAsia="Times New Roman" w:cstheme="minorHAnsi"/>
          <w:color w:val="000000"/>
          <w:lang w:eastAsia="ca-ES"/>
        </w:rPr>
        <w:t xml:space="preserve"> (i.e., whether</w:t>
      </w:r>
      <w:r w:rsidR="008446A7" w:rsidRPr="00F95F23">
        <w:rPr>
          <w:rFonts w:eastAsia="Times New Roman" w:cstheme="minorHAnsi"/>
          <w:color w:val="000000"/>
          <w:lang w:eastAsia="ca-ES"/>
        </w:rPr>
        <w:t xml:space="preserve"> alpine </w:t>
      </w:r>
      <w:r w:rsidR="008446A7">
        <w:rPr>
          <w:rFonts w:eastAsia="Times New Roman" w:cstheme="minorHAnsi"/>
          <w:color w:val="000000"/>
          <w:lang w:eastAsia="ca-ES"/>
        </w:rPr>
        <w:t>species</w:t>
      </w:r>
      <w:r w:rsidR="008446A7" w:rsidRPr="00F95F23">
        <w:rPr>
          <w:rFonts w:eastAsia="Times New Roman" w:cstheme="minorHAnsi"/>
          <w:color w:val="000000"/>
          <w:lang w:eastAsia="ca-ES"/>
        </w:rPr>
        <w:t xml:space="preserve"> from </w:t>
      </w:r>
      <w:r w:rsidR="008446A7">
        <w:rPr>
          <w:rFonts w:eastAsia="Times New Roman" w:cstheme="minorHAnsi"/>
          <w:color w:val="000000"/>
          <w:lang w:eastAsia="ca-ES"/>
        </w:rPr>
        <w:t xml:space="preserve">temperate and </w:t>
      </w:r>
      <w:r w:rsidR="00747EEE">
        <w:rPr>
          <w:rFonts w:eastAsia="Times New Roman" w:cstheme="minorHAnsi"/>
          <w:color w:val="000000"/>
          <w:lang w:eastAsia="ca-ES"/>
        </w:rPr>
        <w:t>Mediterranean</w:t>
      </w:r>
      <w:r w:rsidR="008446A7">
        <w:rPr>
          <w:rFonts w:eastAsia="Times New Roman" w:cstheme="minorHAnsi"/>
          <w:color w:val="000000"/>
          <w:lang w:eastAsia="ca-ES"/>
        </w:rPr>
        <w:t xml:space="preserve"> climates show</w:t>
      </w:r>
      <w:r w:rsidR="008446A7" w:rsidRPr="00F95F23">
        <w:rPr>
          <w:rFonts w:eastAsia="Times New Roman" w:cstheme="minorHAnsi"/>
          <w:color w:val="000000"/>
          <w:lang w:eastAsia="ca-ES"/>
        </w:rPr>
        <w:t xml:space="preserve"> </w:t>
      </w:r>
      <w:r w:rsidR="008446A7">
        <w:rPr>
          <w:rFonts w:eastAsia="Times New Roman" w:cstheme="minorHAnsi"/>
          <w:color w:val="000000"/>
          <w:lang w:eastAsia="ca-ES"/>
        </w:rPr>
        <w:t xml:space="preserve">similar </w:t>
      </w:r>
      <w:proofErr w:type="spellStart"/>
      <w:r w:rsidR="008446A7">
        <w:rPr>
          <w:rFonts w:eastAsia="Times New Roman" w:cstheme="minorHAnsi"/>
          <w:color w:val="000000"/>
          <w:lang w:eastAsia="ca-ES"/>
        </w:rPr>
        <w:t>phenological</w:t>
      </w:r>
      <w:proofErr w:type="spellEnd"/>
      <w:r w:rsidR="008446A7">
        <w:rPr>
          <w:rFonts w:eastAsia="Times New Roman" w:cstheme="minorHAnsi"/>
          <w:color w:val="000000"/>
          <w:lang w:eastAsia="ca-ES"/>
        </w:rPr>
        <w:t xml:space="preserve"> responses)</w:t>
      </w:r>
      <w:r>
        <w:rPr>
          <w:rFonts w:eastAsia="Times New Roman" w:cstheme="minorHAnsi"/>
          <w:color w:val="000000"/>
          <w:lang w:eastAsia="ca-ES"/>
        </w:rPr>
        <w:t>, w</w:t>
      </w:r>
      <w:r w:rsidR="0012582D">
        <w:rPr>
          <w:rFonts w:eastAsia="Times New Roman" w:cstheme="minorHAnsi"/>
          <w:color w:val="000000"/>
          <w:lang w:eastAsia="ca-ES"/>
        </w:rPr>
        <w:t xml:space="preserve">e </w:t>
      </w:r>
      <w:r w:rsidR="00436E25" w:rsidRPr="00F95F23">
        <w:rPr>
          <w:rFonts w:eastAsia="Times New Roman" w:cstheme="minorHAnsi"/>
          <w:color w:val="000000"/>
          <w:lang w:eastAsia="ca-ES"/>
        </w:rPr>
        <w:t xml:space="preserve">tested </w:t>
      </w:r>
      <w:r w:rsidR="00D31395" w:rsidRPr="00F95F23">
        <w:rPr>
          <w:rFonts w:eastAsia="Times New Roman" w:cstheme="minorHAnsi"/>
          <w:color w:val="000000"/>
          <w:lang w:eastAsia="ca-ES"/>
        </w:rPr>
        <w:t xml:space="preserve">each </w:t>
      </w:r>
      <w:r w:rsidR="00436E25" w:rsidRPr="00F95F23">
        <w:rPr>
          <w:rFonts w:eastAsia="Times New Roman" w:cstheme="minorHAnsi"/>
          <w:color w:val="000000"/>
          <w:lang w:eastAsia="ca-ES"/>
        </w:rPr>
        <w:t xml:space="preserve">germination </w:t>
      </w:r>
      <w:r w:rsidR="00E93F63" w:rsidRPr="00F95F23">
        <w:rPr>
          <w:rFonts w:eastAsia="Times New Roman" w:cstheme="minorHAnsi"/>
          <w:color w:val="000000"/>
          <w:lang w:eastAsia="ca-ES"/>
        </w:rPr>
        <w:t>trait</w:t>
      </w:r>
      <w:r w:rsidR="00436E25" w:rsidRPr="00F95F23">
        <w:rPr>
          <w:rFonts w:eastAsia="Times New Roman" w:cstheme="minorHAnsi"/>
          <w:color w:val="000000"/>
          <w:lang w:eastAsia="ca-ES"/>
        </w:rPr>
        <w:t xml:space="preserve"> as </w:t>
      </w:r>
      <w:r w:rsidR="00A87629">
        <w:rPr>
          <w:rFonts w:eastAsia="Times New Roman" w:cstheme="minorHAnsi"/>
          <w:color w:val="000000"/>
          <w:lang w:eastAsia="ca-ES"/>
        </w:rPr>
        <w:t xml:space="preserve">the </w:t>
      </w:r>
      <w:r w:rsidR="00436E25" w:rsidRPr="00F95F23">
        <w:rPr>
          <w:rFonts w:eastAsia="Times New Roman" w:cstheme="minorHAnsi"/>
          <w:color w:val="000000"/>
          <w:lang w:eastAsia="ca-ES"/>
        </w:rPr>
        <w:t xml:space="preserve">response variable </w:t>
      </w:r>
      <w:r w:rsidR="00FD062B">
        <w:rPr>
          <w:rFonts w:eastAsia="Times New Roman" w:cstheme="minorHAnsi"/>
          <w:color w:val="000000"/>
          <w:lang w:eastAsia="ca-ES"/>
        </w:rPr>
        <w:t>with</w:t>
      </w:r>
      <w:r w:rsidR="00436E25" w:rsidRPr="00F95F23">
        <w:rPr>
          <w:rFonts w:eastAsia="Times New Roman" w:cstheme="minorHAnsi"/>
          <w:color w:val="000000"/>
          <w:lang w:eastAsia="ca-ES"/>
        </w:rPr>
        <w:t xml:space="preserve"> both </w:t>
      </w:r>
      <w:ins w:id="140" w:author="Cuenta Microsoft" w:date="2024-09-26T11:31:00Z">
        <w:r w:rsidR="006B3873">
          <w:rPr>
            <w:rFonts w:eastAsia="Times New Roman" w:cstheme="minorHAnsi"/>
            <w:color w:val="000000"/>
            <w:lang w:eastAsia="ca-ES"/>
          </w:rPr>
          <w:t>climate regime</w:t>
        </w:r>
      </w:ins>
      <w:r w:rsidR="00436E25" w:rsidRPr="00F95F23">
        <w:rPr>
          <w:rFonts w:eastAsia="Times New Roman" w:cstheme="minorHAnsi"/>
          <w:color w:val="000000"/>
          <w:lang w:eastAsia="ca-ES"/>
        </w:rPr>
        <w:t xml:space="preserve"> and </w:t>
      </w:r>
      <w:ins w:id="141" w:author="Cuenta Microsoft" w:date="2024-09-26T11:31:00Z">
        <w:r w:rsidR="006B3873">
          <w:rPr>
            <w:rFonts w:eastAsia="Times New Roman" w:cstheme="minorHAnsi"/>
            <w:color w:val="000000"/>
            <w:lang w:eastAsia="ca-ES"/>
          </w:rPr>
          <w:t>community</w:t>
        </w:r>
      </w:ins>
      <w:r w:rsidR="00436E25" w:rsidRPr="00F95F23">
        <w:rPr>
          <w:rFonts w:eastAsia="Times New Roman" w:cstheme="minorHAnsi"/>
          <w:color w:val="000000"/>
          <w:lang w:eastAsia="ca-ES"/>
        </w:rPr>
        <w:t xml:space="preserve"> as </w:t>
      </w:r>
      <w:r w:rsidR="00D31395" w:rsidRPr="00F95F23">
        <w:rPr>
          <w:rFonts w:eastAsia="Times New Roman" w:cstheme="minorHAnsi"/>
          <w:color w:val="000000"/>
          <w:lang w:eastAsia="ca-ES"/>
        </w:rPr>
        <w:t>explanatory variables (</w:t>
      </w:r>
      <w:r w:rsidR="00436E25" w:rsidRPr="00F95F23">
        <w:rPr>
          <w:rFonts w:eastAsia="Times New Roman" w:cstheme="minorHAnsi"/>
          <w:color w:val="000000"/>
          <w:lang w:eastAsia="ca-ES"/>
        </w:rPr>
        <w:t>fixed factors</w:t>
      </w:r>
      <w:r w:rsidR="00D31395" w:rsidRPr="00F95F23">
        <w:rPr>
          <w:rFonts w:eastAsia="Times New Roman" w:cstheme="minorHAnsi"/>
          <w:color w:val="000000"/>
          <w:lang w:eastAsia="ca-ES"/>
        </w:rPr>
        <w:t>)</w:t>
      </w:r>
      <w:r w:rsidR="00980813" w:rsidRPr="00F95F23">
        <w:rPr>
          <w:rFonts w:eastAsia="Times New Roman" w:cstheme="minorHAnsi"/>
          <w:color w:val="000000"/>
          <w:lang w:eastAsia="ca-ES"/>
        </w:rPr>
        <w:t xml:space="preserve"> paying special attention to their interaction</w:t>
      </w:r>
      <w:r w:rsidR="007B7875" w:rsidRPr="00F95F23">
        <w:rPr>
          <w:rFonts w:eastAsia="Times New Roman" w:cstheme="minorHAnsi"/>
          <w:color w:val="000000"/>
          <w:lang w:eastAsia="ca-ES"/>
        </w:rPr>
        <w:t>. R</w:t>
      </w:r>
      <w:r w:rsidR="00B13C3B" w:rsidRPr="00F95F23">
        <w:rPr>
          <w:rFonts w:eastAsia="Times New Roman" w:cstheme="minorHAnsi"/>
          <w:color w:val="000000"/>
          <w:lang w:eastAsia="ca-ES"/>
        </w:rPr>
        <w:t xml:space="preserve">andom factors remained the same </w:t>
      </w:r>
      <w:r w:rsidR="007B7875" w:rsidRPr="00F95F23">
        <w:rPr>
          <w:rFonts w:eastAsia="Times New Roman" w:cstheme="minorHAnsi"/>
          <w:color w:val="000000"/>
          <w:lang w:eastAsia="ca-ES"/>
        </w:rPr>
        <w:t xml:space="preserve">as </w:t>
      </w:r>
      <w:r w:rsidR="009E37BD">
        <w:rPr>
          <w:rFonts w:eastAsia="Times New Roman" w:cstheme="minorHAnsi"/>
          <w:color w:val="000000"/>
          <w:lang w:eastAsia="ca-ES"/>
        </w:rPr>
        <w:t xml:space="preserve">in </w:t>
      </w:r>
      <w:r w:rsidR="007B7875" w:rsidRPr="00F95F23">
        <w:rPr>
          <w:rFonts w:eastAsia="Times New Roman" w:cstheme="minorHAnsi"/>
          <w:color w:val="000000"/>
          <w:lang w:eastAsia="ca-ES"/>
        </w:rPr>
        <w:t xml:space="preserve">the first model (germination </w:t>
      </w:r>
      <w:r w:rsidR="0022638E" w:rsidRPr="00F95F23">
        <w:rPr>
          <w:rFonts w:eastAsia="Times New Roman" w:cstheme="minorHAnsi"/>
          <w:color w:val="000000"/>
          <w:lang w:eastAsia="ca-ES"/>
        </w:rPr>
        <w:t>trait</w:t>
      </w:r>
      <w:r w:rsidR="007B7875" w:rsidRPr="00F95F23">
        <w:rPr>
          <w:rFonts w:eastAsia="Times New Roman" w:cstheme="minorHAnsi"/>
          <w:color w:val="000000"/>
          <w:lang w:eastAsia="ca-ES"/>
        </w:rPr>
        <w:t xml:space="preserve"> ~ </w:t>
      </w:r>
      <w:ins w:id="142" w:author="Cuenta Microsoft" w:date="2024-09-26T11:31:00Z">
        <w:r w:rsidR="006B3873">
          <w:rPr>
            <w:rFonts w:eastAsia="Times New Roman" w:cstheme="minorHAnsi"/>
            <w:color w:val="000000"/>
            <w:lang w:eastAsia="ca-ES"/>
          </w:rPr>
          <w:t xml:space="preserve">climate regime </w:t>
        </w:r>
      </w:ins>
      <w:r w:rsidR="007B7875" w:rsidRPr="00F95F23">
        <w:rPr>
          <w:rFonts w:eastAsia="Times New Roman" w:cstheme="minorHAnsi"/>
          <w:color w:val="000000"/>
          <w:lang w:eastAsia="ca-ES"/>
        </w:rPr>
        <w:t xml:space="preserve">* </w:t>
      </w:r>
      <w:ins w:id="143" w:author="Cuenta Microsoft" w:date="2024-09-26T11:31:00Z">
        <w:r w:rsidR="006B3873">
          <w:rPr>
            <w:rFonts w:eastAsia="Times New Roman" w:cstheme="minorHAnsi"/>
            <w:color w:val="000000"/>
            <w:lang w:eastAsia="ca-ES"/>
          </w:rPr>
          <w:t>community</w:t>
        </w:r>
      </w:ins>
      <w:r w:rsidR="007B7875" w:rsidRPr="00F95F23">
        <w:rPr>
          <w:rFonts w:eastAsia="Times New Roman" w:cstheme="minorHAnsi"/>
          <w:color w:val="000000"/>
          <w:lang w:eastAsia="ca-ES"/>
        </w:rPr>
        <w:t>)</w:t>
      </w:r>
      <w:r w:rsidR="00B13C3B" w:rsidRPr="00F95F23">
        <w:rPr>
          <w:rFonts w:eastAsia="Times New Roman" w:cstheme="minorHAnsi"/>
          <w:color w:val="000000"/>
          <w:lang w:eastAsia="ca-ES"/>
        </w:rPr>
        <w:t xml:space="preserve">. </w:t>
      </w:r>
      <w:r w:rsidR="00CA5FE9" w:rsidRPr="00F95F23">
        <w:rPr>
          <w:rFonts w:eastAsia="Times New Roman" w:cstheme="minorHAnsi"/>
          <w:color w:val="000000"/>
          <w:lang w:eastAsia="ca-ES"/>
        </w:rPr>
        <w:t xml:space="preserve">Phylogeny </w:t>
      </w:r>
      <w:r w:rsidR="00826A74" w:rsidRPr="00F95F23">
        <w:rPr>
          <w:rFonts w:eastAsia="Times New Roman" w:cstheme="minorHAnsi"/>
          <w:color w:val="000000"/>
          <w:lang w:eastAsia="ca-ES"/>
        </w:rPr>
        <w:t>was included using a reconstructed tree for the 54 species</w:t>
      </w:r>
      <w:r w:rsidR="007A0676">
        <w:rPr>
          <w:rFonts w:eastAsia="Times New Roman" w:cstheme="minorHAnsi"/>
          <w:color w:val="000000"/>
          <w:lang w:eastAsia="ca-ES"/>
        </w:rPr>
        <w:t xml:space="preserve"> (</w:t>
      </w:r>
      <w:r w:rsidR="007A0676" w:rsidRPr="004A31A0">
        <w:rPr>
          <w:rFonts w:eastAsia="Times New Roman" w:cstheme="minorHAnsi"/>
          <w:color w:val="000000"/>
          <w:lang w:eastAsia="ca-ES"/>
        </w:rPr>
        <w:t xml:space="preserve">Supporting information Fig. </w:t>
      </w:r>
      <w:r w:rsidR="007A0676" w:rsidRPr="004A31A0">
        <w:rPr>
          <w:rFonts w:eastAsia="Times New Roman" w:cstheme="minorHAnsi"/>
          <w:b/>
          <w:bCs/>
          <w:color w:val="000000"/>
          <w:lang w:eastAsia="ca-ES"/>
        </w:rPr>
        <w:t>S1</w:t>
      </w:r>
      <w:r w:rsidR="007A0676" w:rsidRPr="004A31A0">
        <w:rPr>
          <w:rFonts w:eastAsia="Times New Roman" w:cstheme="minorHAnsi"/>
          <w:color w:val="000000"/>
          <w:lang w:eastAsia="ca-ES"/>
        </w:rPr>
        <w:t>)</w:t>
      </w:r>
      <w:r w:rsidR="00826A74" w:rsidRPr="004A31A0">
        <w:rPr>
          <w:rFonts w:eastAsia="Times New Roman" w:cstheme="minorHAnsi"/>
          <w:color w:val="000000"/>
          <w:lang w:eastAsia="ca-ES"/>
        </w:rPr>
        <w:t>,</w:t>
      </w:r>
      <w:r w:rsidR="00826A74" w:rsidRPr="00F95F23">
        <w:rPr>
          <w:rFonts w:eastAsia="Times New Roman" w:cstheme="minorHAnsi"/>
          <w:color w:val="000000"/>
          <w:lang w:eastAsia="ca-ES"/>
        </w:rPr>
        <w:t xml:space="preserve"> created with </w:t>
      </w:r>
      <w:r w:rsidR="00327481" w:rsidRPr="00F95F23">
        <w:rPr>
          <w:rFonts w:eastAsia="Times New Roman" w:cstheme="minorHAnsi"/>
          <w:color w:val="000000"/>
          <w:lang w:eastAsia="ca-ES"/>
        </w:rPr>
        <w:t xml:space="preserve">V.PHYLOMAKER R package </w:t>
      </w:r>
      <w:r w:rsidR="0081444B"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{"citationItems":[{"id":"ITEM-1","itemData":{"DOI":"10.1111/ecog.04434","ISBN":"0000000213","ISSN":"16000587","abstract":"We present V.PhyloMaker, a freely available package for R designed to generate phylogenies for vascular plants. The mega-tree implemented in V.PhyloMaker (i.e. GBOTB.extended.tre), which was derived from two recently published mega-trees and includes 74 533 species and all families of extant vascular plants, is the largest dated phylogeny for vascular plants. V.PhyloMaker can generate phylogenies for very large species lists (the largest species list that we tested included 314 686 species). V.PhyloMaker generates phylogenies at a fast speed, much faster than other phylogeny-generating packages. Our tests of V.PhyloMaker show that generating a phylogeny for 60 000 species requires less than six hours. V.PhyloMaker includes an approach to attach genera or species to their close relatives in a phylogeny. We provide a simple example in this paper to show how to use V.PhyloMaker to generate phylogenies.","author":[{"dropping-particle":"","family":"Jin","given":"Yi","non-dropping-particle":"","parse-names":false,"suffix":""},{"dropping-particle":"","family":"Qian","given":"Hong","non-dropping-particle":"","parse-names":false,"suffix":""}],"container-title":"Ecography","id":"ITEM-1","issue":"8","issued":{"date-parts":[["2019"]]},"page":"1353-1359","title":"V.PhyloMaker: an R package that can generate very large phylogenies for vascular plants","type":"article-journal","volume":"42"},"uris":["http://www.mendeley.com/documents/?uuid=b2d3562c-8a69-42da-a044-0885d559ed82"]}],"mendeley":{"formattedCitation":"(Jin and Qian, 2019)","plainTextFormattedCitation":"(Jin and Qian, 2019)","previouslyFormattedCitation":"(Jin and Qian, 2019)"},"properties":{"noteIndex":0},"schema":"https://github.com/citation-style-language/schema/raw/master/csl-citation.json"}</w:instrText>
      </w:r>
      <w:r w:rsidR="0081444B" w:rsidRPr="00F95F23">
        <w:rPr>
          <w:rFonts w:eastAsia="Times New Roman" w:cstheme="minorHAnsi"/>
          <w:color w:val="000000"/>
          <w:lang w:eastAsia="ca-ES"/>
        </w:rPr>
        <w:fldChar w:fldCharType="separate"/>
      </w:r>
      <w:r w:rsidR="00757D24" w:rsidRPr="00F95F23">
        <w:rPr>
          <w:rFonts w:eastAsia="Times New Roman" w:cstheme="minorHAnsi"/>
          <w:noProof/>
          <w:color w:val="000000"/>
          <w:lang w:eastAsia="ca-ES"/>
        </w:rPr>
        <w:t>(Jin and Qian, 2019)</w:t>
      </w:r>
      <w:r w:rsidR="0081444B" w:rsidRPr="00F95F23">
        <w:rPr>
          <w:rFonts w:eastAsia="Times New Roman" w:cstheme="minorHAnsi"/>
          <w:color w:val="000000"/>
          <w:lang w:eastAsia="ca-ES"/>
        </w:rPr>
        <w:fldChar w:fldCharType="end"/>
      </w:r>
      <w:r w:rsidR="0031483F" w:rsidRPr="00F95F23">
        <w:rPr>
          <w:rFonts w:eastAsia="Times New Roman" w:cstheme="minorHAnsi"/>
          <w:color w:val="000000"/>
          <w:lang w:eastAsia="ca-ES"/>
        </w:rPr>
        <w:t xml:space="preserve"> </w:t>
      </w:r>
      <w:r w:rsidR="00247B15" w:rsidRPr="00F95F23">
        <w:rPr>
          <w:rFonts w:eastAsia="Times New Roman" w:cstheme="minorHAnsi"/>
          <w:color w:val="000000"/>
          <w:lang w:eastAsia="ca-ES"/>
        </w:rPr>
        <w:t xml:space="preserve">using </w:t>
      </w:r>
      <w:proofErr w:type="spellStart"/>
      <w:r w:rsidR="00247B15" w:rsidRPr="00F95F23">
        <w:rPr>
          <w:rFonts w:eastAsia="Times New Roman" w:cstheme="minorHAnsi"/>
          <w:color w:val="000000"/>
          <w:lang w:eastAsia="ca-ES"/>
        </w:rPr>
        <w:t>phylosignal</w:t>
      </w:r>
      <w:proofErr w:type="spellEnd"/>
      <w:r w:rsidR="00247B15" w:rsidRPr="00F95F23">
        <w:rPr>
          <w:rFonts w:eastAsia="Times New Roman" w:cstheme="minorHAnsi"/>
          <w:color w:val="000000"/>
          <w:lang w:eastAsia="ca-ES"/>
        </w:rPr>
        <w:t xml:space="preserve"> </w:t>
      </w:r>
      <w:r w:rsidR="00380673" w:rsidRPr="00F95F23">
        <w:rPr>
          <w:rFonts w:eastAsia="Times New Roman" w:cstheme="minorHAnsi"/>
          <w:color w:val="000000"/>
          <w:lang w:eastAsia="ca-ES"/>
        </w:rPr>
        <w:t xml:space="preserve">and </w:t>
      </w:r>
      <w:proofErr w:type="spellStart"/>
      <w:r w:rsidR="00380673" w:rsidRPr="00F95F23">
        <w:rPr>
          <w:rFonts w:eastAsia="Times New Roman" w:cstheme="minorHAnsi"/>
          <w:color w:val="000000"/>
          <w:lang w:eastAsia="ca-ES"/>
        </w:rPr>
        <w:t>phylobase</w:t>
      </w:r>
      <w:proofErr w:type="spellEnd"/>
      <w:r w:rsidR="00380673" w:rsidRPr="00F95F23">
        <w:rPr>
          <w:rFonts w:eastAsia="Times New Roman" w:cstheme="minorHAnsi"/>
          <w:color w:val="000000"/>
          <w:lang w:eastAsia="ca-ES"/>
        </w:rPr>
        <w:t xml:space="preserve"> </w:t>
      </w:r>
      <w:r w:rsidR="00247B15" w:rsidRPr="00F95F23">
        <w:rPr>
          <w:rFonts w:eastAsia="Times New Roman" w:cstheme="minorHAnsi"/>
          <w:color w:val="000000"/>
          <w:lang w:eastAsia="ca-ES"/>
        </w:rPr>
        <w:t>R package</w:t>
      </w:r>
      <w:r w:rsidR="00380673" w:rsidRPr="00F95F23">
        <w:rPr>
          <w:rFonts w:eastAsia="Times New Roman" w:cstheme="minorHAnsi"/>
          <w:color w:val="000000"/>
          <w:lang w:eastAsia="ca-ES"/>
        </w:rPr>
        <w:t>s</w:t>
      </w:r>
      <w:r w:rsidR="008A7ABF" w:rsidRPr="00F95F23">
        <w:rPr>
          <w:rFonts w:eastAsia="Times New Roman" w:cstheme="minorHAnsi"/>
          <w:color w:val="000000"/>
          <w:lang w:eastAsia="ca-ES"/>
        </w:rPr>
        <w:t xml:space="preserve"> </w:t>
      </w:r>
      <w:r w:rsidR="008A7ABF"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DOI":"10.1002/ece3.2051","author":[{"dropping-particle":"","family":"Keck","given":"Francois","non-dropping-particle":"","parse-names":false,"suffix":""},{"dropping-particle":"","family":"Rimet","given":"Frederic","non-dropping-particle":"","parse-names":false,"suffix":""},{"dropping-particle":"","family":"Bouchez","given":"Agnes","non-dropping-particle":"","parse-names":false,"suffix":""},{"dropping-particle":"","family":"Franc","given":"Alain","non-dropping-particle":"","parse-names":false,"suffix":""}],"container-title":"Ecology and Evolution","id":"ITEM-1","issue":"9","issued":{"date-parts":[["2016"]]},"page":"2774-2780","title":"phylosignal: an R package to measure, test, and explore the phylogenetic signal","type":"article-journal","volume":"6"},"uris":["http://www.mendeley.com/documents/?uuid=9a43c0ff-47d9-476a-9a49-11dbad0d6d48"]},{"id":"ITEM-2","itemData":{"author":[{"dropping-particle":"","family":"R Hackathon et al.","given":"","non-dropping-particle":"","parse-names":false,"suffix":""}],"id":"ITEM-2","issued":{"date-parts":[["2020"]]},"number":"R package version 0.8.10","title":"phylobase: Base Package for Phylogenetic Structures and Comparative Data","type":"article"},"uris":["http://www.mendeley.com/documents/?uuid=aee7bdc8-bcfd-4ca8-841f-02357bcd296c"]}],"mendeley":{"formattedCitation":"(Keck &lt;i&gt;et al.&lt;/i&gt;, 2016; R Hackathon et al., 2020)","plainTextFormattedCitation":"(Keck et al., 2016; R Hackathon et al., 2020)","previouslyFormattedCitation":"(Keck &lt;i&gt;et al.&lt;/i&gt;, 2016; R Hackathon et al., 2020)"},"properties":{"noteIndex":0},"schema":"https://github.com/citation-style-language/schema/raw/master/csl-citation.json"}</w:instrText>
      </w:r>
      <w:r w:rsidR="008A7ABF" w:rsidRPr="00F95F23">
        <w:rPr>
          <w:rFonts w:eastAsia="Times New Roman" w:cstheme="minorHAnsi"/>
          <w:color w:val="000000"/>
          <w:lang w:eastAsia="ca-ES"/>
        </w:rPr>
        <w:fldChar w:fldCharType="separate"/>
      </w:r>
      <w:r w:rsidR="00757D24" w:rsidRPr="00F95F23">
        <w:rPr>
          <w:rFonts w:eastAsia="Times New Roman" w:cstheme="minorHAnsi"/>
          <w:noProof/>
          <w:color w:val="000000"/>
          <w:lang w:eastAsia="ca-ES"/>
        </w:rPr>
        <w:t xml:space="preserve">(Keck </w:t>
      </w:r>
      <w:r w:rsidR="00757D24" w:rsidRPr="00F95F23">
        <w:rPr>
          <w:rFonts w:eastAsia="Times New Roman" w:cstheme="minorHAnsi"/>
          <w:i/>
          <w:noProof/>
          <w:color w:val="000000"/>
          <w:lang w:eastAsia="ca-ES"/>
        </w:rPr>
        <w:t>et al.</w:t>
      </w:r>
      <w:r w:rsidR="00757D24" w:rsidRPr="00F95F23">
        <w:rPr>
          <w:rFonts w:eastAsia="Times New Roman" w:cstheme="minorHAnsi"/>
          <w:noProof/>
          <w:color w:val="000000"/>
          <w:lang w:eastAsia="ca-ES"/>
        </w:rPr>
        <w:t>, 2016; R Hackathon et al., 2020)</w:t>
      </w:r>
      <w:r w:rsidR="008A7ABF" w:rsidRPr="00F95F23">
        <w:rPr>
          <w:rFonts w:eastAsia="Times New Roman" w:cstheme="minorHAnsi"/>
          <w:color w:val="000000"/>
          <w:lang w:eastAsia="ca-ES"/>
        </w:rPr>
        <w:fldChar w:fldCharType="end"/>
      </w:r>
      <w:r w:rsidR="0081444B" w:rsidRPr="00F95F23">
        <w:rPr>
          <w:rFonts w:eastAsia="Times New Roman" w:cstheme="minorHAnsi"/>
          <w:color w:val="000000"/>
          <w:lang w:eastAsia="ca-ES"/>
        </w:rPr>
        <w:t xml:space="preserve">. </w:t>
      </w:r>
      <w:r w:rsidR="00767538" w:rsidRPr="00F95F23">
        <w:rPr>
          <w:rFonts w:eastAsia="Times New Roman" w:cstheme="minorHAnsi"/>
          <w:color w:val="000000"/>
          <w:lang w:eastAsia="ca-ES"/>
        </w:rPr>
        <w:t>In all models</w:t>
      </w:r>
      <w:r w:rsidR="003E674E">
        <w:rPr>
          <w:rFonts w:eastAsia="Times New Roman" w:cstheme="minorHAnsi"/>
          <w:color w:val="000000"/>
          <w:lang w:eastAsia="ca-ES"/>
        </w:rPr>
        <w:t>,</w:t>
      </w:r>
      <w:r w:rsidR="00767538" w:rsidRPr="00F95F23">
        <w:rPr>
          <w:rFonts w:eastAsia="Times New Roman" w:cstheme="minorHAnsi"/>
          <w:color w:val="000000"/>
          <w:lang w:eastAsia="ca-ES"/>
        </w:rPr>
        <w:t xml:space="preserve"> we used weakly informative priors</w:t>
      </w:r>
      <w:r w:rsidR="00DB10B5" w:rsidRPr="00F95F23">
        <w:rPr>
          <w:rFonts w:eastAsia="Times New Roman" w:cstheme="minorHAnsi"/>
          <w:color w:val="000000"/>
          <w:lang w:eastAsia="ca-ES"/>
        </w:rPr>
        <w:t xml:space="preserve">, with parameter-expanded priors for the random effects. Each model </w:t>
      </w:r>
      <w:proofErr w:type="gramStart"/>
      <w:r w:rsidR="00DB10B5" w:rsidRPr="00F95F23">
        <w:rPr>
          <w:rFonts w:eastAsia="Times New Roman" w:cstheme="minorHAnsi"/>
          <w:color w:val="000000"/>
          <w:lang w:eastAsia="ca-ES"/>
        </w:rPr>
        <w:t>was run</w:t>
      </w:r>
      <w:proofErr w:type="gramEnd"/>
      <w:r w:rsidR="006D67A5" w:rsidRPr="00F95F23">
        <w:rPr>
          <w:rFonts w:eastAsia="Times New Roman" w:cstheme="minorHAnsi"/>
          <w:color w:val="000000"/>
          <w:lang w:eastAsia="ca-ES"/>
        </w:rPr>
        <w:t xml:space="preserve"> for </w:t>
      </w:r>
      <w:r w:rsidR="009A4C70">
        <w:rPr>
          <w:rFonts w:eastAsia="Times New Roman" w:cstheme="minorHAnsi"/>
          <w:color w:val="000000"/>
          <w:lang w:eastAsia="ca-ES"/>
        </w:rPr>
        <w:t>1,000,000</w:t>
      </w:r>
      <w:r w:rsidR="002C4CAC" w:rsidRPr="00F95F23">
        <w:rPr>
          <w:rFonts w:eastAsia="Times New Roman" w:cstheme="minorHAnsi"/>
          <w:color w:val="000000"/>
          <w:lang w:eastAsia="ca-ES"/>
        </w:rPr>
        <w:t xml:space="preserve"> iterations</w:t>
      </w:r>
      <w:r w:rsidR="006D67A5" w:rsidRPr="00F95F23">
        <w:rPr>
          <w:rFonts w:eastAsia="Times New Roman" w:cstheme="minorHAnsi"/>
          <w:color w:val="000000"/>
          <w:lang w:eastAsia="ca-ES"/>
        </w:rPr>
        <w:t xml:space="preserve">, </w:t>
      </w:r>
      <w:r w:rsidR="002C4CAC" w:rsidRPr="00F95F23">
        <w:rPr>
          <w:rFonts w:eastAsia="Times New Roman" w:cstheme="minorHAnsi"/>
          <w:color w:val="000000"/>
          <w:lang w:eastAsia="ca-ES"/>
        </w:rPr>
        <w:t xml:space="preserve">with an initial </w:t>
      </w:r>
      <w:r w:rsidR="007A1C09" w:rsidRPr="00F95F23">
        <w:rPr>
          <w:rFonts w:eastAsia="Times New Roman" w:cstheme="minorHAnsi"/>
          <w:color w:val="000000"/>
          <w:lang w:eastAsia="ca-ES"/>
        </w:rPr>
        <w:t>burn of</w:t>
      </w:r>
      <w:r w:rsidR="008B5B26" w:rsidRPr="00F95F23">
        <w:rPr>
          <w:rFonts w:eastAsia="Times New Roman" w:cstheme="minorHAnsi"/>
          <w:color w:val="000000"/>
          <w:lang w:eastAsia="ca-ES"/>
        </w:rPr>
        <w:t xml:space="preserve"> </w:t>
      </w:r>
      <w:r w:rsidR="009A4C70">
        <w:rPr>
          <w:rFonts w:eastAsia="Times New Roman" w:cstheme="minorHAnsi"/>
          <w:color w:val="000000"/>
          <w:lang w:eastAsia="ca-ES"/>
        </w:rPr>
        <w:t>100,000</w:t>
      </w:r>
      <w:r w:rsidR="008B5B26" w:rsidRPr="00F95F23">
        <w:rPr>
          <w:rFonts w:eastAsia="Times New Roman" w:cstheme="minorHAnsi"/>
          <w:color w:val="000000"/>
          <w:lang w:eastAsia="ca-ES"/>
        </w:rPr>
        <w:t xml:space="preserve"> and a thin</w:t>
      </w:r>
      <w:r w:rsidR="005255E8" w:rsidRPr="00F95F23">
        <w:rPr>
          <w:rFonts w:eastAsia="Times New Roman" w:cstheme="minorHAnsi"/>
          <w:color w:val="000000"/>
          <w:lang w:eastAsia="ca-ES"/>
        </w:rPr>
        <w:t>n</w:t>
      </w:r>
      <w:r w:rsidR="008B5B26" w:rsidRPr="00F95F23">
        <w:rPr>
          <w:rFonts w:eastAsia="Times New Roman" w:cstheme="minorHAnsi"/>
          <w:color w:val="000000"/>
          <w:lang w:eastAsia="ca-ES"/>
        </w:rPr>
        <w:t xml:space="preserve">ing interval of 100. </w:t>
      </w:r>
      <w:r w:rsidR="00E05CCB" w:rsidRPr="00F95F23">
        <w:rPr>
          <w:rFonts w:eastAsia="Times New Roman" w:cstheme="minorHAnsi"/>
          <w:color w:val="000000"/>
          <w:lang w:eastAsia="ca-ES"/>
        </w:rPr>
        <w:t>From the resulting posterior distributions</w:t>
      </w:r>
      <w:r w:rsidR="006225F1" w:rsidRPr="00F95F23">
        <w:rPr>
          <w:rFonts w:eastAsia="Times New Roman" w:cstheme="minorHAnsi"/>
          <w:color w:val="000000"/>
          <w:lang w:eastAsia="ca-ES"/>
        </w:rPr>
        <w:t xml:space="preserve">, we calculated mean parameter estimates and 95% credible intervals (CI). </w:t>
      </w:r>
      <w:r w:rsidR="0009243B">
        <w:rPr>
          <w:rFonts w:eastAsia="Times New Roman" w:cstheme="minorHAnsi"/>
          <w:color w:val="000000"/>
          <w:lang w:eastAsia="ca-ES"/>
        </w:rPr>
        <w:t>Field germination</w:t>
      </w:r>
      <w:r w:rsidR="00F77CEE">
        <w:rPr>
          <w:rFonts w:eastAsia="Times New Roman" w:cstheme="minorHAnsi"/>
          <w:color w:val="000000"/>
          <w:lang w:eastAsia="ca-ES"/>
        </w:rPr>
        <w:t xml:space="preserve"> was </w:t>
      </w:r>
      <w:r w:rsidR="003E674E">
        <w:rPr>
          <w:rFonts w:eastAsia="Times New Roman" w:cstheme="minorHAnsi"/>
          <w:color w:val="000000"/>
          <w:lang w:eastAsia="ca-ES"/>
        </w:rPr>
        <w:t>analysed</w:t>
      </w:r>
      <w:r w:rsidR="00F77CEE">
        <w:rPr>
          <w:rFonts w:eastAsia="Times New Roman" w:cstheme="minorHAnsi"/>
          <w:color w:val="000000"/>
          <w:lang w:eastAsia="ca-ES"/>
        </w:rPr>
        <w:t xml:space="preserve"> using GLM</w:t>
      </w:r>
      <w:r w:rsidR="00BB29DE">
        <w:rPr>
          <w:rFonts w:eastAsia="Times New Roman" w:cstheme="minorHAnsi"/>
          <w:color w:val="000000"/>
          <w:lang w:eastAsia="ca-ES"/>
        </w:rPr>
        <w:t xml:space="preserve"> with binomial family</w:t>
      </w:r>
      <w:r w:rsidR="00F77CEE">
        <w:rPr>
          <w:rFonts w:eastAsia="Times New Roman" w:cstheme="minorHAnsi"/>
          <w:color w:val="000000"/>
          <w:lang w:eastAsia="ca-ES"/>
        </w:rPr>
        <w:t>,</w:t>
      </w:r>
      <w:r w:rsidR="00216372">
        <w:rPr>
          <w:rFonts w:eastAsia="Times New Roman" w:cstheme="minorHAnsi"/>
          <w:color w:val="000000"/>
          <w:lang w:eastAsia="ca-ES"/>
        </w:rPr>
        <w:t xml:space="preserve"> </w:t>
      </w:r>
      <w:r w:rsidR="00BD6434">
        <w:rPr>
          <w:rFonts w:eastAsia="Times New Roman" w:cstheme="minorHAnsi"/>
          <w:color w:val="000000"/>
          <w:lang w:eastAsia="ca-ES"/>
        </w:rPr>
        <w:t xml:space="preserve">separately for </w:t>
      </w:r>
      <w:r w:rsidR="00216372">
        <w:rPr>
          <w:rFonts w:eastAsia="Times New Roman" w:cstheme="minorHAnsi"/>
          <w:color w:val="000000"/>
          <w:lang w:eastAsia="ca-ES"/>
        </w:rPr>
        <w:t>each species and retrieval time</w:t>
      </w:r>
      <w:r w:rsidR="00BD6434">
        <w:rPr>
          <w:rFonts w:eastAsia="Times New Roman" w:cstheme="minorHAnsi"/>
          <w:color w:val="000000"/>
          <w:lang w:eastAsia="ca-ES"/>
        </w:rPr>
        <w:t xml:space="preserve"> (spring and autumn)</w:t>
      </w:r>
      <w:r w:rsidR="00216372">
        <w:rPr>
          <w:rFonts w:eastAsia="Times New Roman" w:cstheme="minorHAnsi"/>
          <w:color w:val="000000"/>
          <w:lang w:eastAsia="ca-ES"/>
        </w:rPr>
        <w:t xml:space="preserve"> (field germination ~ microhabitat</w:t>
      </w:r>
      <w:r w:rsidR="00F77CEE">
        <w:rPr>
          <w:rFonts w:eastAsia="Times New Roman" w:cstheme="minorHAnsi"/>
          <w:color w:val="000000"/>
          <w:lang w:eastAsia="ca-ES"/>
        </w:rPr>
        <w:t xml:space="preserve"> buried</w:t>
      </w:r>
      <w:r w:rsidR="00BD6434">
        <w:rPr>
          <w:rFonts w:eastAsia="Times New Roman" w:cstheme="minorHAnsi"/>
          <w:color w:val="000000"/>
          <w:lang w:eastAsia="ca-ES"/>
        </w:rPr>
        <w:t>)</w:t>
      </w:r>
      <w:r w:rsidR="00216372">
        <w:rPr>
          <w:rFonts w:eastAsia="Times New Roman" w:cstheme="minorHAnsi"/>
          <w:color w:val="000000"/>
          <w:lang w:eastAsia="ca-ES"/>
        </w:rPr>
        <w:t xml:space="preserve">. </w:t>
      </w:r>
    </w:p>
    <w:p w14:paraId="45E33296" w14:textId="06C05901" w:rsidR="00591C90" w:rsidRPr="00F95F23" w:rsidRDefault="0014564F" w:rsidP="00914E3A">
      <w:pPr>
        <w:pStyle w:val="Ttulo2"/>
        <w:spacing w:after="160" w:line="480" w:lineRule="auto"/>
        <w:rPr>
          <w:rFonts w:eastAsia="Times New Roman"/>
          <w:bdr w:val="none" w:sz="0" w:space="0" w:color="auto" w:frame="1"/>
          <w:lang w:eastAsia="ca-ES"/>
        </w:rPr>
      </w:pPr>
      <w:r w:rsidRPr="00F95F23">
        <w:rPr>
          <w:rFonts w:eastAsia="Times New Roman"/>
          <w:bdr w:val="none" w:sz="0" w:space="0" w:color="auto" w:frame="1"/>
          <w:lang w:eastAsia="ca-ES"/>
        </w:rPr>
        <w:lastRenderedPageBreak/>
        <w:t>Results</w:t>
      </w:r>
    </w:p>
    <w:p w14:paraId="7A15BC9F" w14:textId="31A0A26B" w:rsidR="00BC2BF2" w:rsidRPr="00F95F23" w:rsidRDefault="008712B7" w:rsidP="00914E3A">
      <w:pPr>
        <w:pStyle w:val="Ttulo3"/>
        <w:spacing w:line="480" w:lineRule="auto"/>
        <w:rPr>
          <w:rFonts w:eastAsia="Times New Roman"/>
          <w:bdr w:val="none" w:sz="0" w:space="0" w:color="auto" w:frame="1"/>
          <w:lang w:eastAsia="ca-ES"/>
        </w:rPr>
      </w:pPr>
      <w:proofErr w:type="spellStart"/>
      <w:r>
        <w:rPr>
          <w:rFonts w:eastAsia="Times New Roman"/>
          <w:bdr w:val="none" w:sz="0" w:space="0" w:color="auto" w:frame="1"/>
          <w:lang w:eastAsia="ca-ES"/>
        </w:rPr>
        <w:t>Phenological</w:t>
      </w:r>
      <w:proofErr w:type="spellEnd"/>
      <w:r>
        <w:rPr>
          <w:rFonts w:eastAsia="Times New Roman"/>
          <w:bdr w:val="none" w:sz="0" w:space="0" w:color="auto" w:frame="1"/>
          <w:lang w:eastAsia="ca-ES"/>
        </w:rPr>
        <w:t xml:space="preserve"> patterns</w:t>
      </w:r>
    </w:p>
    <w:p w14:paraId="10067C22" w14:textId="56F75978" w:rsidR="0038682B" w:rsidRDefault="1E2821CC" w:rsidP="00914E3A">
      <w:pPr>
        <w:spacing w:line="480" w:lineRule="auto"/>
        <w:jc w:val="both"/>
      </w:pPr>
      <w:r w:rsidRPr="500F0B95">
        <w:t xml:space="preserve">The cumulative germination curves </w:t>
      </w:r>
      <w:r w:rsidR="1EB1DC9C" w:rsidRPr="500F0B95">
        <w:t xml:space="preserve">obtained from the experiment </w:t>
      </w:r>
      <w:r w:rsidR="7E77E26C" w:rsidRPr="500F0B95">
        <w:t>show</w:t>
      </w:r>
      <w:r w:rsidR="1405BC90" w:rsidRPr="500F0B95">
        <w:t>ed</w:t>
      </w:r>
      <w:r w:rsidR="39BC6695" w:rsidRPr="500F0B95">
        <w:t xml:space="preserve"> a </w:t>
      </w:r>
      <w:r w:rsidR="7CF004BB" w:rsidRPr="500F0B95">
        <w:t xml:space="preserve">divergent </w:t>
      </w:r>
      <w:r w:rsidR="25BAA90F" w:rsidRPr="500F0B95">
        <w:t xml:space="preserve">pattern </w:t>
      </w:r>
      <w:r w:rsidR="39BC6695" w:rsidRPr="500F0B95">
        <w:t xml:space="preserve">between </w:t>
      </w:r>
      <w:ins w:id="144" w:author="Cuenta Microsoft" w:date="2024-09-26T11:15:00Z">
        <w:r w:rsidR="001804D2">
          <w:t>climate regimes</w:t>
        </w:r>
        <w:r w:rsidR="001804D2" w:rsidRPr="500F0B95">
          <w:t xml:space="preserve"> </w:t>
        </w:r>
      </w:ins>
      <w:r w:rsidR="2ACF336F" w:rsidRPr="500F0B95">
        <w:t>(</w:t>
      </w:r>
      <w:r w:rsidR="2ACF336F" w:rsidRPr="00BE7FDF">
        <w:t xml:space="preserve">Fig. </w:t>
      </w:r>
      <w:r w:rsidR="009476A8">
        <w:rPr>
          <w:b/>
          <w:bCs/>
        </w:rPr>
        <w:t>2</w:t>
      </w:r>
      <w:r w:rsidR="2ACF336F" w:rsidRPr="500F0B95">
        <w:t>)</w:t>
      </w:r>
      <w:r w:rsidR="39BC6695" w:rsidRPr="500F0B95">
        <w:t xml:space="preserve">. </w:t>
      </w:r>
      <w:ins w:id="145" w:author="Cuenta Microsoft" w:date="2024-09-26T11:34:00Z">
        <w:r w:rsidR="008A5381">
          <w:t>In both</w:t>
        </w:r>
      </w:ins>
      <w:r w:rsidR="4606681C" w:rsidRPr="500F0B95">
        <w:t xml:space="preserve"> </w:t>
      </w:r>
      <w:ins w:id="146" w:author="Cuenta Microsoft" w:date="2024-09-26T11:31:00Z">
        <w:r w:rsidR="006B3873">
          <w:t>communit</w:t>
        </w:r>
        <w:r w:rsidR="008A5381">
          <w:t>ies</w:t>
        </w:r>
      </w:ins>
      <w:r w:rsidR="4606681C" w:rsidRPr="500F0B95">
        <w:t>,</w:t>
      </w:r>
      <w:ins w:id="147" w:author="Cuenta Microsoft" w:date="2024-09-26T14:51:00Z">
        <w:r w:rsidR="000D5949">
          <w:t xml:space="preserve"> </w:t>
        </w:r>
      </w:ins>
      <w:r w:rsidR="4606681C" w:rsidRPr="500F0B95">
        <w:t>f</w:t>
      </w:r>
      <w:r w:rsidR="156B889A" w:rsidRPr="500F0B95">
        <w:t xml:space="preserve">ellfield </w:t>
      </w:r>
      <w:r w:rsidR="68CFECD4" w:rsidRPr="500F0B95">
        <w:t>conditions</w:t>
      </w:r>
      <w:ins w:id="148" w:author="Cuenta Microsoft" w:date="2024-09-27T17:30:00Z">
        <w:r w:rsidR="00DD0564">
          <w:t xml:space="preserve"> (with warmer temperatures)</w:t>
        </w:r>
      </w:ins>
      <w:r w:rsidR="68CFECD4" w:rsidRPr="500F0B95">
        <w:t xml:space="preserve"> </w:t>
      </w:r>
      <w:r w:rsidR="24A010AB" w:rsidRPr="500F0B95">
        <w:t>promoted germination earlier</w:t>
      </w:r>
      <w:ins w:id="149" w:author="Cuenta Microsoft" w:date="2024-09-27T17:30:00Z">
        <w:r w:rsidR="00DD0564">
          <w:t xml:space="preserve">, </w:t>
        </w:r>
      </w:ins>
      <w:ins w:id="150" w:author="Cuenta Microsoft" w:date="2024-09-27T17:33:00Z">
        <w:r w:rsidR="006F1D50">
          <w:t xml:space="preserve">clearly </w:t>
        </w:r>
      </w:ins>
      <w:ins w:id="151" w:author="Cuenta Microsoft" w:date="2024-09-27T17:30:00Z">
        <w:r w:rsidR="00DD0564">
          <w:t xml:space="preserve">before winter in the </w:t>
        </w:r>
        <w:r w:rsidR="00F43E9F">
          <w:t>t</w:t>
        </w:r>
        <w:r w:rsidR="00DD0564">
          <w:t xml:space="preserve">emperate community and </w:t>
        </w:r>
      </w:ins>
      <w:ins w:id="152" w:author="Cuenta Microsoft" w:date="2024-09-27T17:33:00Z">
        <w:r w:rsidR="006F1D50">
          <w:t xml:space="preserve">more prominently </w:t>
        </w:r>
      </w:ins>
      <w:ins w:id="153" w:author="Cuenta Microsoft" w:date="2024-09-27T17:30:00Z">
        <w:r w:rsidR="00DD0564">
          <w:t xml:space="preserve">after winter in the </w:t>
        </w:r>
      </w:ins>
      <w:ins w:id="154" w:author="Cuenta Microsoft" w:date="2024-10-10T14:47:00Z">
        <w:r w:rsidR="00F43E9F">
          <w:t>mediterranean</w:t>
        </w:r>
      </w:ins>
      <w:ins w:id="155" w:author="Cuenta Microsoft" w:date="2024-09-27T17:30:00Z">
        <w:r w:rsidR="00DD0564">
          <w:t xml:space="preserve"> community, </w:t>
        </w:r>
      </w:ins>
      <w:r w:rsidR="64FA7EE3" w:rsidRPr="500F0B95">
        <w:t>the germination in snowbed conditions was delayed</w:t>
      </w:r>
      <w:r w:rsidR="24A010AB" w:rsidRPr="500F0B95">
        <w:t>.</w:t>
      </w:r>
      <w:r w:rsidR="53FFE844" w:rsidRPr="500F0B95">
        <w:t xml:space="preserve"> </w:t>
      </w:r>
      <w:r w:rsidR="49B80039" w:rsidRPr="500F0B95">
        <w:t xml:space="preserve">The </w:t>
      </w:r>
      <w:r w:rsidR="630F5B25" w:rsidRPr="500F0B95">
        <w:t>t</w:t>
      </w:r>
      <w:r w:rsidR="41467C2E" w:rsidRPr="500F0B95">
        <w:t xml:space="preserve">emperate </w:t>
      </w:r>
      <w:ins w:id="156" w:author="Cuenta Microsoft" w:date="2024-09-26T11:27:00Z">
        <w:r w:rsidR="006B3873">
          <w:t>community</w:t>
        </w:r>
      </w:ins>
      <w:r w:rsidR="41467C2E" w:rsidRPr="500F0B95">
        <w:t xml:space="preserve"> showed </w:t>
      </w:r>
      <w:r w:rsidR="2CABF11D" w:rsidRPr="500F0B95">
        <w:t>the h</w:t>
      </w:r>
      <w:r w:rsidR="41467C2E" w:rsidRPr="500F0B95">
        <w:t xml:space="preserve">ighest germination period in spring for the fellfield </w:t>
      </w:r>
      <w:r w:rsidR="0005278A">
        <w:t>conditions</w:t>
      </w:r>
      <w:r w:rsidR="630F5B25" w:rsidRPr="500F0B95">
        <w:t>,</w:t>
      </w:r>
      <w:r w:rsidR="41467C2E" w:rsidRPr="500F0B95">
        <w:t xml:space="preserve"> while in </w:t>
      </w:r>
      <w:r w:rsidR="64FA7EE3" w:rsidRPr="500F0B95">
        <w:t xml:space="preserve">the </w:t>
      </w:r>
      <w:r w:rsidR="41467C2E" w:rsidRPr="500F0B95">
        <w:t xml:space="preserve">snowbed </w:t>
      </w:r>
      <w:r w:rsidR="0005278A">
        <w:t>conditions</w:t>
      </w:r>
      <w:r w:rsidR="00FE30BE">
        <w:t>,</w:t>
      </w:r>
      <w:r w:rsidR="41467C2E" w:rsidRPr="500F0B95">
        <w:t xml:space="preserve"> the </w:t>
      </w:r>
      <w:r w:rsidR="2A7B158E" w:rsidRPr="500F0B95">
        <w:t xml:space="preserve">germination </w:t>
      </w:r>
      <w:r w:rsidR="394A93E0" w:rsidRPr="500F0B95">
        <w:t>peak</w:t>
      </w:r>
      <w:r w:rsidR="41467C2E" w:rsidRPr="500F0B95">
        <w:t xml:space="preserve"> </w:t>
      </w:r>
      <w:r w:rsidR="2A7B158E" w:rsidRPr="500F0B95">
        <w:t>was</w:t>
      </w:r>
      <w:r w:rsidR="41467C2E" w:rsidRPr="500F0B95">
        <w:t xml:space="preserve"> </w:t>
      </w:r>
      <w:r w:rsidR="2A7B158E" w:rsidRPr="500F0B95">
        <w:t>in</w:t>
      </w:r>
      <w:r w:rsidR="41467C2E" w:rsidRPr="500F0B95">
        <w:t xml:space="preserve"> summer</w:t>
      </w:r>
      <w:r w:rsidR="2A7B158E" w:rsidRPr="500F0B95">
        <w:t xml:space="preserve">. </w:t>
      </w:r>
      <w:r w:rsidR="630F5B25" w:rsidRPr="500F0B95">
        <w:t>On the contrary, t</w:t>
      </w:r>
      <w:r w:rsidR="68E0BE45" w:rsidRPr="500F0B95">
        <w:t xml:space="preserve">he </w:t>
      </w:r>
      <w:ins w:id="157" w:author="Cuenta Microsoft" w:date="2024-10-10T14:47:00Z">
        <w:r w:rsidR="00F43E9F">
          <w:t>mediterranean</w:t>
        </w:r>
        <w:r w:rsidR="00F43E9F" w:rsidRPr="500F0B95">
          <w:t xml:space="preserve"> </w:t>
        </w:r>
      </w:ins>
      <w:ins w:id="158" w:author="Cuenta Microsoft" w:date="2024-09-26T11:27:00Z">
        <w:r w:rsidR="006B3873">
          <w:t>community</w:t>
        </w:r>
      </w:ins>
      <w:r w:rsidR="41467C2E" w:rsidRPr="500F0B95">
        <w:t xml:space="preserve"> showed the highest germination</w:t>
      </w:r>
      <w:r w:rsidR="394A93E0" w:rsidRPr="500F0B95">
        <w:t xml:space="preserve"> in autumn </w:t>
      </w:r>
      <w:r w:rsidR="2A7B158E" w:rsidRPr="500F0B95">
        <w:t>for</w:t>
      </w:r>
      <w:r w:rsidR="394A93E0" w:rsidRPr="500F0B95">
        <w:t xml:space="preserve"> both </w:t>
      </w:r>
      <w:ins w:id="159" w:author="Cuenta Microsoft" w:date="2024-09-26T11:18:00Z">
        <w:r w:rsidR="001804D2">
          <w:t>climate regime</w:t>
        </w:r>
      </w:ins>
      <w:r w:rsidR="394A93E0" w:rsidRPr="500F0B95">
        <w:t>s.</w:t>
      </w:r>
      <w:r w:rsidR="1405BC90" w:rsidRPr="500F0B95">
        <w:t xml:space="preserve"> </w:t>
      </w:r>
      <w:r w:rsidR="486628DE" w:rsidRPr="500F0B95">
        <w:t>The two study</w:t>
      </w:r>
      <w:r w:rsidR="59455B1E" w:rsidRPr="500F0B95">
        <w:t xml:space="preserve"> </w:t>
      </w:r>
      <w:ins w:id="160" w:author="Cuenta Microsoft" w:date="2024-09-26T11:34:00Z">
        <w:r w:rsidR="008A5381">
          <w:t>communiti</w:t>
        </w:r>
        <w:r w:rsidR="008A5381" w:rsidRPr="500F0B95">
          <w:t>es</w:t>
        </w:r>
      </w:ins>
      <w:r w:rsidR="59455B1E" w:rsidRPr="500F0B95">
        <w:t xml:space="preserve"> </w:t>
      </w:r>
      <w:r w:rsidR="527BAD67" w:rsidRPr="500F0B95">
        <w:t xml:space="preserve">showed </w:t>
      </w:r>
      <w:r w:rsidR="1405BC90" w:rsidRPr="500F0B95">
        <w:t xml:space="preserve">a certain degree of </w:t>
      </w:r>
      <w:r w:rsidR="0FE627F5" w:rsidRPr="500F0B95">
        <w:t>interspecific variation</w:t>
      </w:r>
      <w:r w:rsidR="3B2611EF" w:rsidRPr="500F0B95">
        <w:t xml:space="preserve">. </w:t>
      </w:r>
      <w:r w:rsidR="3F3D779B" w:rsidRPr="500F0B95">
        <w:t xml:space="preserve">In </w:t>
      </w:r>
      <w:r w:rsidR="64FA7EE3" w:rsidRPr="500F0B95">
        <w:t xml:space="preserve">the </w:t>
      </w:r>
      <w:r w:rsidR="3F3D779B" w:rsidRPr="500F0B95">
        <w:t xml:space="preserve">fellfield </w:t>
      </w:r>
      <w:r w:rsidR="64FA7EE3" w:rsidRPr="500F0B95">
        <w:t>conditions</w:t>
      </w:r>
      <w:del w:id="161" w:author="Cuenta Microsoft" w:date="2024-10-10T14:25:00Z">
        <w:r w:rsidR="64FA7EE3" w:rsidRPr="500F0B95" w:rsidDel="00747EEE">
          <w:delText xml:space="preserve"> </w:delText>
        </w:r>
        <w:r w:rsidR="3F3D779B" w:rsidRPr="500F0B95" w:rsidDel="00747EEE">
          <w:delText>(</w:delText>
        </w:r>
        <w:r w:rsidR="3E347645" w:rsidRPr="00562FF9" w:rsidDel="00747EEE">
          <w:delText>Fig.</w:delText>
        </w:r>
        <w:r w:rsidR="3F3D779B" w:rsidRPr="00562FF9" w:rsidDel="00747EEE">
          <w:delText xml:space="preserve"> </w:delText>
        </w:r>
        <w:r w:rsidR="00E26B6F" w:rsidRPr="00023257" w:rsidDel="00747EEE">
          <w:rPr>
            <w:b/>
            <w:bCs/>
          </w:rPr>
          <w:delText>2b</w:delText>
        </w:r>
        <w:r w:rsidR="3F3D779B" w:rsidRPr="500F0B95" w:rsidDel="00747EEE">
          <w:delText>)</w:delText>
        </w:r>
      </w:del>
      <w:r w:rsidR="00F77CEE">
        <w:t xml:space="preserve">, </w:t>
      </w:r>
      <w:r w:rsidR="394A93E0" w:rsidRPr="500F0B95">
        <w:t xml:space="preserve">species from the </w:t>
      </w:r>
      <w:r w:rsidR="2167CBC8" w:rsidRPr="500F0B95">
        <w:t>temperate</w:t>
      </w:r>
      <w:r w:rsidR="394A93E0" w:rsidRPr="500F0B95">
        <w:t xml:space="preserve"> </w:t>
      </w:r>
      <w:ins w:id="162" w:author="Cuenta Microsoft" w:date="2024-09-26T11:27:00Z">
        <w:r w:rsidR="006B3873">
          <w:t>community</w:t>
        </w:r>
      </w:ins>
      <w:r w:rsidR="394A93E0" w:rsidRPr="500F0B95">
        <w:t xml:space="preserve"> </w:t>
      </w:r>
      <w:r w:rsidR="00F77CEE">
        <w:t xml:space="preserve">mainly </w:t>
      </w:r>
      <w:r w:rsidR="394A93E0" w:rsidRPr="500F0B95">
        <w:t xml:space="preserve">showed </w:t>
      </w:r>
      <w:r w:rsidR="2167CBC8" w:rsidRPr="500F0B95">
        <w:t>germination peak</w:t>
      </w:r>
      <w:r w:rsidR="394A93E0" w:rsidRPr="500F0B95">
        <w:t>s</w:t>
      </w:r>
      <w:r w:rsidR="2167CBC8" w:rsidRPr="500F0B95">
        <w:t xml:space="preserve"> </w:t>
      </w:r>
      <w:r w:rsidR="1405BC90" w:rsidRPr="500F0B95">
        <w:t>in</w:t>
      </w:r>
      <w:r w:rsidR="2167CBC8" w:rsidRPr="500F0B95">
        <w:t xml:space="preserve"> autumn (31.6%) and spring (44.7%)</w:t>
      </w:r>
      <w:r w:rsidR="51786A84" w:rsidRPr="500F0B95">
        <w:t xml:space="preserve"> while </w:t>
      </w:r>
      <w:r w:rsidR="2A7B158E" w:rsidRPr="500F0B95">
        <w:t xml:space="preserve">in </w:t>
      </w:r>
      <w:r w:rsidR="3F3D779B" w:rsidRPr="500F0B95">
        <w:t xml:space="preserve">the </w:t>
      </w:r>
      <w:r w:rsidR="00F43E9F">
        <w:t>mediterranean</w:t>
      </w:r>
      <w:r w:rsidR="00F43E9F" w:rsidRPr="500F0B95">
        <w:t xml:space="preserve"> </w:t>
      </w:r>
      <w:r w:rsidR="7F2E64AE" w:rsidRPr="500F0B95">
        <w:t>species</w:t>
      </w:r>
      <w:r w:rsidR="774C26EF" w:rsidRPr="500F0B95">
        <w:t>,</w:t>
      </w:r>
      <w:r w:rsidR="4ED53DB1" w:rsidRPr="500F0B95">
        <w:t xml:space="preserve"> </w:t>
      </w:r>
      <w:r w:rsidR="00544739">
        <w:t>most</w:t>
      </w:r>
      <w:r w:rsidR="6D55C1EB" w:rsidRPr="500F0B95">
        <w:t xml:space="preserve"> </w:t>
      </w:r>
      <w:r w:rsidR="7F2E64AE" w:rsidRPr="500F0B95">
        <w:t xml:space="preserve">germination </w:t>
      </w:r>
      <w:r w:rsidR="6D55C1EB" w:rsidRPr="500F0B95">
        <w:t xml:space="preserve">curves </w:t>
      </w:r>
      <w:r w:rsidR="64FA7EE3" w:rsidRPr="500F0B95">
        <w:t xml:space="preserve">peaked in </w:t>
      </w:r>
      <w:r w:rsidR="2167CBC8" w:rsidRPr="500F0B95">
        <w:t>autumn</w:t>
      </w:r>
      <w:r w:rsidR="6D55C1EB" w:rsidRPr="500F0B95">
        <w:t xml:space="preserve"> </w:t>
      </w:r>
      <w:r w:rsidR="4ED53DB1" w:rsidRPr="500F0B95">
        <w:t>(</w:t>
      </w:r>
      <w:r w:rsidR="4905F807" w:rsidRPr="500F0B95">
        <w:t>71%)</w:t>
      </w:r>
      <w:r w:rsidR="587C0B2A" w:rsidRPr="500F0B95">
        <w:t>. Meanwhile</w:t>
      </w:r>
      <w:r w:rsidR="7F2E64AE" w:rsidRPr="500F0B95">
        <w:t>,</w:t>
      </w:r>
      <w:r w:rsidR="587C0B2A" w:rsidRPr="500F0B95">
        <w:t xml:space="preserve"> in </w:t>
      </w:r>
      <w:r w:rsidR="64FA7EE3" w:rsidRPr="500F0B95">
        <w:t xml:space="preserve">the </w:t>
      </w:r>
      <w:r w:rsidR="587C0B2A" w:rsidRPr="500F0B95">
        <w:t xml:space="preserve">snowbed </w:t>
      </w:r>
      <w:r w:rsidR="64FA7EE3" w:rsidRPr="500F0B95">
        <w:t>conditions</w:t>
      </w:r>
      <w:del w:id="163" w:author="Cuenta Microsoft" w:date="2024-10-10T14:25:00Z">
        <w:r w:rsidR="64FA7EE3" w:rsidRPr="500F0B95" w:rsidDel="00747EEE">
          <w:delText xml:space="preserve"> </w:delText>
        </w:r>
        <w:r w:rsidR="48173577" w:rsidRPr="500F0B95" w:rsidDel="00747EEE">
          <w:delText>(</w:delText>
        </w:r>
        <w:r w:rsidR="3E347645" w:rsidRPr="004F2650" w:rsidDel="00747EEE">
          <w:delText>Fig.</w:delText>
        </w:r>
        <w:r w:rsidR="48173577" w:rsidRPr="004F2650" w:rsidDel="00747EEE">
          <w:delText xml:space="preserve"> </w:delText>
        </w:r>
        <w:r w:rsidR="00E26B6F" w:rsidRPr="00023257" w:rsidDel="00747EEE">
          <w:rPr>
            <w:b/>
            <w:bCs/>
          </w:rPr>
          <w:delText>2c</w:delText>
        </w:r>
        <w:r w:rsidR="48173577" w:rsidRPr="500F0B95" w:rsidDel="00747EEE">
          <w:delText>)</w:delText>
        </w:r>
      </w:del>
      <w:r w:rsidR="587C0B2A" w:rsidRPr="500F0B95">
        <w:t xml:space="preserve">, species of the temperate </w:t>
      </w:r>
      <w:ins w:id="164" w:author="Cuenta Microsoft" w:date="2024-09-26T11:27:00Z">
        <w:r w:rsidR="006B3873">
          <w:t>community</w:t>
        </w:r>
      </w:ins>
      <w:r w:rsidR="587C0B2A" w:rsidRPr="500F0B95">
        <w:t xml:space="preserve"> </w:t>
      </w:r>
      <w:ins w:id="165" w:author="Cuenta Microsoft" w:date="2024-09-26T14:54:00Z">
        <w:r w:rsidR="000D5949">
          <w:t>delayed</w:t>
        </w:r>
        <w:r w:rsidR="000D5949" w:rsidRPr="500F0B95">
          <w:t xml:space="preserve"> </w:t>
        </w:r>
      </w:ins>
      <w:r w:rsidR="474A3BDE" w:rsidRPr="500F0B95">
        <w:t xml:space="preserve">their phenology and mostly </w:t>
      </w:r>
      <w:r w:rsidR="587C0B2A" w:rsidRPr="500F0B95">
        <w:t>peak</w:t>
      </w:r>
      <w:r w:rsidR="5A123918" w:rsidRPr="500F0B95">
        <w:t>ed</w:t>
      </w:r>
      <w:r w:rsidR="587C0B2A" w:rsidRPr="500F0B95">
        <w:t xml:space="preserve"> </w:t>
      </w:r>
      <w:r w:rsidR="506B0CA5" w:rsidRPr="500F0B95">
        <w:t>in summer (</w:t>
      </w:r>
      <w:r w:rsidR="2A466183" w:rsidRPr="500F0B95">
        <w:t>36</w:t>
      </w:r>
      <w:r w:rsidR="3B3DA217" w:rsidRPr="500F0B95">
        <w:t>.</w:t>
      </w:r>
      <w:r w:rsidR="2A466183" w:rsidRPr="500F0B95">
        <w:t>8%</w:t>
      </w:r>
      <w:r w:rsidR="506B0CA5" w:rsidRPr="500F0B95">
        <w:t>)</w:t>
      </w:r>
      <w:r w:rsidR="64FA7EE3" w:rsidRPr="500F0B95">
        <w:t xml:space="preserve">, while in </w:t>
      </w:r>
      <w:r w:rsidR="474A3BDE" w:rsidRPr="500F0B95">
        <w:t xml:space="preserve">the </w:t>
      </w:r>
      <w:r w:rsidR="00F43E9F">
        <w:t>mediterranean</w:t>
      </w:r>
      <w:r w:rsidR="00F43E9F" w:rsidRPr="500F0B95">
        <w:t xml:space="preserve"> </w:t>
      </w:r>
      <w:r w:rsidR="006B3873">
        <w:t>community</w:t>
      </w:r>
      <w:r w:rsidR="5D6B606D" w:rsidRPr="500F0B95">
        <w:t xml:space="preserve"> </w:t>
      </w:r>
      <w:r w:rsidR="64FA7EE3" w:rsidRPr="500F0B95">
        <w:t xml:space="preserve">most species </w:t>
      </w:r>
      <w:r w:rsidR="00F77CEE">
        <w:t xml:space="preserve">kept </w:t>
      </w:r>
      <w:r w:rsidR="48173577" w:rsidRPr="500F0B95">
        <w:t>germinat</w:t>
      </w:r>
      <w:r w:rsidR="00F77CEE">
        <w:t xml:space="preserve">ing in </w:t>
      </w:r>
      <w:r w:rsidR="48173577" w:rsidRPr="500F0B95">
        <w:t>autumn (57.1%)</w:t>
      </w:r>
      <w:ins w:id="166" w:author="Cuenta Microsoft" w:date="2024-10-10T14:26:00Z">
        <w:r w:rsidR="00747EEE">
          <w:t xml:space="preserve">, see </w:t>
        </w:r>
      </w:ins>
      <w:ins w:id="167" w:author="Cuenta Microsoft" w:date="2024-10-10T14:27:00Z">
        <w:r w:rsidR="00747EEE">
          <w:t>supporting information Fig. S2</w:t>
        </w:r>
      </w:ins>
      <w:r w:rsidR="51CBF14F" w:rsidRPr="500F0B95">
        <w:t xml:space="preserve">. </w:t>
      </w:r>
      <w:r w:rsidR="00D72CBF" w:rsidRPr="500F0B95">
        <w:t xml:space="preserve">Detailed individual species germination peak periods and delay to reach 50% germination </w:t>
      </w:r>
      <w:proofErr w:type="gramStart"/>
      <w:r w:rsidR="00D72CBF" w:rsidRPr="500F0B95">
        <w:t>are shown</w:t>
      </w:r>
      <w:proofErr w:type="gramEnd"/>
      <w:r w:rsidR="00D72CBF" w:rsidRPr="500F0B95">
        <w:t xml:space="preserve"> in </w:t>
      </w:r>
      <w:r w:rsidR="00D72CBF" w:rsidRPr="004A31A0">
        <w:t xml:space="preserve">supporting information Table </w:t>
      </w:r>
      <w:r w:rsidR="00D72CBF" w:rsidRPr="004A31A0">
        <w:rPr>
          <w:b/>
          <w:bCs/>
        </w:rPr>
        <w:t>S</w:t>
      </w:r>
      <w:r w:rsidR="009C1012">
        <w:rPr>
          <w:b/>
          <w:bCs/>
        </w:rPr>
        <w:t>2</w:t>
      </w:r>
      <w:r w:rsidR="00D72CBF" w:rsidRPr="004A31A0">
        <w:t>.</w:t>
      </w:r>
    </w:p>
    <w:p w14:paraId="14A718A8" w14:textId="73F3481A" w:rsidR="007E7DD1" w:rsidRDefault="66ABA5AD" w:rsidP="00914E3A">
      <w:pPr>
        <w:spacing w:line="480" w:lineRule="auto"/>
        <w:ind w:firstLine="709"/>
        <w:jc w:val="both"/>
      </w:pPr>
      <w:r w:rsidRPr="500F0B95">
        <w:t xml:space="preserve">The </w:t>
      </w:r>
      <w:r w:rsidR="76D2A609" w:rsidRPr="500F0B95">
        <w:t xml:space="preserve">delay </w:t>
      </w:r>
      <w:r w:rsidR="1405BC90" w:rsidRPr="500F0B95">
        <w:t xml:space="preserve">experienced by each species </w:t>
      </w:r>
      <w:proofErr w:type="gramStart"/>
      <w:r w:rsidR="1405BC90" w:rsidRPr="500F0B95">
        <w:t>was measured</w:t>
      </w:r>
      <w:proofErr w:type="gramEnd"/>
      <w:r w:rsidR="1405BC90" w:rsidRPr="500F0B95">
        <w:t xml:space="preserve"> as </w:t>
      </w:r>
      <w:r w:rsidR="00BB17C0">
        <w:t xml:space="preserve">the difference between reaching 50% germination and as </w:t>
      </w:r>
      <w:r w:rsidR="1405BC90" w:rsidRPr="500F0B95">
        <w:t xml:space="preserve">a </w:t>
      </w:r>
      <w:proofErr w:type="spellStart"/>
      <w:r w:rsidR="1405BC90" w:rsidRPr="500F0B95">
        <w:t>phenological</w:t>
      </w:r>
      <w:proofErr w:type="spellEnd"/>
      <w:r w:rsidR="1405BC90" w:rsidRPr="500F0B95">
        <w:t xml:space="preserve"> germination</w:t>
      </w:r>
      <w:r w:rsidR="5D39E8C8" w:rsidRPr="500F0B95">
        <w:t xml:space="preserve"> shift</w:t>
      </w:r>
      <w:r w:rsidR="5150DC08" w:rsidRPr="500F0B95">
        <w:t xml:space="preserve">, i.e., the </w:t>
      </w:r>
      <w:r w:rsidR="63B13B91" w:rsidRPr="500F0B95">
        <w:t xml:space="preserve">space between germination curves </w:t>
      </w:r>
      <w:r w:rsidR="1405BC90" w:rsidRPr="500F0B95">
        <w:t xml:space="preserve">of each </w:t>
      </w:r>
      <w:ins w:id="168" w:author="Cuenta Microsoft" w:date="2024-09-26T11:18:00Z">
        <w:r w:rsidR="001804D2">
          <w:t>climate regime</w:t>
        </w:r>
      </w:ins>
      <w:r w:rsidR="63B13B91" w:rsidRPr="500F0B95">
        <w:t xml:space="preserve"> </w:t>
      </w:r>
      <w:r w:rsidR="1405BC90" w:rsidRPr="500F0B95">
        <w:t>(</w:t>
      </w:r>
      <w:r w:rsidR="00AC4453">
        <w:t xml:space="preserve">see </w:t>
      </w:r>
      <w:r w:rsidR="63B13B91" w:rsidRPr="500F0B95">
        <w:t>species germination curves</w:t>
      </w:r>
      <w:r w:rsidR="69FCE684" w:rsidRPr="500F0B95">
        <w:t xml:space="preserve"> </w:t>
      </w:r>
      <w:r w:rsidR="63B13B91" w:rsidRPr="500F0B95">
        <w:t>i</w:t>
      </w:r>
      <w:r w:rsidR="004A31A0">
        <w:t xml:space="preserve">n supporting information Fig. </w:t>
      </w:r>
      <w:r w:rsidR="004A31A0" w:rsidRPr="004A31A0">
        <w:rPr>
          <w:b/>
        </w:rPr>
        <w:t>S</w:t>
      </w:r>
      <w:r w:rsidR="00747EEE">
        <w:rPr>
          <w:b/>
        </w:rPr>
        <w:t>3</w:t>
      </w:r>
      <w:r w:rsidR="004A31A0">
        <w:t>).</w:t>
      </w:r>
      <w:r w:rsidR="5D39E8C8" w:rsidRPr="500F0B95">
        <w:t xml:space="preserve"> </w:t>
      </w:r>
      <w:r w:rsidR="69FCE684" w:rsidRPr="500F0B95">
        <w:t>In a</w:t>
      </w:r>
      <w:r w:rsidR="00026AF1">
        <w:t xml:space="preserve"> scenario </w:t>
      </w:r>
      <w:r w:rsidR="00947F76">
        <w:t xml:space="preserve">with </w:t>
      </w:r>
      <w:r w:rsidR="69FCE684" w:rsidRPr="500F0B95">
        <w:t xml:space="preserve">fellfield </w:t>
      </w:r>
      <w:r w:rsidR="00947F76">
        <w:t xml:space="preserve">conditions compared to </w:t>
      </w:r>
      <w:r w:rsidR="745F974C" w:rsidRPr="500F0B95">
        <w:t>snowbed conditions</w:t>
      </w:r>
      <w:r w:rsidR="69FCE684" w:rsidRPr="500F0B95">
        <w:t xml:space="preserve">, most species </w:t>
      </w:r>
      <w:ins w:id="169" w:author="Cuenta Microsoft" w:date="2024-09-26T11:40:00Z">
        <w:r w:rsidR="008A5381">
          <w:t>advanced</w:t>
        </w:r>
        <w:r w:rsidR="008A5381" w:rsidRPr="500F0B95">
          <w:t xml:space="preserve"> </w:t>
        </w:r>
      </w:ins>
      <w:r w:rsidR="69FCE684" w:rsidRPr="500F0B95">
        <w:t>their germination</w:t>
      </w:r>
      <w:r w:rsidR="007A7248">
        <w:t>.</w:t>
      </w:r>
      <w:r w:rsidR="745F974C" w:rsidRPr="500F0B95">
        <w:t xml:space="preserve"> </w:t>
      </w:r>
      <w:r w:rsidR="007A7248">
        <w:t xml:space="preserve">On average, </w:t>
      </w:r>
      <w:r w:rsidR="00AC4453">
        <w:t>the</w:t>
      </w:r>
      <w:r w:rsidR="007A7248">
        <w:t xml:space="preserve"> advance </w:t>
      </w:r>
      <w:r w:rsidR="00AC4453">
        <w:t xml:space="preserve">in </w:t>
      </w:r>
      <w:r w:rsidR="007A7248">
        <w:t>germination (</w:t>
      </w:r>
      <w:r w:rsidR="00081F2F">
        <w:t>T</w:t>
      </w:r>
      <w:r w:rsidR="007A7248">
        <w:t xml:space="preserve">50) </w:t>
      </w:r>
      <w:r w:rsidR="00AC4453">
        <w:t xml:space="preserve">reached </w:t>
      </w:r>
      <w:r w:rsidR="007A7248">
        <w:t xml:space="preserve">60 days </w:t>
      </w:r>
      <w:ins w:id="170" w:author="Cuenta Microsoft" w:date="2024-09-26T14:55:00Z">
        <w:r w:rsidR="000D5949">
          <w:t xml:space="preserve">in </w:t>
        </w:r>
      </w:ins>
      <w:ins w:id="171" w:author="Cuenta Microsoft" w:date="2024-10-10T15:52:00Z">
        <w:r w:rsidR="00920418">
          <w:t xml:space="preserve">the temperate community and </w:t>
        </w:r>
      </w:ins>
      <w:r w:rsidR="007A7248">
        <w:t>45 days</w:t>
      </w:r>
      <w:ins w:id="172" w:author="FRANCISCO DE BORJA JIMENEZ-ALFARO GONZALEZ" w:date="2024-10-10T09:51:00Z">
        <w:r w:rsidR="00AC4453" w:rsidRPr="00AC4453">
          <w:t xml:space="preserve"> </w:t>
        </w:r>
      </w:ins>
      <w:ins w:id="173" w:author="Cuenta Microsoft" w:date="2024-10-10T15:52:00Z">
        <w:r w:rsidR="00920418">
          <w:t xml:space="preserve">in the </w:t>
        </w:r>
      </w:ins>
      <w:r w:rsidR="00F43E9F">
        <w:t xml:space="preserve">mediterranean </w:t>
      </w:r>
      <w:ins w:id="174" w:author="Cuenta Microsoft" w:date="2024-10-10T15:52:00Z">
        <w:r w:rsidR="00920418">
          <w:t>community</w:t>
        </w:r>
      </w:ins>
      <w:r w:rsidR="003A3322">
        <w:t xml:space="preserve">. Concordant results </w:t>
      </w:r>
      <w:proofErr w:type="gramStart"/>
      <w:r w:rsidR="003A3322">
        <w:t>were</w:t>
      </w:r>
      <w:r w:rsidR="007A7248" w:rsidRPr="00D72CBF">
        <w:t xml:space="preserve"> </w:t>
      </w:r>
      <w:r w:rsidR="745F974C" w:rsidRPr="500F0B95">
        <w:t>indicated</w:t>
      </w:r>
      <w:proofErr w:type="gramEnd"/>
      <w:r w:rsidR="745F974C" w:rsidRPr="500F0B95">
        <w:t xml:space="preserve"> by </w:t>
      </w:r>
      <w:r w:rsidR="00947F76">
        <w:t xml:space="preserve">the </w:t>
      </w:r>
      <w:r w:rsidR="745F974C" w:rsidRPr="500F0B95">
        <w:t>negative values in the germination shift (</w:t>
      </w:r>
      <w:r w:rsidR="69FCE684" w:rsidRPr="00FF2439">
        <w:t xml:space="preserve">Fig. </w:t>
      </w:r>
      <w:r w:rsidR="69FCE684" w:rsidRPr="00023257">
        <w:rPr>
          <w:b/>
          <w:bCs/>
        </w:rPr>
        <w:t>3</w:t>
      </w:r>
      <w:r w:rsidR="00FF2439" w:rsidRPr="00023257">
        <w:rPr>
          <w:b/>
          <w:bCs/>
        </w:rPr>
        <w:t>a</w:t>
      </w:r>
      <w:r w:rsidR="745F974C" w:rsidRPr="500F0B95">
        <w:t xml:space="preserve">). </w:t>
      </w:r>
      <w:r w:rsidR="72187DCD" w:rsidRPr="500F0B95">
        <w:t xml:space="preserve">The only </w:t>
      </w:r>
      <w:r w:rsidR="72187DCD" w:rsidRPr="500F0B95">
        <w:lastRenderedPageBreak/>
        <w:t>exceptions were two annual species (</w:t>
      </w:r>
      <w:proofErr w:type="spellStart"/>
      <w:r w:rsidR="72187DCD" w:rsidRPr="00FF2439">
        <w:rPr>
          <w:i/>
          <w:iCs/>
        </w:rPr>
        <w:t>Spergula</w:t>
      </w:r>
      <w:proofErr w:type="spellEnd"/>
      <w:r w:rsidR="72187DCD" w:rsidRPr="00FF2439">
        <w:rPr>
          <w:i/>
          <w:iCs/>
        </w:rPr>
        <w:t xml:space="preserve"> </w:t>
      </w:r>
      <w:proofErr w:type="spellStart"/>
      <w:r w:rsidR="72187DCD" w:rsidRPr="00FF2439">
        <w:rPr>
          <w:i/>
          <w:iCs/>
        </w:rPr>
        <w:t>morisonii</w:t>
      </w:r>
      <w:proofErr w:type="spellEnd"/>
      <w:r w:rsidR="72187DCD" w:rsidRPr="500F0B95">
        <w:t xml:space="preserve"> and </w:t>
      </w:r>
      <w:proofErr w:type="spellStart"/>
      <w:r w:rsidR="72187DCD" w:rsidRPr="00FF2439">
        <w:rPr>
          <w:i/>
          <w:iCs/>
        </w:rPr>
        <w:t>Cerastium</w:t>
      </w:r>
      <w:proofErr w:type="spellEnd"/>
      <w:r w:rsidR="72187DCD" w:rsidRPr="00FF2439">
        <w:rPr>
          <w:i/>
          <w:iCs/>
        </w:rPr>
        <w:t xml:space="preserve"> </w:t>
      </w:r>
      <w:proofErr w:type="spellStart"/>
      <w:r w:rsidR="72187DCD" w:rsidRPr="00FF2439">
        <w:rPr>
          <w:i/>
          <w:iCs/>
        </w:rPr>
        <w:t>ramossisimum</w:t>
      </w:r>
      <w:proofErr w:type="spellEnd"/>
      <w:ins w:id="175" w:author="Cuenta Microsoft" w:date="2024-09-26T14:56:00Z">
        <w:r w:rsidR="00DF415E" w:rsidRPr="00DF415E">
          <w:rPr>
            <w:iCs/>
          </w:rPr>
          <w:t xml:space="preserve">, both </w:t>
        </w:r>
      </w:ins>
      <w:proofErr w:type="spellStart"/>
      <w:ins w:id="176" w:author="Cuenta Microsoft" w:date="2024-09-26T14:57:00Z">
        <w:r w:rsidR="00DF415E" w:rsidRPr="00DF415E">
          <w:rPr>
            <w:iCs/>
          </w:rPr>
          <w:t>Caryophyllaceae</w:t>
        </w:r>
      </w:ins>
      <w:proofErr w:type="spellEnd"/>
      <w:r w:rsidR="72187DCD" w:rsidRPr="500F0B95">
        <w:t xml:space="preserve">) and the local endemic </w:t>
      </w:r>
      <w:proofErr w:type="spellStart"/>
      <w:r w:rsidR="72187DCD" w:rsidRPr="00FF2439">
        <w:rPr>
          <w:i/>
          <w:iCs/>
        </w:rPr>
        <w:t>Helianthemum</w:t>
      </w:r>
      <w:proofErr w:type="spellEnd"/>
      <w:r w:rsidR="72187DCD" w:rsidRPr="00FF2439">
        <w:rPr>
          <w:i/>
          <w:iCs/>
        </w:rPr>
        <w:t xml:space="preserve"> </w:t>
      </w:r>
      <w:proofErr w:type="spellStart"/>
      <w:r w:rsidR="72187DCD" w:rsidRPr="00FF2439">
        <w:rPr>
          <w:i/>
          <w:iCs/>
        </w:rPr>
        <w:t>urrielense</w:t>
      </w:r>
      <w:proofErr w:type="spellEnd"/>
      <w:ins w:id="177" w:author="Cuenta Microsoft" w:date="2024-09-26T14:57:00Z">
        <w:r w:rsidR="00DF415E">
          <w:rPr>
            <w:i/>
            <w:iCs/>
          </w:rPr>
          <w:t xml:space="preserve"> </w:t>
        </w:r>
        <w:r w:rsidR="00DF415E" w:rsidRPr="00DF415E">
          <w:rPr>
            <w:iCs/>
          </w:rPr>
          <w:t>(</w:t>
        </w:r>
        <w:proofErr w:type="spellStart"/>
        <w:r w:rsidR="00DF415E" w:rsidRPr="00DF415E">
          <w:rPr>
            <w:iCs/>
          </w:rPr>
          <w:t>Cistaceae</w:t>
        </w:r>
        <w:proofErr w:type="spellEnd"/>
        <w:r w:rsidR="00DF415E" w:rsidRPr="00DF415E">
          <w:rPr>
            <w:iCs/>
          </w:rPr>
          <w:t>)</w:t>
        </w:r>
      </w:ins>
      <w:r w:rsidR="72187DCD" w:rsidRPr="500F0B95">
        <w:t>. The other species differed in their degree of germination shift, with phylogenetically related species showing similar values in most cases (</w:t>
      </w:r>
      <w:r w:rsidR="72187DCD" w:rsidRPr="00FF2439">
        <w:t xml:space="preserve">Fig. </w:t>
      </w:r>
      <w:r w:rsidR="72187DCD" w:rsidRPr="00023257">
        <w:rPr>
          <w:b/>
          <w:bCs/>
        </w:rPr>
        <w:t>3</w:t>
      </w:r>
      <w:r w:rsidR="00FF2439" w:rsidRPr="00023257">
        <w:rPr>
          <w:b/>
          <w:bCs/>
        </w:rPr>
        <w:t>b</w:t>
      </w:r>
      <w:r w:rsidR="72187DCD" w:rsidRPr="500F0B95">
        <w:t>).</w:t>
      </w:r>
    </w:p>
    <w:p w14:paraId="02B25DC0" w14:textId="2EDECF26" w:rsidR="00225392" w:rsidRPr="008B7ED9" w:rsidRDefault="008712B7" w:rsidP="00914E3A">
      <w:pPr>
        <w:pStyle w:val="Ttulo3"/>
        <w:spacing w:line="480" w:lineRule="auto"/>
        <w:rPr>
          <w:rFonts w:eastAsia="Times New Roman"/>
          <w:bdr w:val="none" w:sz="0" w:space="0" w:color="auto" w:frame="1"/>
          <w:lang w:eastAsia="ca-ES"/>
        </w:rPr>
      </w:pPr>
      <w:proofErr w:type="spellStart"/>
      <w:r>
        <w:rPr>
          <w:rFonts w:eastAsia="Times New Roman"/>
          <w:bdr w:val="none" w:sz="0" w:space="0" w:color="auto" w:frame="1"/>
          <w:lang w:eastAsia="ca-ES"/>
        </w:rPr>
        <w:t>Phenological</w:t>
      </w:r>
      <w:proofErr w:type="spellEnd"/>
      <w:r w:rsidRPr="008B7ED9">
        <w:rPr>
          <w:rFonts w:eastAsia="Times New Roman"/>
          <w:bdr w:val="none" w:sz="0" w:space="0" w:color="auto" w:frame="1"/>
          <w:lang w:eastAsia="ca-ES"/>
        </w:rPr>
        <w:t xml:space="preserve"> </w:t>
      </w:r>
      <w:r w:rsidR="00B0501F" w:rsidRPr="008B7ED9">
        <w:rPr>
          <w:rFonts w:eastAsia="Times New Roman"/>
          <w:bdr w:val="none" w:sz="0" w:space="0" w:color="auto" w:frame="1"/>
          <w:lang w:eastAsia="ca-ES"/>
        </w:rPr>
        <w:t>traits</w:t>
      </w:r>
    </w:p>
    <w:p w14:paraId="18B47D4C" w14:textId="745D7E3E" w:rsidR="004B7040" w:rsidRPr="00F95F23" w:rsidRDefault="4F1AE447" w:rsidP="00914E3A">
      <w:pPr>
        <w:spacing w:line="480" w:lineRule="auto"/>
        <w:jc w:val="both"/>
        <w:rPr>
          <w:noProof/>
        </w:rPr>
      </w:pPr>
      <w:r w:rsidRPr="500F0B95">
        <w:t>For</w:t>
      </w:r>
      <w:r w:rsidR="72187DCD" w:rsidRPr="500F0B95">
        <w:t xml:space="preserve"> all traits,</w:t>
      </w:r>
      <w:r w:rsidR="00A765B3">
        <w:t xml:space="preserve"> we found s</w:t>
      </w:r>
      <w:r w:rsidR="00273C4F">
        <w:t>imilar</w:t>
      </w:r>
      <w:r w:rsidR="72187DCD" w:rsidRPr="500F0B95">
        <w:t xml:space="preserve"> </w:t>
      </w:r>
      <w:r w:rsidR="7C9142E8" w:rsidRPr="500F0B95">
        <w:t>germination</w:t>
      </w:r>
      <w:r w:rsidR="54F55DF3" w:rsidRPr="500F0B95">
        <w:t xml:space="preserve"> </w:t>
      </w:r>
      <w:r w:rsidR="7A97D560" w:rsidRPr="500F0B95">
        <w:t>response</w:t>
      </w:r>
      <w:r w:rsidRPr="500F0B95">
        <w:t>s</w:t>
      </w:r>
      <w:r w:rsidR="7A97D560" w:rsidRPr="500F0B95">
        <w:t xml:space="preserve"> </w:t>
      </w:r>
      <w:r w:rsidR="54F55DF3" w:rsidRPr="500F0B95">
        <w:t>to microclimat</w:t>
      </w:r>
      <w:r w:rsidR="4B80B801" w:rsidRPr="500F0B95">
        <w:t>ic conditions</w:t>
      </w:r>
      <w:r w:rsidR="54F55DF3" w:rsidRPr="500F0B95">
        <w:t xml:space="preserve"> </w:t>
      </w:r>
      <w:r w:rsidRPr="500F0B95">
        <w:t>in</w:t>
      </w:r>
      <w:r w:rsidR="72187DCD" w:rsidRPr="500F0B95">
        <w:t xml:space="preserve"> the two study </w:t>
      </w:r>
      <w:ins w:id="178" w:author="Cuenta Microsoft" w:date="2024-09-26T11:35:00Z">
        <w:r w:rsidR="008A5381">
          <w:t>communiti</w:t>
        </w:r>
        <w:r w:rsidR="008A5381" w:rsidRPr="500F0B95">
          <w:t>es</w:t>
        </w:r>
      </w:ins>
      <w:r w:rsidR="72187DCD" w:rsidRPr="500F0B95">
        <w:t xml:space="preserve"> (</w:t>
      </w:r>
      <w:r w:rsidR="72187DCD" w:rsidRPr="008B7ED9">
        <w:t xml:space="preserve">Fig. </w:t>
      </w:r>
      <w:r w:rsidR="72187DCD" w:rsidRPr="00023257">
        <w:rPr>
          <w:b/>
          <w:bCs/>
        </w:rPr>
        <w:t>4</w:t>
      </w:r>
      <w:r w:rsidR="72187DCD" w:rsidRPr="500F0B95">
        <w:t>)</w:t>
      </w:r>
      <w:r w:rsidR="54F55DF3" w:rsidRPr="500F0B95">
        <w:t xml:space="preserve">. </w:t>
      </w:r>
      <w:r w:rsidRPr="500F0B95">
        <w:t>The</w:t>
      </w:r>
      <w:r w:rsidR="52DFAE46" w:rsidRPr="500F0B95">
        <w:t xml:space="preserve"> </w:t>
      </w:r>
      <w:r w:rsidR="3B4EEAF6" w:rsidRPr="500F0B95">
        <w:t>fellfie</w:t>
      </w:r>
      <w:r w:rsidR="4A52AC36" w:rsidRPr="500F0B95">
        <w:t>l</w:t>
      </w:r>
      <w:r w:rsidR="3B4EEAF6" w:rsidRPr="500F0B95">
        <w:t xml:space="preserve">d </w:t>
      </w:r>
      <w:r w:rsidR="72187DCD" w:rsidRPr="500F0B95">
        <w:t xml:space="preserve">conditions </w:t>
      </w:r>
      <w:r w:rsidRPr="500F0B95">
        <w:t>produced</w:t>
      </w:r>
      <w:r w:rsidR="4A52AC36" w:rsidRPr="500F0B95">
        <w:t xml:space="preserve"> </w:t>
      </w:r>
      <w:r w:rsidR="69A187BD" w:rsidRPr="500F0B95">
        <w:t xml:space="preserve">significantly </w:t>
      </w:r>
      <w:r w:rsidR="4A52AC36" w:rsidRPr="500F0B95">
        <w:t xml:space="preserve">higher </w:t>
      </w:r>
      <w:r w:rsidR="78E4C66B" w:rsidRPr="500F0B95">
        <w:t>autumn</w:t>
      </w:r>
      <w:r w:rsidR="78A5F614" w:rsidRPr="500F0B95">
        <w:t xml:space="preserve"> and spring</w:t>
      </w:r>
      <w:r w:rsidR="78E4C66B" w:rsidRPr="500F0B95">
        <w:t xml:space="preserve"> </w:t>
      </w:r>
      <w:r w:rsidR="6D83F333" w:rsidRPr="500F0B95">
        <w:t>germination</w:t>
      </w:r>
      <w:r w:rsidRPr="500F0B95">
        <w:t>,</w:t>
      </w:r>
      <w:r w:rsidR="6D83F333" w:rsidRPr="500F0B95">
        <w:t xml:space="preserve"> while</w:t>
      </w:r>
      <w:r w:rsidR="228D145F" w:rsidRPr="500F0B95">
        <w:t xml:space="preserve"> </w:t>
      </w:r>
      <w:r w:rsidRPr="500F0B95">
        <w:t>the snowbed conditions promoted germination</w:t>
      </w:r>
      <w:r w:rsidR="6D83F333" w:rsidRPr="500F0B95">
        <w:t xml:space="preserve"> in </w:t>
      </w:r>
      <w:r w:rsidR="2345DF8C" w:rsidRPr="500F0B95">
        <w:t>summer and winter</w:t>
      </w:r>
      <w:r w:rsidR="077DFA3B" w:rsidRPr="500F0B95">
        <w:t xml:space="preserve">. </w:t>
      </w:r>
      <w:r w:rsidR="78A5F614" w:rsidRPr="500F0B95">
        <w:t>Total germination</w:t>
      </w:r>
      <w:r w:rsidR="23FDE2EA" w:rsidRPr="500F0B95">
        <w:t xml:space="preserve"> was slightly higher in </w:t>
      </w:r>
      <w:r w:rsidRPr="500F0B95">
        <w:t xml:space="preserve">the </w:t>
      </w:r>
      <w:r w:rsidR="23FDE2EA" w:rsidRPr="500F0B95">
        <w:t xml:space="preserve">fellfield </w:t>
      </w:r>
      <w:r w:rsidRPr="500F0B95">
        <w:t>conditions</w:t>
      </w:r>
      <w:r w:rsidR="787CFBFA" w:rsidRPr="500F0B95">
        <w:t>,</w:t>
      </w:r>
      <w:r w:rsidR="23FDE2EA" w:rsidRPr="500F0B95">
        <w:t xml:space="preserve"> but differences were only significant in the </w:t>
      </w:r>
      <w:r w:rsidR="7C5D90F5" w:rsidRPr="500F0B95">
        <w:t>t</w:t>
      </w:r>
      <w:r w:rsidR="787CFBFA" w:rsidRPr="500F0B95">
        <w:t xml:space="preserve">emperate </w:t>
      </w:r>
      <w:ins w:id="179" w:author="Cuenta Microsoft" w:date="2024-09-26T11:28:00Z">
        <w:r w:rsidR="006B3873">
          <w:t>community</w:t>
        </w:r>
      </w:ins>
      <w:r w:rsidR="787CFBFA" w:rsidRPr="500F0B95">
        <w:t xml:space="preserve">. </w:t>
      </w:r>
      <w:r w:rsidRPr="500F0B95">
        <w:t>E</w:t>
      </w:r>
      <w:r w:rsidR="00CD3271">
        <w:t xml:space="preserve">nvironmental </w:t>
      </w:r>
      <w:r w:rsidR="00DE77E3">
        <w:t>heat</w:t>
      </w:r>
      <w:r w:rsidR="00CD3271">
        <w:t xml:space="preserve"> sum (EHS)</w:t>
      </w:r>
      <w:r w:rsidRPr="500F0B95">
        <w:t xml:space="preserve"> did not statistically differ between </w:t>
      </w:r>
      <w:r w:rsidR="54FD4889" w:rsidRPr="500F0B95">
        <w:t xml:space="preserve">conditions </w:t>
      </w:r>
      <w:r w:rsidRPr="500F0B95">
        <w:t>(</w:t>
      </w:r>
      <w:r w:rsidRPr="00F14CFA">
        <w:t xml:space="preserve">Fig. </w:t>
      </w:r>
      <w:r w:rsidRPr="00023257">
        <w:rPr>
          <w:b/>
          <w:bCs/>
        </w:rPr>
        <w:t>4</w:t>
      </w:r>
      <w:r w:rsidR="00F14CFA" w:rsidRPr="00023257">
        <w:rPr>
          <w:b/>
          <w:bCs/>
        </w:rPr>
        <w:t>a</w:t>
      </w:r>
      <w:r w:rsidRPr="500F0B95">
        <w:t>)</w:t>
      </w:r>
      <w:r w:rsidRPr="500F0B95">
        <w:rPr>
          <w:noProof/>
        </w:rPr>
        <w:t xml:space="preserve"> and</w:t>
      </w:r>
      <w:r w:rsidRPr="500F0B95">
        <w:t xml:space="preserve"> </w:t>
      </w:r>
      <w:r w:rsidR="077DFA3B" w:rsidRPr="500F0B95">
        <w:t>T50</w:t>
      </w:r>
      <w:r w:rsidR="7F5D2EE4" w:rsidRPr="500F0B95">
        <w:t xml:space="preserve"> values were </w:t>
      </w:r>
      <w:r w:rsidR="2587D249" w:rsidRPr="500F0B95">
        <w:t xml:space="preserve">consistently </w:t>
      </w:r>
      <w:r w:rsidR="7F5D2EE4" w:rsidRPr="500F0B95">
        <w:t xml:space="preserve">higher in </w:t>
      </w:r>
      <w:r w:rsidRPr="500F0B95">
        <w:t xml:space="preserve">the </w:t>
      </w:r>
      <w:r w:rsidR="7F5D2EE4" w:rsidRPr="500F0B95">
        <w:t xml:space="preserve">snowbed </w:t>
      </w:r>
      <w:ins w:id="180" w:author="Cuenta Microsoft" w:date="2024-09-26T11:18:00Z">
        <w:r w:rsidR="001804D2">
          <w:t>climate regime</w:t>
        </w:r>
      </w:ins>
      <w:r w:rsidR="04DF9ADA" w:rsidRPr="500F0B95">
        <w:t xml:space="preserve"> </w:t>
      </w:r>
      <w:r w:rsidR="3DEBE7D0" w:rsidRPr="500F0B95">
        <w:t>(</w:t>
      </w:r>
      <w:r w:rsidR="3DEBE7D0" w:rsidRPr="00F14CFA">
        <w:t xml:space="preserve">Fig. </w:t>
      </w:r>
      <w:r w:rsidR="00F94B95" w:rsidRPr="00023257">
        <w:rPr>
          <w:b/>
          <w:bCs/>
        </w:rPr>
        <w:t>4</w:t>
      </w:r>
      <w:r w:rsidR="00F14CFA" w:rsidRPr="00023257">
        <w:rPr>
          <w:b/>
          <w:bCs/>
        </w:rPr>
        <w:t>b</w:t>
      </w:r>
      <w:r w:rsidR="3DEBE7D0" w:rsidRPr="500F0B95">
        <w:t>)</w:t>
      </w:r>
      <w:r w:rsidRPr="500F0B95">
        <w:t xml:space="preserve">. </w:t>
      </w:r>
      <w:r w:rsidR="72BB7459" w:rsidRPr="500F0B95">
        <w:t>The effect size</w:t>
      </w:r>
      <w:r w:rsidR="00865B61">
        <w:t>s</w:t>
      </w:r>
      <w:r w:rsidR="72BB7459" w:rsidRPr="500F0B95">
        <w:t xml:space="preserve"> </w:t>
      </w:r>
      <w:r w:rsidR="00865B61">
        <w:t>were</w:t>
      </w:r>
      <w:r w:rsidR="00865B61" w:rsidRPr="500F0B95">
        <w:t xml:space="preserve"> </w:t>
      </w:r>
      <w:r w:rsidR="00865B61">
        <w:t>relatively</w:t>
      </w:r>
      <w:r w:rsidR="00865B61" w:rsidRPr="500F0B95">
        <w:t xml:space="preserve"> </w:t>
      </w:r>
      <w:r w:rsidR="72BB7459" w:rsidRPr="500F0B95">
        <w:t xml:space="preserve">larger in the </w:t>
      </w:r>
      <w:r w:rsidR="170058D2" w:rsidRPr="500F0B95">
        <w:t>t</w:t>
      </w:r>
      <w:r w:rsidR="65D483FF" w:rsidRPr="500F0B95">
        <w:t>emperate</w:t>
      </w:r>
      <w:r w:rsidR="72BB7459" w:rsidRPr="500F0B95">
        <w:t xml:space="preserve"> </w:t>
      </w:r>
      <w:ins w:id="181" w:author="Cuenta Microsoft" w:date="2024-09-26T11:28:00Z">
        <w:r w:rsidR="006B3873">
          <w:t>community</w:t>
        </w:r>
      </w:ins>
      <w:r w:rsidRPr="500F0B95">
        <w:t>,</w:t>
      </w:r>
      <w:r w:rsidR="72BB7459" w:rsidRPr="500F0B95">
        <w:t xml:space="preserve"> </w:t>
      </w:r>
      <w:r w:rsidR="079B1FC9" w:rsidRPr="500F0B95">
        <w:t xml:space="preserve">meaning that </w:t>
      </w:r>
      <w:r w:rsidR="72BB7459" w:rsidRPr="500F0B95">
        <w:t xml:space="preserve">the differences between </w:t>
      </w:r>
      <w:r w:rsidR="00D115C6">
        <w:t>conditions</w:t>
      </w:r>
      <w:r w:rsidR="72BB7459" w:rsidRPr="500F0B95">
        <w:t xml:space="preserve"> were </w:t>
      </w:r>
      <w:r w:rsidR="00865B61">
        <w:t>stronger</w:t>
      </w:r>
      <w:r w:rsidR="57E541F2" w:rsidRPr="500F0B95">
        <w:t xml:space="preserve">, </w:t>
      </w:r>
      <w:r w:rsidR="424DB77F" w:rsidRPr="500F0B95">
        <w:t xml:space="preserve">in agreement with </w:t>
      </w:r>
      <w:r w:rsidR="57E541F2" w:rsidRPr="500F0B95">
        <w:t xml:space="preserve">the </w:t>
      </w:r>
      <w:r w:rsidR="044E2627" w:rsidRPr="500F0B95">
        <w:t xml:space="preserve">observed </w:t>
      </w:r>
      <w:r w:rsidR="572CF58A" w:rsidRPr="500F0B95">
        <w:t>germination shift</w:t>
      </w:r>
      <w:r w:rsidRPr="500F0B95">
        <w:t>s</w:t>
      </w:r>
      <w:r w:rsidR="35050858" w:rsidRPr="500F0B95">
        <w:t xml:space="preserve"> (detailed </w:t>
      </w:r>
      <w:r w:rsidR="00B129D8">
        <w:t xml:space="preserve">model results for each trait </w:t>
      </w:r>
      <w:r w:rsidR="0098599E">
        <w:t xml:space="preserve">considering the </w:t>
      </w:r>
      <w:ins w:id="182" w:author="Cuenta Microsoft" w:date="2024-09-26T11:35:00Z">
        <w:r w:rsidR="008A5381">
          <w:t>communities</w:t>
        </w:r>
      </w:ins>
      <w:r w:rsidR="0098599E">
        <w:t xml:space="preserve"> separately </w:t>
      </w:r>
      <w:proofErr w:type="gramStart"/>
      <w:r w:rsidRPr="500F0B95">
        <w:t>are shown</w:t>
      </w:r>
      <w:proofErr w:type="gramEnd"/>
      <w:r w:rsidRPr="500F0B95">
        <w:t xml:space="preserve"> </w:t>
      </w:r>
      <w:r w:rsidRPr="00DE77E3">
        <w:t>in</w:t>
      </w:r>
      <w:r w:rsidR="726F3847" w:rsidRPr="00DE77E3">
        <w:t xml:space="preserve"> </w:t>
      </w:r>
      <w:r w:rsidR="74E5F01E" w:rsidRPr="00DE77E3">
        <w:t>supporting information</w:t>
      </w:r>
      <w:r w:rsidR="726F3847" w:rsidRPr="00DE77E3">
        <w:t xml:space="preserve"> </w:t>
      </w:r>
      <w:r w:rsidR="74E5F01E" w:rsidRPr="00DE77E3">
        <w:t>T</w:t>
      </w:r>
      <w:r w:rsidR="04E60AA6" w:rsidRPr="00DE77E3">
        <w:t>able</w:t>
      </w:r>
      <w:r w:rsidR="7DE5F6B4" w:rsidRPr="00DE77E3">
        <w:t xml:space="preserve"> </w:t>
      </w:r>
      <w:r w:rsidR="7DE5F6B4" w:rsidRPr="00DE77E3">
        <w:rPr>
          <w:b/>
          <w:bCs/>
        </w:rPr>
        <w:t>S</w:t>
      </w:r>
      <w:r w:rsidR="00A5634B">
        <w:rPr>
          <w:b/>
          <w:bCs/>
        </w:rPr>
        <w:t>3</w:t>
      </w:r>
      <w:r w:rsidR="726F3847" w:rsidRPr="00DE77E3">
        <w:t>)</w:t>
      </w:r>
      <w:r w:rsidR="72BB7459" w:rsidRPr="00DE77E3">
        <w:t>.</w:t>
      </w:r>
      <w:r w:rsidR="4CC5A25B" w:rsidRPr="500F0B95">
        <w:rPr>
          <w:noProof/>
        </w:rPr>
        <w:t xml:space="preserve"> </w:t>
      </w:r>
      <w:r w:rsidR="4A38961F" w:rsidRPr="500F0B95">
        <w:rPr>
          <w:noProof/>
        </w:rPr>
        <w:t xml:space="preserve"> </w:t>
      </w:r>
    </w:p>
    <w:p w14:paraId="1A9804DA" w14:textId="7846EC67" w:rsidR="00E10354" w:rsidRDefault="31238C7D" w:rsidP="00914E3A">
      <w:pPr>
        <w:spacing w:line="480" w:lineRule="auto"/>
        <w:ind w:firstLine="709"/>
        <w:jc w:val="both"/>
      </w:pPr>
      <w:r w:rsidRPr="500F0B95">
        <w:t xml:space="preserve">When comparing traits between </w:t>
      </w:r>
      <w:ins w:id="183" w:author="Cuenta Microsoft" w:date="2024-09-26T11:35:00Z">
        <w:r w:rsidR="008A5381">
          <w:t>communiti</w:t>
        </w:r>
        <w:r w:rsidR="008A5381" w:rsidRPr="500F0B95">
          <w:t>es</w:t>
        </w:r>
      </w:ins>
      <w:r w:rsidR="12BD3D39" w:rsidRPr="500F0B95">
        <w:t>,</w:t>
      </w:r>
      <w:r w:rsidRPr="500F0B95">
        <w:t xml:space="preserve"> we found significant differences</w:t>
      </w:r>
      <w:r w:rsidR="42A1A94F" w:rsidRPr="500F0B95">
        <w:t xml:space="preserve"> </w:t>
      </w:r>
      <w:r w:rsidR="672DE713" w:rsidRPr="500F0B95">
        <w:t>in most cases</w:t>
      </w:r>
      <w:r w:rsidR="2FFEE411" w:rsidRPr="500F0B95">
        <w:t xml:space="preserve"> (</w:t>
      </w:r>
      <w:r w:rsidR="00AC4453">
        <w:t xml:space="preserve">see </w:t>
      </w:r>
      <w:r w:rsidR="2FFEE411" w:rsidRPr="500F0B95">
        <w:t xml:space="preserve">details of </w:t>
      </w:r>
      <w:ins w:id="184" w:author="Cuenta Microsoft" w:date="2024-09-26T11:18:00Z">
        <w:r w:rsidR="001804D2">
          <w:t>climate regime</w:t>
        </w:r>
      </w:ins>
      <w:r w:rsidR="2FFEE411" w:rsidRPr="500F0B95">
        <w:t>*</w:t>
      </w:r>
      <w:ins w:id="185" w:author="Cuenta Microsoft" w:date="2024-09-26T11:28:00Z">
        <w:r w:rsidR="006B3873">
          <w:t>community</w:t>
        </w:r>
      </w:ins>
      <w:r w:rsidR="2FFEE411" w:rsidRPr="500F0B95">
        <w:t xml:space="preserve"> model </w:t>
      </w:r>
      <w:r w:rsidR="003123C2">
        <w:t xml:space="preserve">size effects </w:t>
      </w:r>
      <w:r w:rsidR="2FFEE411" w:rsidRPr="00DE77E3">
        <w:t xml:space="preserve">in </w:t>
      </w:r>
      <w:r w:rsidR="1E41BC85" w:rsidRPr="00DE77E3">
        <w:t xml:space="preserve">supporting information </w:t>
      </w:r>
      <w:r w:rsidR="00FC7EEF">
        <w:rPr>
          <w:bCs/>
        </w:rPr>
        <w:t>Table</w:t>
      </w:r>
      <w:r w:rsidR="00533562">
        <w:rPr>
          <w:bCs/>
        </w:rPr>
        <w:t xml:space="preserve"> </w:t>
      </w:r>
      <w:r w:rsidR="002B1945" w:rsidRPr="002B1945">
        <w:rPr>
          <w:b/>
        </w:rPr>
        <w:t>S</w:t>
      </w:r>
      <w:r w:rsidR="00A5634B">
        <w:rPr>
          <w:b/>
        </w:rPr>
        <w:t>4</w:t>
      </w:r>
      <w:r w:rsidR="2FFEE411" w:rsidRPr="500F0B95">
        <w:t>)</w:t>
      </w:r>
      <w:r w:rsidRPr="500F0B95">
        <w:t xml:space="preserve">. As expected, autumn germination was significantly higher in the </w:t>
      </w:r>
      <w:r w:rsidR="00747EEE">
        <w:t>Mediterranean</w:t>
      </w:r>
      <w:r w:rsidRPr="500F0B95">
        <w:t xml:space="preserve"> rather than in </w:t>
      </w:r>
      <w:r w:rsidR="009A709E">
        <w:t xml:space="preserve">the </w:t>
      </w:r>
      <w:r w:rsidRPr="500F0B95">
        <w:t xml:space="preserve">temperate </w:t>
      </w:r>
      <w:ins w:id="186" w:author="Cuenta Microsoft" w:date="2024-09-26T11:28:00Z">
        <w:r w:rsidR="006B3873">
          <w:t>community</w:t>
        </w:r>
      </w:ins>
      <w:r w:rsidRPr="500F0B95">
        <w:t xml:space="preserve">. Germination </w:t>
      </w:r>
      <w:r w:rsidR="3ACA37B8" w:rsidRPr="500F0B95">
        <w:t>during</w:t>
      </w:r>
      <w:r w:rsidRPr="500F0B95">
        <w:t xml:space="preserve"> winter and summer did not differ between </w:t>
      </w:r>
      <w:ins w:id="187" w:author="Cuenta Microsoft" w:date="2024-09-26T11:35:00Z">
        <w:r w:rsidR="008A5381">
          <w:t>communiti</w:t>
        </w:r>
        <w:r w:rsidR="008A5381" w:rsidRPr="500F0B95">
          <w:t>es</w:t>
        </w:r>
      </w:ins>
      <w:r w:rsidR="4203936C" w:rsidRPr="500F0B95">
        <w:t>,</w:t>
      </w:r>
      <w:r w:rsidR="3ACA37B8" w:rsidRPr="500F0B95">
        <w:t xml:space="preserve"> but</w:t>
      </w:r>
      <w:r w:rsidRPr="500F0B95">
        <w:t xml:space="preserve"> in both cases</w:t>
      </w:r>
      <w:r w:rsidR="00367AF9">
        <w:t>,</w:t>
      </w:r>
      <w:r w:rsidR="6910825F" w:rsidRPr="500F0B95">
        <w:t xml:space="preserve"> </w:t>
      </w:r>
      <w:r w:rsidR="009A709E">
        <w:t xml:space="preserve">the seeds only germinated </w:t>
      </w:r>
      <w:r w:rsidRPr="500F0B95">
        <w:t xml:space="preserve">in </w:t>
      </w:r>
      <w:r w:rsidR="7569EC1E" w:rsidRPr="500F0B95">
        <w:t xml:space="preserve">the </w:t>
      </w:r>
      <w:r w:rsidRPr="500F0B95">
        <w:t xml:space="preserve">snowbed </w:t>
      </w:r>
      <w:r w:rsidR="009A709E">
        <w:t>conditions</w:t>
      </w:r>
      <w:r w:rsidRPr="500F0B95">
        <w:t xml:space="preserve">. Spring germination showed significant differences with higher values in the temperate </w:t>
      </w:r>
      <w:ins w:id="188" w:author="Cuenta Microsoft" w:date="2024-09-26T11:28:00Z">
        <w:r w:rsidR="006B3873">
          <w:t>community</w:t>
        </w:r>
      </w:ins>
      <w:r w:rsidR="27F5344D" w:rsidRPr="500F0B95">
        <w:t>.</w:t>
      </w:r>
      <w:r w:rsidRPr="500F0B95">
        <w:t xml:space="preserve"> </w:t>
      </w:r>
      <w:r w:rsidR="28CA70B8" w:rsidRPr="500F0B95">
        <w:t>At the end of the experiment, t</w:t>
      </w:r>
      <w:r w:rsidRPr="500F0B95">
        <w:t xml:space="preserve">otal germination was </w:t>
      </w:r>
      <w:r w:rsidR="27F5344D" w:rsidRPr="500F0B95">
        <w:t xml:space="preserve">higher in the </w:t>
      </w:r>
      <w:r w:rsidR="00747EEE">
        <w:t>Mediterranean</w:t>
      </w:r>
      <w:r w:rsidR="27F5344D" w:rsidRPr="500F0B95">
        <w:t xml:space="preserve"> </w:t>
      </w:r>
      <w:ins w:id="189" w:author="Cuenta Microsoft" w:date="2024-09-26T11:28:00Z">
        <w:r w:rsidR="006B3873">
          <w:t>community</w:t>
        </w:r>
      </w:ins>
      <w:r w:rsidR="2C8C6175" w:rsidRPr="500F0B95">
        <w:t>.</w:t>
      </w:r>
      <w:r w:rsidR="00FB6A36">
        <w:t xml:space="preserve"> T</w:t>
      </w:r>
      <w:r w:rsidRPr="500F0B95">
        <w:t xml:space="preserve">he average T50 </w:t>
      </w:r>
      <w:r w:rsidR="00894FAE" w:rsidRPr="500F0B95">
        <w:t xml:space="preserve">and EHS </w:t>
      </w:r>
      <w:r w:rsidRPr="500F0B95">
        <w:t>w</w:t>
      </w:r>
      <w:r w:rsidR="00894FAE">
        <w:t>ere</w:t>
      </w:r>
      <w:r w:rsidRPr="500F0B95">
        <w:t xml:space="preserve"> higher in the temperate </w:t>
      </w:r>
      <w:ins w:id="190" w:author="Cuenta Microsoft" w:date="2024-09-26T11:28:00Z">
        <w:r w:rsidR="006B3873">
          <w:t>community</w:t>
        </w:r>
      </w:ins>
      <w:r w:rsidR="173BD394" w:rsidRPr="500F0B95">
        <w:t xml:space="preserve">. </w:t>
      </w:r>
      <w:r w:rsidR="00894FAE" w:rsidRPr="00AC68EA">
        <w:t xml:space="preserve">In </w:t>
      </w:r>
      <w:r w:rsidR="00720BE8">
        <w:t>most</w:t>
      </w:r>
      <w:r w:rsidR="00894FAE" w:rsidRPr="00AC68EA">
        <w:t xml:space="preserve"> trai</w:t>
      </w:r>
      <w:r w:rsidR="00894FAE">
        <w:t>t</w:t>
      </w:r>
      <w:r w:rsidR="00894FAE" w:rsidRPr="00AC68EA">
        <w:t>s</w:t>
      </w:r>
      <w:r w:rsidR="00894FAE">
        <w:t xml:space="preserve"> we also found a significant interaction term between </w:t>
      </w:r>
      <w:ins w:id="191" w:author="Cuenta Microsoft" w:date="2024-09-26T11:18:00Z">
        <w:r w:rsidR="001804D2">
          <w:t>climate regime</w:t>
        </w:r>
      </w:ins>
      <w:r w:rsidR="00894FAE">
        <w:t xml:space="preserve"> and </w:t>
      </w:r>
      <w:ins w:id="192" w:author="Cuenta Microsoft" w:date="2024-09-26T11:28:00Z">
        <w:r w:rsidR="006B3873">
          <w:t>community</w:t>
        </w:r>
      </w:ins>
      <w:r w:rsidR="00314F55">
        <w:t xml:space="preserve"> </w:t>
      </w:r>
      <w:r w:rsidR="00894FAE">
        <w:t xml:space="preserve">(except in </w:t>
      </w:r>
      <w:r w:rsidR="00720BE8">
        <w:t xml:space="preserve">winter and </w:t>
      </w:r>
      <w:r w:rsidR="00894FAE">
        <w:t xml:space="preserve">total germination), showing that species from the temperate </w:t>
      </w:r>
      <w:ins w:id="193" w:author="Cuenta Microsoft" w:date="2024-09-26T11:28:00Z">
        <w:r w:rsidR="006B3873">
          <w:t>community</w:t>
        </w:r>
      </w:ins>
      <w:r w:rsidR="00894FAE">
        <w:t xml:space="preserve"> in snowbed </w:t>
      </w:r>
      <w:ins w:id="194" w:author="Cuenta Microsoft" w:date="2024-09-26T11:36:00Z">
        <w:r w:rsidR="008A5381">
          <w:lastRenderedPageBreak/>
          <w:t xml:space="preserve">climate regime </w:t>
        </w:r>
      </w:ins>
      <w:r w:rsidR="00894FAE">
        <w:t xml:space="preserve">responded more distinctively, </w:t>
      </w:r>
      <w:proofErr w:type="gramStart"/>
      <w:r w:rsidR="00894FAE">
        <w:t>either with higher germination values</w:t>
      </w:r>
      <w:proofErr w:type="gramEnd"/>
      <w:r w:rsidR="00894FAE">
        <w:t xml:space="preserve"> (summer) or lower germination values (autumn) than the rest. </w:t>
      </w:r>
      <w:r w:rsidR="12BD3D39" w:rsidRPr="500F0B95">
        <w:t xml:space="preserve">According to </w:t>
      </w:r>
      <w:proofErr w:type="spellStart"/>
      <w:r w:rsidR="12BD3D39" w:rsidRPr="500F0B95">
        <w:t>Pagel’s</w:t>
      </w:r>
      <w:proofErr w:type="spellEnd"/>
      <w:r w:rsidR="12BD3D39" w:rsidRPr="500F0B95">
        <w:t xml:space="preserve"> Lambda</w:t>
      </w:r>
      <w:r w:rsidR="00F44129">
        <w:t xml:space="preserve"> </w:t>
      </w:r>
      <w:r w:rsidR="00F44129">
        <w:fldChar w:fldCharType="begin" w:fldLock="1"/>
      </w:r>
      <w:r w:rsidR="00A913C6">
        <w:instrText>ADDIN CSL_CITATION {"citationItems":[{"id":"ITEM-1","itemData":{"abstract":"Phylogenetic trees describe the pattern of descent amongst a group of species. With the rapid accumulation of DNA sequence data, more and more phylogenies are being constructed based upon sequence comparisons. The combination of these phylogenies with powerful new statistical approaches for the analysis of biological evolution is challenging widely held beliefs about the history and evolution of life on Earth.","author":[{"dropping-particle":"","family":"M. Pagel","given":"","non-dropping-particle":"","parse-names":false,"suffix":""}],"container-title":"Nature","id":"ITEM-1","issue":"October","issued":{"date-parts":[["1999"]]},"page":"877-884","title":"Inferring the historical patterns of biological evolution","type":"article-journal","volume":"401"},"uris":["http://www.mendeley.com/documents/?uuid=475e9593-006f-4538-964f-34268e455624"]}],"mendeley":{"formattedCitation":"(M. Pagel, 1999)","plainTextFormattedCitation":"(M. Pagel, 1999)","previouslyFormattedCitation":"(M. Pagel, 1999)"},"properties":{"noteIndex":0},"schema":"https://github.com/citation-style-language/schema/raw/master/csl-citation.json"}</w:instrText>
      </w:r>
      <w:r w:rsidR="00F44129">
        <w:fldChar w:fldCharType="separate"/>
      </w:r>
      <w:r w:rsidR="00F44129" w:rsidRPr="00F44129">
        <w:rPr>
          <w:noProof/>
        </w:rPr>
        <w:t>(M. Pagel, 1999)</w:t>
      </w:r>
      <w:r w:rsidR="00F44129">
        <w:fldChar w:fldCharType="end"/>
      </w:r>
      <w:r w:rsidR="12BD3D39" w:rsidRPr="500F0B95">
        <w:t xml:space="preserve">, we </w:t>
      </w:r>
      <w:r w:rsidR="6C657098" w:rsidRPr="500F0B95">
        <w:t>found a strong phylogenetic signal</w:t>
      </w:r>
      <w:r w:rsidR="12BD3D39" w:rsidRPr="500F0B95">
        <w:t xml:space="preserve"> </w:t>
      </w:r>
      <w:r w:rsidR="6C657098" w:rsidRPr="500F0B95">
        <w:t xml:space="preserve">in both </w:t>
      </w:r>
      <w:ins w:id="195" w:author="Cuenta Microsoft" w:date="2024-09-26T11:36:00Z">
        <w:r w:rsidR="008A5381">
          <w:t>communiti</w:t>
        </w:r>
        <w:r w:rsidR="008A5381" w:rsidRPr="500F0B95">
          <w:t>es</w:t>
        </w:r>
      </w:ins>
      <w:r w:rsidR="12BD3D39" w:rsidRPr="500F0B95">
        <w:t xml:space="preserve"> </w:t>
      </w:r>
      <w:r w:rsidR="12BD3D39" w:rsidRPr="00DE77E3">
        <w:t xml:space="preserve">(supporting information Table </w:t>
      </w:r>
      <w:r w:rsidR="004A2862" w:rsidRPr="00DE77E3">
        <w:rPr>
          <w:b/>
          <w:bCs/>
        </w:rPr>
        <w:t>S</w:t>
      </w:r>
      <w:r w:rsidR="00A5634B">
        <w:rPr>
          <w:b/>
          <w:bCs/>
        </w:rPr>
        <w:t>5</w:t>
      </w:r>
      <w:r w:rsidR="12BD3D39" w:rsidRPr="00DE77E3">
        <w:t>)</w:t>
      </w:r>
      <w:r w:rsidR="6C657098" w:rsidRPr="500F0B95">
        <w:t>. All traits had mean lambda values above 0.8</w:t>
      </w:r>
      <w:r w:rsidR="12BD3D39" w:rsidRPr="500F0B95">
        <w:t>,</w:t>
      </w:r>
      <w:r w:rsidR="6C657098" w:rsidRPr="500F0B95">
        <w:t xml:space="preserve"> while traits related to germination speed (T50 and EHS)</w:t>
      </w:r>
      <w:r w:rsidR="00314F55">
        <w:t xml:space="preserve"> showed lower values around 0.4. Additionally, </w:t>
      </w:r>
      <w:r w:rsidR="6C657098" w:rsidRPr="500F0B95">
        <w:t>we found significant effects of</w:t>
      </w:r>
      <w:r w:rsidR="00B25AAF">
        <w:t xml:space="preserve"> </w:t>
      </w:r>
      <w:r w:rsidR="6C657098" w:rsidRPr="500F0B95">
        <w:t>phylogeny and intraspecific variability</w:t>
      </w:r>
      <w:r w:rsidR="2FFEE411" w:rsidRPr="500F0B95">
        <w:t xml:space="preserve"> (random factors)</w:t>
      </w:r>
      <w:r w:rsidR="6C657098" w:rsidRPr="500F0B95">
        <w:t xml:space="preserve"> for all </w:t>
      </w:r>
      <w:r w:rsidR="173BD394" w:rsidRPr="500F0B95">
        <w:t>traits.</w:t>
      </w:r>
      <w:r w:rsidR="6C657098" w:rsidRPr="500F0B95">
        <w:t xml:space="preserve"> </w:t>
      </w:r>
      <w:r w:rsidR="2FFEE411" w:rsidRPr="500F0B95">
        <w:t xml:space="preserve">In </w:t>
      </w:r>
      <w:r w:rsidR="6C657098" w:rsidRPr="500F0B95">
        <w:t xml:space="preserve">T50 and EHS </w:t>
      </w:r>
      <w:proofErr w:type="gramStart"/>
      <w:r w:rsidR="6C657098" w:rsidRPr="500F0B95">
        <w:t>traits</w:t>
      </w:r>
      <w:proofErr w:type="gramEnd"/>
      <w:r w:rsidR="6C657098" w:rsidRPr="500F0B95">
        <w:t xml:space="preserve"> </w:t>
      </w:r>
      <w:r w:rsidR="2FFEE411" w:rsidRPr="500F0B95">
        <w:t xml:space="preserve">we found </w:t>
      </w:r>
      <w:r w:rsidR="173BD394" w:rsidRPr="500F0B95">
        <w:t>lower or</w:t>
      </w:r>
      <w:r w:rsidR="6C657098" w:rsidRPr="500F0B95">
        <w:t xml:space="preserve"> no significant effect of phylogeny</w:t>
      </w:r>
      <w:r w:rsidR="12BD3D39" w:rsidRPr="500F0B95">
        <w:t>,</w:t>
      </w:r>
      <w:r w:rsidR="6C657098" w:rsidRPr="500F0B95">
        <w:t xml:space="preserve"> </w:t>
      </w:r>
      <w:r w:rsidR="173BD394" w:rsidRPr="500F0B95">
        <w:t>while</w:t>
      </w:r>
      <w:r w:rsidR="6C657098" w:rsidRPr="500F0B95">
        <w:t xml:space="preserve"> </w:t>
      </w:r>
      <w:r w:rsidR="173BD394" w:rsidRPr="500F0B95">
        <w:t>intraspecific variation had still a significant effect</w:t>
      </w:r>
      <w:r w:rsidR="6C657098" w:rsidRPr="500F0B95">
        <w:t>.</w:t>
      </w:r>
      <w:r w:rsidR="004A2862">
        <w:t xml:space="preserve"> </w:t>
      </w:r>
    </w:p>
    <w:p w14:paraId="14B83705" w14:textId="6F93E0B3" w:rsidR="008E51AA" w:rsidRPr="00805747" w:rsidRDefault="00E840EE" w:rsidP="00914E3A">
      <w:pPr>
        <w:pStyle w:val="Ttulo3"/>
        <w:spacing w:line="480" w:lineRule="auto"/>
        <w:rPr>
          <w:rFonts w:eastAsia="Times New Roman"/>
          <w:bdr w:val="none" w:sz="0" w:space="0" w:color="auto" w:frame="1"/>
          <w:lang w:eastAsia="ca-ES"/>
        </w:rPr>
      </w:pPr>
      <w:r>
        <w:rPr>
          <w:rFonts w:eastAsia="Times New Roman"/>
          <w:bdr w:val="none" w:sz="0" w:space="0" w:color="auto" w:frame="1"/>
          <w:lang w:eastAsia="ca-ES"/>
        </w:rPr>
        <w:t>Field germination</w:t>
      </w:r>
    </w:p>
    <w:p w14:paraId="665D3BE4" w14:textId="596F7A54" w:rsidR="008E51AA" w:rsidRDefault="00BA1D4B" w:rsidP="00914E3A">
      <w:pPr>
        <w:spacing w:line="480" w:lineRule="auto"/>
        <w:jc w:val="both"/>
        <w:rPr>
          <w:rFonts w:cstheme="minorHAnsi"/>
        </w:rPr>
      </w:pPr>
      <w:r>
        <w:rPr>
          <w:rFonts w:cstheme="minorHAnsi"/>
        </w:rPr>
        <w:t>In agreement with the results obtained in the laboratory, t</w:t>
      </w:r>
      <w:r w:rsidR="007F7372">
        <w:rPr>
          <w:rFonts w:cstheme="minorHAnsi"/>
        </w:rPr>
        <w:t xml:space="preserve">he germination </w:t>
      </w:r>
      <w:r w:rsidR="004A2862">
        <w:rPr>
          <w:rFonts w:cstheme="minorHAnsi"/>
        </w:rPr>
        <w:t>phenology recorded in the field show</w:t>
      </w:r>
      <w:r>
        <w:rPr>
          <w:rFonts w:cstheme="minorHAnsi"/>
        </w:rPr>
        <w:t>ed</w:t>
      </w:r>
      <w:r w:rsidR="004A2862">
        <w:rPr>
          <w:rFonts w:cstheme="minorHAnsi"/>
        </w:rPr>
        <w:t xml:space="preserve"> a consistent delay between microhabitats</w:t>
      </w:r>
      <w:r w:rsidR="006036B8">
        <w:rPr>
          <w:rFonts w:cstheme="minorHAnsi"/>
        </w:rPr>
        <w:t xml:space="preserve"> (Fig</w:t>
      </w:r>
      <w:r w:rsidR="00977D49">
        <w:rPr>
          <w:rFonts w:cstheme="minorHAnsi"/>
        </w:rPr>
        <w:t>.</w:t>
      </w:r>
      <w:r w:rsidR="006036B8">
        <w:rPr>
          <w:rFonts w:cstheme="minorHAnsi"/>
        </w:rPr>
        <w:t xml:space="preserve"> </w:t>
      </w:r>
      <w:r w:rsidR="00237A84" w:rsidRPr="00DE77E3">
        <w:rPr>
          <w:rFonts w:cstheme="minorHAnsi"/>
          <w:b/>
          <w:bCs/>
        </w:rPr>
        <w:t>5</w:t>
      </w:r>
      <w:r w:rsidR="006036B8">
        <w:rPr>
          <w:rFonts w:cstheme="minorHAnsi"/>
        </w:rPr>
        <w:t>)</w:t>
      </w:r>
      <w:r w:rsidR="00376DCF">
        <w:rPr>
          <w:rFonts w:cstheme="minorHAnsi"/>
        </w:rPr>
        <w:t xml:space="preserve">. </w:t>
      </w:r>
      <w:r w:rsidR="006036B8">
        <w:rPr>
          <w:rFonts w:cstheme="minorHAnsi"/>
        </w:rPr>
        <w:t>For 8</w:t>
      </w:r>
      <w:r w:rsidR="00977D49">
        <w:rPr>
          <w:rFonts w:cstheme="minorHAnsi"/>
        </w:rPr>
        <w:t xml:space="preserve"> o</w:t>
      </w:r>
      <w:r w:rsidR="00314F55">
        <w:rPr>
          <w:rFonts w:cstheme="minorHAnsi"/>
        </w:rPr>
        <w:t xml:space="preserve">f the </w:t>
      </w:r>
      <w:r w:rsidR="006036B8">
        <w:rPr>
          <w:rFonts w:cstheme="minorHAnsi"/>
        </w:rPr>
        <w:t>12 species, spring retrieval show</w:t>
      </w:r>
      <w:r w:rsidR="00783D44">
        <w:rPr>
          <w:rFonts w:cstheme="minorHAnsi"/>
        </w:rPr>
        <w:t>ed</w:t>
      </w:r>
      <w:r w:rsidR="006036B8">
        <w:rPr>
          <w:rFonts w:cstheme="minorHAnsi"/>
        </w:rPr>
        <w:t xml:space="preserve"> more seeds germinated in fellfield conditions, while in autumn we found more germinated seeds in snowbed conditions</w:t>
      </w:r>
      <w:r w:rsidR="002D6E17">
        <w:rPr>
          <w:rFonts w:cstheme="minorHAnsi"/>
        </w:rPr>
        <w:t xml:space="preserve"> </w:t>
      </w:r>
      <w:r w:rsidR="003610D8">
        <w:rPr>
          <w:rFonts w:cstheme="minorHAnsi"/>
        </w:rPr>
        <w:t xml:space="preserve">(although not all </w:t>
      </w:r>
      <w:r w:rsidR="00070B83">
        <w:rPr>
          <w:rFonts w:cstheme="minorHAnsi"/>
        </w:rPr>
        <w:t>differed statistically</w:t>
      </w:r>
      <w:r w:rsidR="00314F55">
        <w:rPr>
          <w:rFonts w:cstheme="minorHAnsi"/>
        </w:rPr>
        <w:t xml:space="preserve">, </w:t>
      </w:r>
      <w:r w:rsidR="00AC4453">
        <w:rPr>
          <w:rFonts w:cstheme="minorHAnsi"/>
        </w:rPr>
        <w:t xml:space="preserve">see </w:t>
      </w:r>
      <w:r w:rsidR="00314F55" w:rsidRPr="004A31A0">
        <w:rPr>
          <w:rFonts w:cstheme="minorHAnsi"/>
        </w:rPr>
        <w:t>de</w:t>
      </w:r>
      <w:r w:rsidR="004A31A0" w:rsidRPr="004A31A0">
        <w:rPr>
          <w:rFonts w:cstheme="minorHAnsi"/>
        </w:rPr>
        <w:t xml:space="preserve">tails in supporting information </w:t>
      </w:r>
      <w:r w:rsidR="004A31A0">
        <w:rPr>
          <w:rFonts w:cstheme="minorHAnsi"/>
        </w:rPr>
        <w:t xml:space="preserve">Table </w:t>
      </w:r>
      <w:r w:rsidR="004A31A0" w:rsidRPr="004A31A0">
        <w:rPr>
          <w:rFonts w:cstheme="minorHAnsi"/>
          <w:b/>
        </w:rPr>
        <w:t>S</w:t>
      </w:r>
      <w:r w:rsidR="00A5634B">
        <w:rPr>
          <w:rFonts w:cstheme="minorHAnsi"/>
          <w:b/>
        </w:rPr>
        <w:t>6</w:t>
      </w:r>
      <w:r w:rsidR="00070B83">
        <w:rPr>
          <w:rFonts w:cstheme="minorHAnsi"/>
        </w:rPr>
        <w:t>)</w:t>
      </w:r>
      <w:r w:rsidR="006036B8">
        <w:rPr>
          <w:rFonts w:cstheme="minorHAnsi"/>
        </w:rPr>
        <w:t>. In three species</w:t>
      </w:r>
      <w:r w:rsidR="00070B83">
        <w:rPr>
          <w:rFonts w:cstheme="minorHAnsi"/>
        </w:rPr>
        <w:t xml:space="preserve"> (</w:t>
      </w:r>
      <w:proofErr w:type="spellStart"/>
      <w:r w:rsidR="006F6F1D" w:rsidRPr="006F6F1D">
        <w:rPr>
          <w:rFonts w:cstheme="minorHAnsi"/>
          <w:i/>
          <w:iCs/>
        </w:rPr>
        <w:t>Luzula</w:t>
      </w:r>
      <w:proofErr w:type="spellEnd"/>
      <w:r w:rsidR="006F6F1D" w:rsidRPr="006F6F1D">
        <w:rPr>
          <w:rFonts w:cstheme="minorHAnsi"/>
          <w:i/>
          <w:iCs/>
        </w:rPr>
        <w:t xml:space="preserve"> </w:t>
      </w:r>
      <w:proofErr w:type="spellStart"/>
      <w:r w:rsidR="006F6F1D" w:rsidRPr="006F6F1D">
        <w:rPr>
          <w:rFonts w:cstheme="minorHAnsi"/>
          <w:i/>
          <w:iCs/>
        </w:rPr>
        <w:t>caespitosa</w:t>
      </w:r>
      <w:proofErr w:type="spellEnd"/>
      <w:r w:rsidR="006F6F1D">
        <w:rPr>
          <w:rFonts w:cstheme="minorHAnsi"/>
        </w:rPr>
        <w:t xml:space="preserve">, </w:t>
      </w:r>
      <w:proofErr w:type="spellStart"/>
      <w:r w:rsidR="006F6F1D" w:rsidRPr="006F6F1D">
        <w:rPr>
          <w:rFonts w:cstheme="minorHAnsi"/>
          <w:i/>
          <w:iCs/>
        </w:rPr>
        <w:t>Phyteuma</w:t>
      </w:r>
      <w:proofErr w:type="spellEnd"/>
      <w:r w:rsidR="006F6F1D" w:rsidRPr="006F6F1D">
        <w:rPr>
          <w:rFonts w:cstheme="minorHAnsi"/>
          <w:i/>
          <w:iCs/>
        </w:rPr>
        <w:t xml:space="preserve"> </w:t>
      </w:r>
      <w:proofErr w:type="spellStart"/>
      <w:r w:rsidR="006F6F1D" w:rsidRPr="006F6F1D">
        <w:rPr>
          <w:rFonts w:cstheme="minorHAnsi"/>
          <w:i/>
          <w:iCs/>
        </w:rPr>
        <w:t>hemisphaericum</w:t>
      </w:r>
      <w:proofErr w:type="spellEnd"/>
      <w:r w:rsidR="006F6F1D">
        <w:rPr>
          <w:rFonts w:cstheme="minorHAnsi"/>
        </w:rPr>
        <w:t xml:space="preserve"> and </w:t>
      </w:r>
      <w:proofErr w:type="spellStart"/>
      <w:r w:rsidR="006F6F1D" w:rsidRPr="006F6F1D">
        <w:rPr>
          <w:rFonts w:cstheme="minorHAnsi"/>
          <w:i/>
          <w:iCs/>
        </w:rPr>
        <w:t>Plantago</w:t>
      </w:r>
      <w:proofErr w:type="spellEnd"/>
      <w:r w:rsidR="006F6F1D" w:rsidRPr="006F6F1D">
        <w:rPr>
          <w:rFonts w:cstheme="minorHAnsi"/>
          <w:i/>
          <w:iCs/>
        </w:rPr>
        <w:t xml:space="preserve"> </w:t>
      </w:r>
      <w:proofErr w:type="spellStart"/>
      <w:r w:rsidR="006F6F1D" w:rsidRPr="006F6F1D">
        <w:rPr>
          <w:rFonts w:cstheme="minorHAnsi"/>
          <w:i/>
          <w:iCs/>
        </w:rPr>
        <w:t>holosteum</w:t>
      </w:r>
      <w:proofErr w:type="spellEnd"/>
      <w:r w:rsidR="006F6F1D">
        <w:rPr>
          <w:rFonts w:cstheme="minorHAnsi"/>
        </w:rPr>
        <w:t>)</w:t>
      </w:r>
      <w:r w:rsidR="006036B8">
        <w:rPr>
          <w:rFonts w:cstheme="minorHAnsi"/>
        </w:rPr>
        <w:t xml:space="preserve"> </w:t>
      </w:r>
      <w:proofErr w:type="gramStart"/>
      <w:r w:rsidR="006036B8">
        <w:rPr>
          <w:rFonts w:cstheme="minorHAnsi"/>
        </w:rPr>
        <w:t>spring</w:t>
      </w:r>
      <w:proofErr w:type="gramEnd"/>
      <w:r w:rsidR="006036B8">
        <w:rPr>
          <w:rFonts w:cstheme="minorHAnsi"/>
        </w:rPr>
        <w:t xml:space="preserve"> retrieval show</w:t>
      </w:r>
      <w:r w:rsidR="0080506E">
        <w:rPr>
          <w:rFonts w:cstheme="minorHAnsi"/>
        </w:rPr>
        <w:t>ed</w:t>
      </w:r>
      <w:r w:rsidR="006036B8">
        <w:rPr>
          <w:rFonts w:cstheme="minorHAnsi"/>
        </w:rPr>
        <w:t xml:space="preserve"> more seeds germinated in snowbed conditions</w:t>
      </w:r>
      <w:r w:rsidR="00AC4453">
        <w:rPr>
          <w:rFonts w:cstheme="minorHAnsi"/>
        </w:rPr>
        <w:t>,</w:t>
      </w:r>
      <w:r w:rsidR="006036B8">
        <w:rPr>
          <w:rFonts w:cstheme="minorHAnsi"/>
        </w:rPr>
        <w:t xml:space="preserve"> and </w:t>
      </w:r>
      <w:ins w:id="196" w:author="Cuenta Microsoft" w:date="2024-09-26T15:08:00Z">
        <w:r w:rsidR="00802A13">
          <w:rPr>
            <w:rFonts w:cstheme="minorHAnsi"/>
          </w:rPr>
          <w:t xml:space="preserve">in </w:t>
        </w:r>
      </w:ins>
      <w:r w:rsidR="006036B8">
        <w:rPr>
          <w:rFonts w:cstheme="minorHAnsi"/>
        </w:rPr>
        <w:t>one species (</w:t>
      </w:r>
      <w:proofErr w:type="spellStart"/>
      <w:r w:rsidR="006036B8" w:rsidRPr="006036B8">
        <w:rPr>
          <w:rFonts w:cstheme="minorHAnsi"/>
          <w:i/>
        </w:rPr>
        <w:t>A</w:t>
      </w:r>
      <w:r w:rsidR="0048078B">
        <w:rPr>
          <w:rFonts w:cstheme="minorHAnsi"/>
          <w:i/>
        </w:rPr>
        <w:t>rmer</w:t>
      </w:r>
      <w:r w:rsidR="00701AFE">
        <w:rPr>
          <w:rFonts w:cstheme="minorHAnsi"/>
          <w:i/>
        </w:rPr>
        <w:t>i</w:t>
      </w:r>
      <w:r w:rsidR="0048078B">
        <w:rPr>
          <w:rFonts w:cstheme="minorHAnsi"/>
          <w:i/>
        </w:rPr>
        <w:t>a</w:t>
      </w:r>
      <w:proofErr w:type="spellEnd"/>
      <w:r w:rsidR="006036B8" w:rsidRPr="006036B8">
        <w:rPr>
          <w:rFonts w:cstheme="minorHAnsi"/>
          <w:i/>
        </w:rPr>
        <w:t xml:space="preserve"> </w:t>
      </w:r>
      <w:proofErr w:type="spellStart"/>
      <w:r w:rsidR="006036B8" w:rsidRPr="006036B8">
        <w:rPr>
          <w:rFonts w:cstheme="minorHAnsi"/>
          <w:i/>
        </w:rPr>
        <w:t>duriaei</w:t>
      </w:r>
      <w:proofErr w:type="spellEnd"/>
      <w:r w:rsidR="006036B8">
        <w:rPr>
          <w:rFonts w:cstheme="minorHAnsi"/>
        </w:rPr>
        <w:t>) germination</w:t>
      </w:r>
      <w:ins w:id="197" w:author="Cuenta Microsoft" w:date="2024-10-10T15:53:00Z">
        <w:r w:rsidR="00920418">
          <w:rPr>
            <w:rFonts w:cstheme="minorHAnsi"/>
          </w:rPr>
          <w:t xml:space="preserve"> was </w:t>
        </w:r>
      </w:ins>
      <w:ins w:id="198" w:author="Cuenta Microsoft" w:date="2024-10-10T16:15:00Z">
        <w:r w:rsidR="00385D27">
          <w:rPr>
            <w:rFonts w:cstheme="minorHAnsi"/>
          </w:rPr>
          <w:t>higher in</w:t>
        </w:r>
      </w:ins>
      <w:r w:rsidR="006036B8">
        <w:rPr>
          <w:rFonts w:cstheme="minorHAnsi"/>
        </w:rPr>
        <w:t xml:space="preserve"> autumn retrieval.  </w:t>
      </w:r>
    </w:p>
    <w:p w14:paraId="6DD85F2E" w14:textId="7ED5394D" w:rsidR="008C496C" w:rsidRPr="00F95F23" w:rsidRDefault="008C496C" w:rsidP="00914E3A">
      <w:pPr>
        <w:pStyle w:val="Ttulo2"/>
        <w:spacing w:after="160" w:line="480" w:lineRule="auto"/>
        <w:rPr>
          <w:rFonts w:eastAsia="Times New Roman"/>
          <w:bdr w:val="none" w:sz="0" w:space="0" w:color="auto" w:frame="1"/>
          <w:lang w:eastAsia="ca-ES"/>
        </w:rPr>
      </w:pPr>
      <w:r w:rsidRPr="00F95F23">
        <w:rPr>
          <w:rFonts w:eastAsia="Times New Roman"/>
          <w:bdr w:val="none" w:sz="0" w:space="0" w:color="auto" w:frame="1"/>
          <w:lang w:eastAsia="ca-ES"/>
        </w:rPr>
        <w:t>Discussion</w:t>
      </w:r>
    </w:p>
    <w:p w14:paraId="3550A80A" w14:textId="56E9D231" w:rsidR="00990709" w:rsidRPr="00F95F23" w:rsidRDefault="00990709" w:rsidP="00914E3A">
      <w:pPr>
        <w:pStyle w:val="Ttulo3"/>
        <w:spacing w:line="480" w:lineRule="auto"/>
      </w:pPr>
      <w:r w:rsidRPr="00F95F23">
        <w:rPr>
          <w:rFonts w:eastAsia="Times New Roman"/>
          <w:bdr w:val="none" w:sz="0" w:space="0" w:color="auto" w:frame="1"/>
          <w:lang w:eastAsia="ca-ES"/>
        </w:rPr>
        <w:t xml:space="preserve">Microclimatic </w:t>
      </w:r>
      <w:r>
        <w:rPr>
          <w:rFonts w:eastAsia="Times New Roman"/>
          <w:bdr w:val="none" w:sz="0" w:space="0" w:color="auto" w:frame="1"/>
          <w:lang w:eastAsia="ca-ES"/>
        </w:rPr>
        <w:t>effects on germination phenology</w:t>
      </w:r>
    </w:p>
    <w:p w14:paraId="0BAAF943" w14:textId="54F2EECE" w:rsidR="00DC00AF" w:rsidRPr="00F95F23" w:rsidRDefault="00385D27" w:rsidP="00914E3A">
      <w:pPr>
        <w:spacing w:line="480" w:lineRule="auto"/>
        <w:jc w:val="both"/>
        <w:rPr>
          <w:rFonts w:eastAsia="Times New Roman" w:cstheme="minorHAnsi"/>
          <w:color w:val="000000"/>
          <w:lang w:eastAsia="ca-ES"/>
        </w:rPr>
      </w:pPr>
      <w:ins w:id="199" w:author="Cuenta Microsoft" w:date="2024-10-10T16:16:00Z">
        <w:r>
          <w:rPr>
            <w:rFonts w:cstheme="minorHAnsi"/>
          </w:rPr>
          <w:t>Results of o</w:t>
        </w:r>
      </w:ins>
      <w:r w:rsidR="00AF3AE3">
        <w:rPr>
          <w:rFonts w:cstheme="minorHAnsi"/>
        </w:rPr>
        <w:t>ur experiments indicate</w:t>
      </w:r>
      <w:r w:rsidR="00005CAD">
        <w:rPr>
          <w:rFonts w:cstheme="minorHAnsi"/>
        </w:rPr>
        <w:t xml:space="preserve"> that m</w:t>
      </w:r>
      <w:r w:rsidR="005A202F" w:rsidRPr="00F95F23">
        <w:rPr>
          <w:rFonts w:cstheme="minorHAnsi"/>
        </w:rPr>
        <w:t xml:space="preserve">icroclimatic </w:t>
      </w:r>
      <w:r w:rsidR="00BD01A3">
        <w:rPr>
          <w:rFonts w:cstheme="minorHAnsi"/>
        </w:rPr>
        <w:t>conditions</w:t>
      </w:r>
      <w:r w:rsidR="00BD01A3" w:rsidRPr="00F95F23">
        <w:rPr>
          <w:rFonts w:cstheme="minorHAnsi"/>
        </w:rPr>
        <w:t xml:space="preserve"> </w:t>
      </w:r>
      <w:r w:rsidR="001D4EEE">
        <w:rPr>
          <w:rFonts w:cstheme="minorHAnsi"/>
        </w:rPr>
        <w:t>strongly influence</w:t>
      </w:r>
      <w:r w:rsidR="005A202F" w:rsidRPr="00F95F23">
        <w:rPr>
          <w:rFonts w:cstheme="minorHAnsi"/>
        </w:rPr>
        <w:t xml:space="preserve"> germination phenology </w:t>
      </w:r>
      <w:ins w:id="200" w:author="Cuenta Microsoft" w:date="2024-10-10T16:17:00Z">
        <w:r>
          <w:rPr>
            <w:rFonts w:cstheme="minorHAnsi"/>
          </w:rPr>
          <w:t>in</w:t>
        </w:r>
        <w:r w:rsidRPr="00F95F23">
          <w:rPr>
            <w:rFonts w:cstheme="minorHAnsi"/>
          </w:rPr>
          <w:t xml:space="preserve"> </w:t>
        </w:r>
        <w:r>
          <w:rPr>
            <w:rFonts w:cstheme="minorHAnsi"/>
          </w:rPr>
          <w:t>the studied alpine species</w:t>
        </w:r>
      </w:ins>
      <w:r w:rsidR="005A202F" w:rsidRPr="00F95F23">
        <w:rPr>
          <w:rFonts w:cstheme="minorHAnsi"/>
        </w:rPr>
        <w:t xml:space="preserve">. </w:t>
      </w:r>
      <w:r w:rsidR="00BD4034">
        <w:rPr>
          <w:rFonts w:cstheme="minorHAnsi"/>
        </w:rPr>
        <w:t>The f</w:t>
      </w:r>
      <w:r w:rsidR="005A202F" w:rsidRPr="00F95F23">
        <w:rPr>
          <w:rFonts w:cstheme="minorHAnsi"/>
        </w:rPr>
        <w:t xml:space="preserve">ellfield </w:t>
      </w:r>
      <w:r w:rsidR="00553F2E">
        <w:rPr>
          <w:rFonts w:cstheme="minorHAnsi"/>
        </w:rPr>
        <w:t>conditions</w:t>
      </w:r>
      <w:r w:rsidR="005A202F" w:rsidRPr="00F95F23">
        <w:rPr>
          <w:rFonts w:cstheme="minorHAnsi"/>
        </w:rPr>
        <w:t xml:space="preserve"> prompt</w:t>
      </w:r>
      <w:r w:rsidR="00F81BED">
        <w:rPr>
          <w:rFonts w:cstheme="minorHAnsi"/>
        </w:rPr>
        <w:t>ed</w:t>
      </w:r>
      <w:r w:rsidR="005A202F" w:rsidRPr="00F95F23">
        <w:rPr>
          <w:rFonts w:cstheme="minorHAnsi"/>
        </w:rPr>
        <w:t xml:space="preserve"> higher germination in </w:t>
      </w:r>
      <w:r w:rsidR="00ED234E">
        <w:rPr>
          <w:rFonts w:cstheme="minorHAnsi"/>
        </w:rPr>
        <w:t xml:space="preserve">the </w:t>
      </w:r>
      <w:r w:rsidR="005A202F" w:rsidRPr="00F95F23">
        <w:rPr>
          <w:rFonts w:cstheme="minorHAnsi"/>
        </w:rPr>
        <w:t xml:space="preserve">early season, higher total germination, and </w:t>
      </w:r>
      <w:r w:rsidR="00A85B90">
        <w:rPr>
          <w:rFonts w:cstheme="minorHAnsi"/>
        </w:rPr>
        <w:t>almost no</w:t>
      </w:r>
      <w:r w:rsidR="005A202F" w:rsidRPr="00F95F23">
        <w:rPr>
          <w:rFonts w:cstheme="minorHAnsi"/>
        </w:rPr>
        <w:t xml:space="preserve"> germination </w:t>
      </w:r>
      <w:r w:rsidR="00C831BD" w:rsidRPr="00F95F23">
        <w:rPr>
          <w:rFonts w:cstheme="minorHAnsi"/>
        </w:rPr>
        <w:t>during</w:t>
      </w:r>
      <w:r w:rsidR="005A202F" w:rsidRPr="00F95F23">
        <w:rPr>
          <w:rFonts w:cstheme="minorHAnsi"/>
        </w:rPr>
        <w:t xml:space="preserve"> </w:t>
      </w:r>
      <w:r w:rsidR="00C831BD" w:rsidRPr="00F95F23">
        <w:rPr>
          <w:rFonts w:cstheme="minorHAnsi"/>
        </w:rPr>
        <w:t>winter</w:t>
      </w:r>
      <w:r w:rsidR="005A202F" w:rsidRPr="00F95F23">
        <w:rPr>
          <w:rFonts w:cstheme="minorHAnsi"/>
        </w:rPr>
        <w:t xml:space="preserve">. Conversely, in </w:t>
      </w:r>
      <w:r w:rsidR="00BD01A3">
        <w:rPr>
          <w:rFonts w:cstheme="minorHAnsi"/>
        </w:rPr>
        <w:t xml:space="preserve">the </w:t>
      </w:r>
      <w:r w:rsidR="005A202F" w:rsidRPr="00F95F23">
        <w:rPr>
          <w:rFonts w:cstheme="minorHAnsi"/>
        </w:rPr>
        <w:t xml:space="preserve">snowbed </w:t>
      </w:r>
      <w:r w:rsidR="00553F2E">
        <w:rPr>
          <w:rFonts w:cstheme="minorHAnsi"/>
        </w:rPr>
        <w:t>conditions</w:t>
      </w:r>
      <w:r w:rsidR="005A202F" w:rsidRPr="00F95F23">
        <w:rPr>
          <w:rFonts w:cstheme="minorHAnsi"/>
        </w:rPr>
        <w:t xml:space="preserve"> we observed higher germination late</w:t>
      </w:r>
      <w:r w:rsidR="00BE48D3">
        <w:rPr>
          <w:rFonts w:cstheme="minorHAnsi"/>
        </w:rPr>
        <w:t>r in</w:t>
      </w:r>
      <w:r w:rsidR="00C831BD" w:rsidRPr="00F95F23">
        <w:rPr>
          <w:rFonts w:cstheme="minorHAnsi"/>
        </w:rPr>
        <w:t xml:space="preserve"> </w:t>
      </w:r>
      <w:r w:rsidR="005A202F" w:rsidRPr="00F95F23">
        <w:rPr>
          <w:rFonts w:cstheme="minorHAnsi"/>
        </w:rPr>
        <w:t xml:space="preserve">season, lower total germination, and higher germination in </w:t>
      </w:r>
      <w:r w:rsidR="000322F8" w:rsidRPr="00F95F23">
        <w:rPr>
          <w:rFonts w:cstheme="minorHAnsi"/>
        </w:rPr>
        <w:t>winter</w:t>
      </w:r>
      <w:r w:rsidR="0082303A" w:rsidRPr="00F95F23">
        <w:rPr>
          <w:rFonts w:cstheme="minorHAnsi"/>
        </w:rPr>
        <w:t xml:space="preserve">. </w:t>
      </w:r>
      <w:r w:rsidR="00E4271C">
        <w:rPr>
          <w:rFonts w:cstheme="minorHAnsi"/>
        </w:rPr>
        <w:t>Our</w:t>
      </w:r>
      <w:r w:rsidR="00E4271C" w:rsidRPr="00F95F23">
        <w:rPr>
          <w:rFonts w:cstheme="minorHAnsi"/>
        </w:rPr>
        <w:t xml:space="preserve"> </w:t>
      </w:r>
      <w:r w:rsidR="00FD37CB">
        <w:rPr>
          <w:rFonts w:cstheme="minorHAnsi"/>
        </w:rPr>
        <w:t>results</w:t>
      </w:r>
      <w:r w:rsidR="00FD37CB" w:rsidRPr="00F95F23">
        <w:rPr>
          <w:rFonts w:cstheme="minorHAnsi"/>
        </w:rPr>
        <w:t xml:space="preserve"> </w:t>
      </w:r>
      <w:r w:rsidR="00FD37CB">
        <w:rPr>
          <w:rFonts w:cstheme="minorHAnsi"/>
        </w:rPr>
        <w:t>from</w:t>
      </w:r>
      <w:r w:rsidR="00FD37CB" w:rsidRPr="00F95F23">
        <w:rPr>
          <w:rFonts w:cstheme="minorHAnsi"/>
        </w:rPr>
        <w:t xml:space="preserve"> </w:t>
      </w:r>
      <w:r w:rsidR="005D5446">
        <w:rPr>
          <w:rFonts w:cstheme="minorHAnsi"/>
        </w:rPr>
        <w:t>the laboratory</w:t>
      </w:r>
      <w:r w:rsidR="00520CF8">
        <w:rPr>
          <w:rFonts w:cstheme="minorHAnsi"/>
        </w:rPr>
        <w:t xml:space="preserve"> </w:t>
      </w:r>
      <w:r w:rsidR="00A85B90">
        <w:rPr>
          <w:rFonts w:cstheme="minorHAnsi"/>
        </w:rPr>
        <w:t>and</w:t>
      </w:r>
      <w:r w:rsidR="00FD37CB">
        <w:rPr>
          <w:rFonts w:cstheme="minorHAnsi"/>
        </w:rPr>
        <w:t xml:space="preserve"> </w:t>
      </w:r>
      <w:r w:rsidR="00A85B90">
        <w:rPr>
          <w:rFonts w:cstheme="minorHAnsi"/>
        </w:rPr>
        <w:t xml:space="preserve">field </w:t>
      </w:r>
      <w:r w:rsidR="005D5446">
        <w:rPr>
          <w:rFonts w:cstheme="minorHAnsi"/>
        </w:rPr>
        <w:t xml:space="preserve">experiments </w:t>
      </w:r>
      <w:r w:rsidR="0008484B" w:rsidRPr="00F95F23">
        <w:rPr>
          <w:rFonts w:cstheme="minorHAnsi"/>
        </w:rPr>
        <w:t>confirm</w:t>
      </w:r>
      <w:r w:rsidR="00A85B90">
        <w:rPr>
          <w:rFonts w:cstheme="minorHAnsi"/>
        </w:rPr>
        <w:t>ed</w:t>
      </w:r>
      <w:r w:rsidR="006F56D4" w:rsidRPr="00F95F23">
        <w:rPr>
          <w:rFonts w:cstheme="minorHAnsi"/>
        </w:rPr>
        <w:t xml:space="preserve"> that microclimatic conditions </w:t>
      </w:r>
      <w:r w:rsidR="009D6D7B">
        <w:rPr>
          <w:rFonts w:cstheme="minorHAnsi"/>
        </w:rPr>
        <w:t xml:space="preserve">along snowmelt gradients </w:t>
      </w:r>
      <w:r w:rsidR="006F56D4" w:rsidRPr="00F95F23">
        <w:rPr>
          <w:rFonts w:cstheme="minorHAnsi"/>
        </w:rPr>
        <w:t xml:space="preserve">are an </w:t>
      </w:r>
      <w:r w:rsidR="006F56D4" w:rsidRPr="00F95F23">
        <w:rPr>
          <w:rFonts w:cstheme="minorHAnsi"/>
        </w:rPr>
        <w:lastRenderedPageBreak/>
        <w:t>important source of variation in germination</w:t>
      </w:r>
      <w:r w:rsidR="00054586">
        <w:rPr>
          <w:rFonts w:cstheme="minorHAnsi"/>
        </w:rPr>
        <w:t xml:space="preserve">, </w:t>
      </w:r>
      <w:r w:rsidR="00E4271C">
        <w:rPr>
          <w:rFonts w:cstheme="minorHAnsi"/>
        </w:rPr>
        <w:t>as previously suggested</w:t>
      </w:r>
      <w:r w:rsidR="00054586">
        <w:rPr>
          <w:rFonts w:cstheme="minorHAnsi"/>
        </w:rPr>
        <w:t xml:space="preserve"> </w:t>
      </w:r>
      <w:r w:rsidR="00E4271C">
        <w:rPr>
          <w:rFonts w:cstheme="minorHAnsi"/>
        </w:rPr>
        <w:t>(</w:t>
      </w:r>
      <w:r w:rsidR="00054586">
        <w:rPr>
          <w:rFonts w:cstheme="minorHAnsi"/>
        </w:rPr>
        <w:fldChar w:fldCharType="begin" w:fldLock="1"/>
      </w:r>
      <w:r w:rsidR="00E732E6">
        <w:rPr>
          <w:rFonts w:cstheme="minorHAnsi"/>
        </w:rPr>
        <w:instrText>ADDIN CSL_CITATION {"citationItems":[{"id":"ITEM-1","itemData":{"DOI":"10.1007/s00035-022-00286-x","ISBN":"0123456789","ISSN":"1664221X","abstract":"Mesoscale heterogeneity of alpine landscapes generates snowmelt gradients resulting in a distinct vegetation zonation from almost snow-free fellfields to long-lasting snowbeds. Although the vegetative trait variation along such gradients has been intensively studied, little is known about whether and how seed germination is adapted to the variable snowpack duration. Here, we compare the seed germination niches of 18 characteristic plant species occurring in four distinct plant communities (alpine lichen heath—Festuca varia grassland—Geranium-Hedysarum meadow—snowbed) along an alpine snowmelt gradient in the North Caucasus (Russia). In a fully factorial experiment, we tested seed germination responses to temperature (10/2, 14/6, 18/10, 22/14, 26/18 and 30/22 °C) and water potential (0, − 0.2, − 0.4, − 0.6 and − 0.8 MPa) gradients, reflecting the full spectrum of seedling establishment conditions in the study system. Community-specific germination niches were identified by generalised mixed model with Bayesian estimation. Our study revealed that the species from the four focal communities significantly differed in their temperature requirements for germination, whereas soil moisture was found to be a limiting factor for seedling establishment along the entire gradient. The snowbed germination was constrained to comparatively high temperatures above 10 °C, whereas seed germination in alpine lichen heaths occurred under a wide range of experimental conditions. The seed germination patterns of species from Festuca varia grasslands and Geranium-Hedysarum meadows reflected their intermediate position along the snowmelt gradient. We conclude that seed germination niche is affected by the environmental filtering along the snowmelt gradient thus departing from the general alpine germination syndrome.","author":[{"dropping-particle":"","family":"Rosbakh","given":"Sergey","non-dropping-particle":"","parse-names":false,"suffix":""},{"dropping-particle":"","family":"Fernández-Pascual","given":"Eduardo","non-dropping-particle":"","parse-names":false,"suffix":""},{"dropping-particle":"","family":"Mondoni","given":"Andrea","non-dropping-particle":"","parse-names":false,"suffix":""},{"dropping-particle":"","family":"Onipchenko","given":"Vladimir","non-dropping-particle":"","parse-names":false,"suffix":""}],"container-title":"Alpine Botany","id":"ITEM-1","issue":"2","issued":{"date-parts":[["2022"]]},"page":"223-232","publisher":"Springer International Publishing","title":"Alpine plant communities differ in their seed germination requirements along a snowmelt gradient in the Caucasus","type":"article-journal","volume":"132"},"uris":["http://www.mendeley.com/documents/?uuid=0f12aab8-e45e-4fbe-b906-85fb283e30ad"]}],"mendeley":{"formattedCitation":"(Rosbakh &lt;i&gt;et al.&lt;/i&gt;, 2022)","manualFormatting":"Rosbakh et al., 2022)","plainTextFormattedCitation":"(Rosbakh et al., 2022)","previouslyFormattedCitation":"(Rosbakh &lt;i&gt;et al.&lt;/i&gt;, 2022)"},"properties":{"noteIndex":0},"schema":"https://github.com/citation-style-language/schema/raw/master/csl-citation.json"}</w:instrText>
      </w:r>
      <w:r w:rsidR="00054586">
        <w:rPr>
          <w:rFonts w:cstheme="minorHAnsi"/>
        </w:rPr>
        <w:fldChar w:fldCharType="separate"/>
      </w:r>
      <w:r w:rsidR="00054586" w:rsidRPr="00054586">
        <w:rPr>
          <w:rFonts w:cstheme="minorHAnsi"/>
          <w:noProof/>
        </w:rPr>
        <w:t xml:space="preserve">Rosbakh </w:t>
      </w:r>
      <w:r w:rsidR="00054586" w:rsidRPr="00054586">
        <w:rPr>
          <w:rFonts w:cstheme="minorHAnsi"/>
          <w:i/>
          <w:noProof/>
        </w:rPr>
        <w:t>et al.</w:t>
      </w:r>
      <w:r w:rsidR="00054586" w:rsidRPr="00054586">
        <w:rPr>
          <w:rFonts w:cstheme="minorHAnsi"/>
          <w:noProof/>
        </w:rPr>
        <w:t>, 2022)</w:t>
      </w:r>
      <w:r w:rsidR="00054586">
        <w:rPr>
          <w:rFonts w:cstheme="minorHAnsi"/>
        </w:rPr>
        <w:fldChar w:fldCharType="end"/>
      </w:r>
      <w:ins w:id="201" w:author="Cuenta Microsoft" w:date="2024-09-26T13:56:00Z">
        <w:r w:rsidR="00B2741C">
          <w:rPr>
            <w:rFonts w:cstheme="minorHAnsi"/>
          </w:rPr>
          <w:t xml:space="preserve">. </w:t>
        </w:r>
      </w:ins>
      <w:ins w:id="202" w:author="Cuenta Microsoft" w:date="2024-09-26T14:00:00Z">
        <w:r w:rsidR="00B2741C">
          <w:rPr>
            <w:rFonts w:cstheme="minorHAnsi"/>
          </w:rPr>
          <w:t>Nevertheless,</w:t>
        </w:r>
      </w:ins>
      <w:ins w:id="203" w:author="Cuenta Microsoft" w:date="2024-09-26T13:56:00Z">
        <w:r w:rsidR="00B2741C">
          <w:rPr>
            <w:rFonts w:cstheme="minorHAnsi"/>
          </w:rPr>
          <w:t xml:space="preserve"> we acknowledge that</w:t>
        </w:r>
      </w:ins>
      <w:ins w:id="204" w:author="Cuenta Microsoft" w:date="2024-09-26T13:58:00Z">
        <w:r w:rsidR="00B2741C">
          <w:rPr>
            <w:rFonts w:cstheme="minorHAnsi"/>
          </w:rPr>
          <w:t>,</w:t>
        </w:r>
      </w:ins>
      <w:ins w:id="205" w:author="Cuenta Microsoft" w:date="2024-09-26T13:56:00Z">
        <w:r w:rsidR="00B2741C">
          <w:rPr>
            <w:rFonts w:cstheme="minorHAnsi"/>
          </w:rPr>
          <w:t xml:space="preserve"> even though the detailed temperatures mimick</w:t>
        </w:r>
      </w:ins>
      <w:ins w:id="206" w:author="Cuenta Microsoft" w:date="2024-10-10T15:53:00Z">
        <w:r w:rsidR="00920418">
          <w:rPr>
            <w:rFonts w:cstheme="minorHAnsi"/>
          </w:rPr>
          <w:t>ed</w:t>
        </w:r>
      </w:ins>
      <w:ins w:id="207" w:author="Cuenta Microsoft" w:date="2024-09-26T13:56:00Z">
        <w:r w:rsidR="00B2741C">
          <w:rPr>
            <w:rFonts w:cstheme="minorHAnsi"/>
          </w:rPr>
          <w:t xml:space="preserve"> field temperatures</w:t>
        </w:r>
      </w:ins>
      <w:ins w:id="208" w:author="Cuenta Microsoft" w:date="2024-09-26T13:58:00Z">
        <w:r w:rsidR="00B2741C">
          <w:rPr>
            <w:rFonts w:cstheme="minorHAnsi"/>
          </w:rPr>
          <w:t>,</w:t>
        </w:r>
      </w:ins>
      <w:ins w:id="209" w:author="Cuenta Microsoft" w:date="2024-09-26T13:56:00Z">
        <w:r w:rsidR="00B2741C">
          <w:rPr>
            <w:rFonts w:cstheme="minorHAnsi"/>
          </w:rPr>
          <w:t xml:space="preserve"> other environmental </w:t>
        </w:r>
      </w:ins>
      <w:ins w:id="210" w:author="Cuenta Microsoft" w:date="2024-09-26T14:00:00Z">
        <w:r w:rsidR="00B2741C">
          <w:rPr>
            <w:rFonts w:cstheme="minorHAnsi"/>
          </w:rPr>
          <w:t>conditions</w:t>
        </w:r>
      </w:ins>
      <w:ins w:id="211" w:author="Cuenta Microsoft" w:date="2024-09-26T13:58:00Z">
        <w:r w:rsidR="00B2741C">
          <w:rPr>
            <w:rFonts w:cstheme="minorHAnsi"/>
          </w:rPr>
          <w:t xml:space="preserve"> </w:t>
        </w:r>
      </w:ins>
      <w:ins w:id="212" w:author="Cuenta Microsoft" w:date="2024-10-10T15:53:00Z">
        <w:r w:rsidR="00920418">
          <w:rPr>
            <w:rFonts w:cstheme="minorHAnsi"/>
          </w:rPr>
          <w:t>like</w:t>
        </w:r>
      </w:ins>
      <w:ins w:id="213" w:author="Cuenta Microsoft" w:date="2024-09-26T13:58:00Z">
        <w:r w:rsidR="00B2741C">
          <w:rPr>
            <w:rFonts w:cstheme="minorHAnsi"/>
          </w:rPr>
          <w:t xml:space="preserve"> </w:t>
        </w:r>
      </w:ins>
      <w:ins w:id="214" w:author="Cuenta Microsoft" w:date="2024-09-26T13:59:00Z">
        <w:r w:rsidR="00B2741C">
          <w:rPr>
            <w:rFonts w:cstheme="minorHAnsi"/>
          </w:rPr>
          <w:t>light, predation or drought</w:t>
        </w:r>
      </w:ins>
      <w:ins w:id="215" w:author="Cuenta Microsoft" w:date="2024-10-10T15:53:00Z">
        <w:r w:rsidR="00920418">
          <w:rPr>
            <w:rFonts w:cstheme="minorHAnsi"/>
          </w:rPr>
          <w:t xml:space="preserve"> </w:t>
        </w:r>
        <w:proofErr w:type="gramStart"/>
        <w:r w:rsidR="00920418">
          <w:rPr>
            <w:rFonts w:cstheme="minorHAnsi"/>
          </w:rPr>
          <w:t>were not considered</w:t>
        </w:r>
      </w:ins>
      <w:proofErr w:type="gramEnd"/>
      <w:r w:rsidR="005A202F" w:rsidRPr="00F95F23">
        <w:rPr>
          <w:rFonts w:cstheme="minorHAnsi"/>
        </w:rPr>
        <w:t xml:space="preserve">. </w:t>
      </w:r>
      <w:ins w:id="216" w:author="Cuenta Microsoft" w:date="2024-10-10T15:54:00Z">
        <w:r w:rsidR="00920418">
          <w:rPr>
            <w:rFonts w:cstheme="minorHAnsi"/>
          </w:rPr>
          <w:t xml:space="preserve">Despite this, we found </w:t>
        </w:r>
      </w:ins>
      <w:r w:rsidR="00FE5C8D">
        <w:rPr>
          <w:rFonts w:cstheme="minorHAnsi"/>
        </w:rPr>
        <w:t xml:space="preserve">that </w:t>
      </w:r>
      <w:r w:rsidR="00FE5C8D">
        <w:rPr>
          <w:rFonts w:eastAsia="Times New Roman" w:cstheme="minorHAnsi"/>
          <w:color w:val="000000"/>
          <w:lang w:eastAsia="ca-ES"/>
        </w:rPr>
        <w:t>s</w:t>
      </w:r>
      <w:r w:rsidR="004256EC" w:rsidRPr="00F95F23">
        <w:rPr>
          <w:rFonts w:eastAsia="Times New Roman" w:cstheme="minorHAnsi"/>
          <w:color w:val="000000"/>
          <w:lang w:eastAsia="ca-ES"/>
        </w:rPr>
        <w:t xml:space="preserve">mall microclimatic differences of </w:t>
      </w:r>
      <w:ins w:id="217" w:author="Cuenta Microsoft" w:date="2024-09-26T11:42:00Z">
        <w:r w:rsidR="007B580A">
          <w:rPr>
            <w:rFonts w:eastAsia="Times New Roman" w:cstheme="minorHAnsi"/>
            <w:color w:val="000000"/>
            <w:lang w:eastAsia="ca-ES"/>
          </w:rPr>
          <w:t>2-3</w:t>
        </w:r>
      </w:ins>
      <w:r w:rsidR="004256EC" w:rsidRPr="00F95F23">
        <w:rPr>
          <w:rFonts w:eastAsia="Times New Roman" w:cstheme="minorHAnsi"/>
          <w:color w:val="000000"/>
          <w:lang w:eastAsia="ca-ES"/>
        </w:rPr>
        <w:t xml:space="preserve"> degre</w:t>
      </w:r>
      <w:r w:rsidR="00242164" w:rsidRPr="00F95F23">
        <w:rPr>
          <w:rFonts w:eastAsia="Times New Roman" w:cstheme="minorHAnsi"/>
          <w:color w:val="000000"/>
          <w:lang w:eastAsia="ca-ES"/>
        </w:rPr>
        <w:t>e</w:t>
      </w:r>
      <w:r w:rsidR="004256EC" w:rsidRPr="00F95F23">
        <w:rPr>
          <w:rFonts w:eastAsia="Times New Roman" w:cstheme="minorHAnsi"/>
          <w:color w:val="000000"/>
          <w:lang w:eastAsia="ca-ES"/>
        </w:rPr>
        <w:t>s</w:t>
      </w:r>
      <w:r w:rsidR="00E82CC7" w:rsidRPr="00F95F23">
        <w:rPr>
          <w:rFonts w:eastAsia="Times New Roman" w:cstheme="minorHAnsi"/>
          <w:color w:val="000000"/>
          <w:lang w:eastAsia="ca-ES"/>
        </w:rPr>
        <w:t xml:space="preserve"> Celsius</w:t>
      </w:r>
      <w:r w:rsidR="00AE3B49">
        <w:rPr>
          <w:rFonts w:eastAsia="Times New Roman" w:cstheme="minorHAnsi"/>
          <w:color w:val="000000"/>
          <w:lang w:eastAsia="ca-ES"/>
        </w:rPr>
        <w:t xml:space="preserve"> in the lab</w:t>
      </w:r>
      <w:r w:rsidR="004256EC" w:rsidRPr="00F95F23">
        <w:rPr>
          <w:rFonts w:eastAsia="Times New Roman" w:cstheme="minorHAnsi"/>
          <w:color w:val="000000"/>
          <w:lang w:eastAsia="ca-ES"/>
        </w:rPr>
        <w:t xml:space="preserve"> resulted </w:t>
      </w:r>
      <w:r w:rsidR="00A75781">
        <w:rPr>
          <w:rFonts w:eastAsia="Times New Roman" w:cstheme="minorHAnsi"/>
          <w:color w:val="000000"/>
          <w:lang w:eastAsia="ca-ES"/>
        </w:rPr>
        <w:t>in a</w:t>
      </w:r>
      <w:r w:rsidR="00CD41C8" w:rsidRPr="00F95F23">
        <w:rPr>
          <w:rFonts w:eastAsia="Times New Roman" w:cstheme="minorHAnsi"/>
          <w:color w:val="000000"/>
          <w:lang w:eastAsia="ca-ES"/>
        </w:rPr>
        <w:t xml:space="preserve"> </w:t>
      </w:r>
      <w:r w:rsidR="0088381E">
        <w:rPr>
          <w:rFonts w:eastAsia="Times New Roman" w:cstheme="minorHAnsi"/>
          <w:color w:val="000000"/>
          <w:lang w:eastAsia="ca-ES"/>
        </w:rPr>
        <w:t xml:space="preserve">quantifiable </w:t>
      </w:r>
      <w:r w:rsidR="00CD41C8" w:rsidRPr="00F95F23">
        <w:rPr>
          <w:rFonts w:eastAsia="Times New Roman" w:cstheme="minorHAnsi"/>
          <w:color w:val="000000"/>
          <w:lang w:eastAsia="ca-ES"/>
        </w:rPr>
        <w:t>phenology</w:t>
      </w:r>
      <w:r w:rsidR="004256EC" w:rsidRPr="00F95F23">
        <w:rPr>
          <w:rFonts w:eastAsia="Times New Roman" w:cstheme="minorHAnsi"/>
          <w:color w:val="000000"/>
          <w:lang w:eastAsia="ca-ES"/>
        </w:rPr>
        <w:t xml:space="preserve"> delay</w:t>
      </w:r>
      <w:ins w:id="218" w:author="Cuenta Microsoft" w:date="2024-10-10T15:54:00Z">
        <w:r w:rsidR="00920418">
          <w:rPr>
            <w:rFonts w:eastAsia="Times New Roman" w:cstheme="minorHAnsi"/>
            <w:color w:val="000000"/>
            <w:lang w:eastAsia="ca-ES"/>
          </w:rPr>
          <w:t xml:space="preserve"> </w:t>
        </w:r>
      </w:ins>
      <w:ins w:id="219" w:author="FRANCISCO DE BORJA JIMENEZ-ALFARO GONZALEZ" w:date="2024-10-10T09:59:00Z">
        <w:del w:id="220" w:author="Cuenta Microsoft" w:date="2024-10-10T15:54:00Z">
          <w:r w:rsidR="00B74BFD" w:rsidRPr="00B74BFD" w:rsidDel="00920418">
            <w:rPr>
              <w:rFonts w:eastAsia="Times New Roman" w:cstheme="minorHAnsi"/>
              <w:color w:val="000000"/>
              <w:lang w:eastAsia="ca-ES"/>
            </w:rPr>
            <w:delText xml:space="preserve"> </w:delText>
          </w:r>
        </w:del>
      </w:ins>
      <w:ins w:id="221" w:author="Cuenta Microsoft" w:date="2024-10-10T15:54:00Z">
        <w:r w:rsidR="00920418">
          <w:rPr>
            <w:rFonts w:eastAsia="Times New Roman" w:cstheme="minorHAnsi"/>
            <w:color w:val="000000"/>
            <w:lang w:eastAsia="ca-ES"/>
          </w:rPr>
          <w:t>in snowbed condition</w:t>
        </w:r>
      </w:ins>
      <w:r w:rsidR="00BE098C">
        <w:rPr>
          <w:rFonts w:eastAsia="Times New Roman" w:cstheme="minorHAnsi"/>
          <w:color w:val="000000"/>
          <w:lang w:eastAsia="ca-ES"/>
        </w:rPr>
        <w:t xml:space="preserve">, </w:t>
      </w:r>
      <w:r w:rsidR="00153A63">
        <w:rPr>
          <w:rFonts w:eastAsia="Times New Roman" w:cstheme="minorHAnsi"/>
          <w:color w:val="000000"/>
          <w:lang w:eastAsia="ca-ES"/>
        </w:rPr>
        <w:t>with an average</w:t>
      </w:r>
      <w:r w:rsidR="00BE098C">
        <w:rPr>
          <w:rFonts w:eastAsia="Times New Roman" w:cstheme="minorHAnsi"/>
          <w:color w:val="000000"/>
          <w:lang w:eastAsia="ca-ES"/>
        </w:rPr>
        <w:t xml:space="preserve"> of 60 and 45 days </w:t>
      </w:r>
      <w:r w:rsidR="00E37F86">
        <w:rPr>
          <w:rFonts w:eastAsia="Times New Roman" w:cstheme="minorHAnsi"/>
          <w:color w:val="000000"/>
          <w:lang w:eastAsia="ca-ES"/>
        </w:rPr>
        <w:t xml:space="preserve">for the temperate and </w:t>
      </w:r>
      <w:ins w:id="222" w:author="Cuenta Microsoft" w:date="2024-10-10T14:51:00Z">
        <w:r w:rsidR="00D53219">
          <w:rPr>
            <w:rFonts w:eastAsia="Times New Roman" w:cstheme="minorHAnsi"/>
            <w:color w:val="000000"/>
            <w:lang w:eastAsia="ca-ES"/>
          </w:rPr>
          <w:t xml:space="preserve">mediterranean </w:t>
        </w:r>
      </w:ins>
      <w:ins w:id="223" w:author="Cuenta Microsoft" w:date="2024-09-26T11:36:00Z">
        <w:r w:rsidR="008A5381">
          <w:rPr>
            <w:rFonts w:eastAsia="Times New Roman" w:cstheme="minorHAnsi"/>
            <w:color w:val="000000"/>
            <w:lang w:eastAsia="ca-ES"/>
          </w:rPr>
          <w:t>communities</w:t>
        </w:r>
      </w:ins>
      <w:r w:rsidR="00E37F86">
        <w:rPr>
          <w:rFonts w:eastAsia="Times New Roman" w:cstheme="minorHAnsi"/>
          <w:color w:val="000000"/>
          <w:lang w:eastAsia="ca-ES"/>
        </w:rPr>
        <w:t xml:space="preserve"> respectively</w:t>
      </w:r>
      <w:r w:rsidR="00153A63">
        <w:rPr>
          <w:rFonts w:eastAsia="Times New Roman" w:cstheme="minorHAnsi"/>
          <w:color w:val="000000"/>
          <w:lang w:eastAsia="ca-ES"/>
        </w:rPr>
        <w:t>. This delay could</w:t>
      </w:r>
      <w:r w:rsidR="00A75781">
        <w:rPr>
          <w:rFonts w:eastAsia="Times New Roman" w:cstheme="minorHAnsi"/>
          <w:color w:val="000000"/>
          <w:lang w:eastAsia="ca-ES"/>
        </w:rPr>
        <w:t xml:space="preserve"> </w:t>
      </w:r>
      <w:r w:rsidR="00153A63">
        <w:rPr>
          <w:rFonts w:eastAsia="Times New Roman" w:cstheme="minorHAnsi"/>
          <w:color w:val="000000"/>
          <w:lang w:eastAsia="ca-ES"/>
        </w:rPr>
        <w:t>potentially</w:t>
      </w:r>
      <w:r w:rsidR="004256EC" w:rsidRPr="00F95F23">
        <w:rPr>
          <w:rFonts w:eastAsia="Times New Roman" w:cstheme="minorHAnsi"/>
          <w:color w:val="000000"/>
          <w:lang w:eastAsia="ca-ES"/>
        </w:rPr>
        <w:t xml:space="preserve"> </w:t>
      </w:r>
      <w:r w:rsidR="00153A63">
        <w:rPr>
          <w:rFonts w:eastAsia="Times New Roman" w:cstheme="minorHAnsi"/>
          <w:color w:val="000000"/>
          <w:lang w:eastAsia="ca-ES"/>
        </w:rPr>
        <w:t xml:space="preserve">have </w:t>
      </w:r>
      <w:r w:rsidR="004256EC" w:rsidRPr="00F95F23">
        <w:rPr>
          <w:rFonts w:eastAsia="Times New Roman" w:cstheme="minorHAnsi"/>
          <w:color w:val="000000"/>
          <w:lang w:eastAsia="ca-ES"/>
        </w:rPr>
        <w:t>detrimental effect</w:t>
      </w:r>
      <w:r w:rsidR="00A85B90">
        <w:rPr>
          <w:rFonts w:eastAsia="Times New Roman" w:cstheme="minorHAnsi"/>
          <w:color w:val="000000"/>
          <w:lang w:eastAsia="ca-ES"/>
        </w:rPr>
        <w:t>s</w:t>
      </w:r>
      <w:r w:rsidR="004256EC" w:rsidRPr="00F95F23">
        <w:rPr>
          <w:rFonts w:eastAsia="Times New Roman" w:cstheme="minorHAnsi"/>
          <w:color w:val="000000"/>
          <w:lang w:eastAsia="ca-ES"/>
        </w:rPr>
        <w:t xml:space="preserve"> on </w:t>
      </w:r>
      <w:r w:rsidR="00242164" w:rsidRPr="00F95F23">
        <w:rPr>
          <w:rFonts w:eastAsia="Times New Roman" w:cstheme="minorHAnsi"/>
          <w:color w:val="000000"/>
          <w:lang w:eastAsia="ca-ES"/>
        </w:rPr>
        <w:t xml:space="preserve">plant </w:t>
      </w:r>
      <w:r w:rsidR="004256EC" w:rsidRPr="00F95F23">
        <w:rPr>
          <w:rFonts w:eastAsia="Times New Roman" w:cstheme="minorHAnsi"/>
          <w:color w:val="000000"/>
          <w:lang w:eastAsia="ca-ES"/>
        </w:rPr>
        <w:t>demography</w:t>
      </w:r>
      <w:r w:rsidR="00B20274" w:rsidRPr="00F95F23">
        <w:rPr>
          <w:rFonts w:eastAsia="Times New Roman" w:cstheme="minorHAnsi"/>
          <w:color w:val="000000"/>
          <w:lang w:eastAsia="ca-ES"/>
        </w:rPr>
        <w:t xml:space="preserve"> since</w:t>
      </w:r>
      <w:r w:rsidR="004256EC" w:rsidRPr="00F95F23">
        <w:rPr>
          <w:rFonts w:eastAsia="Times New Roman" w:cstheme="minorHAnsi"/>
          <w:color w:val="000000"/>
          <w:lang w:eastAsia="ca-ES"/>
        </w:rPr>
        <w:t xml:space="preserve"> </w:t>
      </w:r>
      <w:r w:rsidR="00B20274" w:rsidRPr="00F95F23">
        <w:rPr>
          <w:rFonts w:eastAsia="Times New Roman" w:cstheme="minorHAnsi"/>
          <w:color w:val="000000"/>
          <w:lang w:eastAsia="ca-ES"/>
        </w:rPr>
        <w:t>fecundity fitness and s</w:t>
      </w:r>
      <w:r w:rsidR="004256EC" w:rsidRPr="00F95F23">
        <w:rPr>
          <w:rFonts w:eastAsia="Times New Roman" w:cstheme="minorHAnsi"/>
          <w:color w:val="000000"/>
          <w:lang w:eastAsia="ca-ES"/>
        </w:rPr>
        <w:t xml:space="preserve">eedling survival are tightly related to </w:t>
      </w:r>
      <w:r w:rsidR="00D2454A" w:rsidRPr="00F95F23">
        <w:rPr>
          <w:rFonts w:eastAsia="Times New Roman" w:cstheme="minorHAnsi"/>
          <w:color w:val="000000"/>
          <w:lang w:eastAsia="ca-ES"/>
        </w:rPr>
        <w:t xml:space="preserve">the </w:t>
      </w:r>
      <w:r w:rsidR="004256EC" w:rsidRPr="00F95F23">
        <w:rPr>
          <w:rFonts w:eastAsia="Times New Roman" w:cstheme="minorHAnsi"/>
          <w:color w:val="000000"/>
          <w:lang w:eastAsia="ca-ES"/>
        </w:rPr>
        <w:t>start and length of the growing season</w:t>
      </w:r>
      <w:r w:rsidR="005B662E" w:rsidRPr="00F95F23">
        <w:rPr>
          <w:rFonts w:eastAsia="Times New Roman" w:cstheme="minorHAnsi"/>
          <w:color w:val="000000"/>
          <w:lang w:eastAsia="ca-ES"/>
        </w:rPr>
        <w:t xml:space="preserve"> </w:t>
      </w:r>
      <w:r w:rsidR="00E9265B" w:rsidRPr="00F95F23">
        <w:rPr>
          <w:rFonts w:eastAsia="Times New Roman" w:cstheme="minorHAnsi"/>
          <w:color w:val="000000"/>
          <w:lang w:eastAsia="ca-ES"/>
        </w:rPr>
        <w:fldChar w:fldCharType="begin" w:fldLock="1"/>
      </w:r>
      <w:r w:rsidR="00A226D0">
        <w:rPr>
          <w:rFonts w:eastAsia="Times New Roman" w:cstheme="minorHAnsi"/>
          <w:color w:val="000000"/>
          <w:lang w:eastAsia="ca-ES"/>
        </w:rPr>
        <w:instrText>ADDIN CSL_CITATION {"citationItems":[{"id":"ITEM-1","itemData":{"DOI":"10.1002/9781118452592.ch6","ISBN":"9781444338881","author":[{"dropping-particle":"","family":"Poschlod","given":"Peter","non-dropping-particle":"","parse-names":false,"suffix":""},{"dropping-particle":"","family":"Abedi","given":"Mehdi","non-dropping-particle":"","parse-names":false,"suffix":""},{"dropping-particle":"","family":"Bartelheimer","given":"Maik","non-dropping-particle":"","parse-names":false,"suffix":""},{"dropping-particle":"","family":"Drobnik","given":"Juliane","non-dropping-particle":"","parse-names":false,"suffix":""},{"dropping-particle":"","family":"Rosbakh","given":"Sergey","non-dropping-particle":"","parse-names":false,"suffix":""},{"dropping-particle":"","family":"Saatkamp","given":"Arne","non-dropping-particle":"","parse-names":false,"suffix":""}],"container-title":"Vegetation Ecology: Second Edition","id":"ITEM-1","issue":"February","issued":{"date-parts":[["2013"]]},"number-of-pages":"164-202","title":"Seed Ecology and Assembly Rules in Plant Communities","type":"book"},"uris":["http://www.mendeley.com/documents/?uuid=5a9cf747-ac93-4212-81af-44295aaac007"]},{"id":"ITEM-2","itemData":{"DOI":"10.1079/ssr2005208","ISSN":"0960-2585","abstract":" This paper discusses how field and laboratory experiments, using a variety of genetic material, can be combined to investigate the genetic basis of germination under realistic ecological conditions, and it reviews some of our recent work on germination phenology of Arabidopsis thaliana in the field. Our results indicate that the genetic basis of germination depends on the environment. In particular, the conditions during seed maturation interact with post-dispersal environmental factors to determine germination phenology, and these interactions have a genetic basis. Therefore genetic studies of germination need to consider carefully the environment – both during seed maturation and after dispersal – in which the experiments are conducted in order to characterize genetic pathways involved with germination in the field. Laboratory studies that explicitly manipulate ecologically relevant environmental factors can be combined with manipulative field studies. These studies can identify the particular environmental cues to which seeds respond in the field and characterize the genetic basis of germination responses to those cues. In addition, a variety of genetic material – including mutant and transgenic lines, intact natural genotypes, recombinant genotypes, and near isogenic lines – can be used in field studies as tools to characterize genetic pathways involved in germination schedules under natural ecological conditions. ","author":[{"dropping-particle":"","family":"Donohue","given":"Kathleen","non-dropping-particle":"","parse-names":false,"suffix":""}],"container-title":"Seed Science Research","id":"ITEM-2","issue":"3","issued":{"date-parts":[["2005"]]},"page":"175-187","title":"Seeds and seasons: interpreting germination timing in the field","type":"article-journal","volume":"15"},"uris":["http://www.mendeley.com/documents/?uuid=a7ad604e-46ab-47db-afae-9447d1c758cf"]}],"mendeley":{"formattedCitation":"(Donohue, 2005; Poschlod &lt;i&gt;et al.&lt;/i&gt;, 2013)","plainTextFormattedCitation":"(Donohue, 2005; Poschlod et al., 2013)","previouslyFormattedCitation":"(Donohue, 2005; Poschlod &lt;i&gt;et al.&lt;/i&gt;, 2013)"},"properties":{"noteIndex":0},"schema":"https://github.com/citation-style-language/schema/raw/master/csl-citation.json"}</w:instrText>
      </w:r>
      <w:r w:rsidR="00E9265B" w:rsidRPr="00F95F23">
        <w:rPr>
          <w:rFonts w:eastAsia="Times New Roman" w:cstheme="minorHAnsi"/>
          <w:color w:val="000000"/>
          <w:lang w:eastAsia="ca-ES"/>
        </w:rPr>
        <w:fldChar w:fldCharType="separate"/>
      </w:r>
      <w:r w:rsidR="00A66F76" w:rsidRPr="00A66F76">
        <w:rPr>
          <w:rFonts w:eastAsia="Times New Roman" w:cstheme="minorHAnsi"/>
          <w:noProof/>
          <w:color w:val="000000"/>
          <w:lang w:eastAsia="ca-ES"/>
        </w:rPr>
        <w:t xml:space="preserve">(Donohue, 2005; Poschlod </w:t>
      </w:r>
      <w:r w:rsidR="00A66F76" w:rsidRPr="00A66F76">
        <w:rPr>
          <w:rFonts w:eastAsia="Times New Roman" w:cstheme="minorHAnsi"/>
          <w:i/>
          <w:noProof/>
          <w:color w:val="000000"/>
          <w:lang w:eastAsia="ca-ES"/>
        </w:rPr>
        <w:t>et al.</w:t>
      </w:r>
      <w:r w:rsidR="00A66F76" w:rsidRPr="00A66F76">
        <w:rPr>
          <w:rFonts w:eastAsia="Times New Roman" w:cstheme="minorHAnsi"/>
          <w:noProof/>
          <w:color w:val="000000"/>
          <w:lang w:eastAsia="ca-ES"/>
        </w:rPr>
        <w:t>, 2013)</w:t>
      </w:r>
      <w:r w:rsidR="00E9265B" w:rsidRPr="00F95F23">
        <w:rPr>
          <w:rFonts w:eastAsia="Times New Roman" w:cstheme="minorHAnsi"/>
          <w:color w:val="000000"/>
          <w:lang w:eastAsia="ca-ES"/>
        </w:rPr>
        <w:fldChar w:fldCharType="end"/>
      </w:r>
      <w:r w:rsidR="004256EC" w:rsidRPr="00F95F23">
        <w:rPr>
          <w:rFonts w:eastAsia="Times New Roman" w:cstheme="minorHAnsi"/>
          <w:color w:val="000000"/>
          <w:lang w:eastAsia="ca-ES"/>
        </w:rPr>
        <w:t xml:space="preserve">. </w:t>
      </w:r>
      <w:r w:rsidR="00DC00AF" w:rsidRPr="00FF717C">
        <w:rPr>
          <w:rFonts w:eastAsia="Times New Roman" w:cstheme="minorHAnsi"/>
          <w:color w:val="000000"/>
          <w:highlight w:val="yellow"/>
          <w:lang w:eastAsia="ca-ES"/>
        </w:rPr>
        <w:t xml:space="preserve"> </w:t>
      </w:r>
    </w:p>
    <w:p w14:paraId="471D60C0" w14:textId="59AB2729" w:rsidR="00470A6A" w:rsidRPr="00F95F23" w:rsidRDefault="00885A54" w:rsidP="00914E3A">
      <w:pPr>
        <w:spacing w:line="480" w:lineRule="auto"/>
        <w:ind w:firstLine="709"/>
        <w:jc w:val="both"/>
        <w:rPr>
          <w:rFonts w:eastAsia="Times New Roman" w:cstheme="minorHAnsi"/>
          <w:color w:val="000000"/>
          <w:lang w:eastAsia="ca-ES"/>
        </w:rPr>
      </w:pPr>
      <w:r w:rsidRPr="00F95F23">
        <w:rPr>
          <w:rFonts w:eastAsia="Times New Roman" w:cstheme="minorHAnsi"/>
          <w:color w:val="000000"/>
          <w:lang w:eastAsia="ca-ES"/>
        </w:rPr>
        <w:t xml:space="preserve">In </w:t>
      </w:r>
      <w:r w:rsidR="00A6313C" w:rsidRPr="00F95F23">
        <w:rPr>
          <w:rFonts w:eastAsia="Times New Roman" w:cstheme="minorHAnsi"/>
          <w:color w:val="000000"/>
          <w:lang w:eastAsia="ca-ES"/>
        </w:rPr>
        <w:t xml:space="preserve">fellfield </w:t>
      </w:r>
      <w:ins w:id="224" w:author="Cuenta Microsoft" w:date="2024-09-26T15:14:00Z">
        <w:r w:rsidR="00802A13">
          <w:rPr>
            <w:rFonts w:eastAsia="Times New Roman" w:cstheme="minorHAnsi"/>
            <w:color w:val="000000"/>
            <w:lang w:eastAsia="ca-ES"/>
          </w:rPr>
          <w:t>conditions</w:t>
        </w:r>
      </w:ins>
      <w:r w:rsidR="003C4040">
        <w:rPr>
          <w:rFonts w:eastAsia="Times New Roman" w:cstheme="minorHAnsi"/>
          <w:color w:val="000000"/>
          <w:lang w:eastAsia="ca-ES"/>
        </w:rPr>
        <w:t>,</w:t>
      </w:r>
      <w:r w:rsidR="00EB1039" w:rsidRPr="00F95F23">
        <w:rPr>
          <w:rFonts w:eastAsia="Times New Roman" w:cstheme="minorHAnsi"/>
          <w:color w:val="000000"/>
          <w:lang w:eastAsia="ca-ES"/>
        </w:rPr>
        <w:t xml:space="preserve"> we observed two germination peaks. </w:t>
      </w:r>
      <w:r w:rsidR="00671F94">
        <w:rPr>
          <w:rFonts w:eastAsia="Times New Roman" w:cstheme="minorHAnsi"/>
          <w:color w:val="000000"/>
          <w:lang w:eastAsia="ca-ES"/>
        </w:rPr>
        <w:t>T</w:t>
      </w:r>
      <w:r w:rsidR="00EB1039" w:rsidRPr="00F95F23">
        <w:rPr>
          <w:rFonts w:eastAsia="Times New Roman" w:cstheme="minorHAnsi"/>
          <w:color w:val="000000"/>
          <w:lang w:eastAsia="ca-ES"/>
        </w:rPr>
        <w:t>he</w:t>
      </w:r>
      <w:r w:rsidR="00DB4B42">
        <w:rPr>
          <w:rFonts w:eastAsia="Times New Roman" w:cstheme="minorHAnsi"/>
          <w:color w:val="000000"/>
          <w:lang w:eastAsia="ca-ES"/>
        </w:rPr>
        <w:t xml:space="preserve"> autumn</w:t>
      </w:r>
      <w:r w:rsidR="00A85B90">
        <w:rPr>
          <w:rFonts w:eastAsia="Times New Roman" w:cstheme="minorHAnsi"/>
          <w:color w:val="000000"/>
          <w:lang w:eastAsia="ca-ES"/>
        </w:rPr>
        <w:t xml:space="preserve"> peak</w:t>
      </w:r>
      <w:r w:rsidR="00AB5683">
        <w:rPr>
          <w:rFonts w:eastAsia="Times New Roman" w:cstheme="minorHAnsi"/>
          <w:color w:val="000000"/>
          <w:lang w:eastAsia="ca-ES"/>
        </w:rPr>
        <w:t>, immediately after sowing,</w:t>
      </w:r>
      <w:r w:rsidR="00A85B90">
        <w:rPr>
          <w:rFonts w:eastAsia="Times New Roman" w:cstheme="minorHAnsi"/>
          <w:color w:val="000000"/>
          <w:lang w:eastAsia="ca-ES"/>
        </w:rPr>
        <w:t xml:space="preserve"> </w:t>
      </w:r>
      <w:r w:rsidR="0093750D" w:rsidRPr="00F95F23">
        <w:rPr>
          <w:rFonts w:eastAsia="Times New Roman" w:cstheme="minorHAnsi"/>
          <w:color w:val="000000"/>
          <w:lang w:eastAsia="ca-ES"/>
        </w:rPr>
        <w:t>can be</w:t>
      </w:r>
      <w:r w:rsidR="00470A6A" w:rsidRPr="00F95F23">
        <w:rPr>
          <w:rFonts w:eastAsia="Times New Roman" w:cstheme="minorHAnsi"/>
          <w:color w:val="000000"/>
          <w:lang w:eastAsia="ca-ES"/>
        </w:rPr>
        <w:t xml:space="preserve"> </w:t>
      </w:r>
      <w:r w:rsidRPr="00F95F23">
        <w:rPr>
          <w:rFonts w:eastAsia="Times New Roman" w:cstheme="minorHAnsi"/>
          <w:color w:val="000000"/>
          <w:lang w:eastAsia="ca-ES"/>
        </w:rPr>
        <w:t xml:space="preserve">seen </w:t>
      </w:r>
      <w:r w:rsidR="00470A6A" w:rsidRPr="00F95F23">
        <w:rPr>
          <w:rFonts w:eastAsia="Times New Roman" w:cstheme="minorHAnsi"/>
          <w:color w:val="000000"/>
          <w:lang w:eastAsia="ca-ES"/>
        </w:rPr>
        <w:t xml:space="preserve">as </w:t>
      </w:r>
      <w:r w:rsidR="006E45E3" w:rsidRPr="00F95F23">
        <w:rPr>
          <w:rFonts w:eastAsia="Times New Roman" w:cstheme="minorHAnsi"/>
          <w:color w:val="000000"/>
          <w:lang w:eastAsia="ca-ES"/>
        </w:rPr>
        <w:t xml:space="preserve">an </w:t>
      </w:r>
      <w:r w:rsidR="00470A6A" w:rsidRPr="00F95F23">
        <w:rPr>
          <w:rFonts w:eastAsia="Times New Roman" w:cstheme="minorHAnsi"/>
          <w:color w:val="000000"/>
          <w:lang w:eastAsia="ca-ES"/>
        </w:rPr>
        <w:t xml:space="preserve">opportunistic </w:t>
      </w:r>
      <w:r w:rsidR="006E45E3" w:rsidRPr="00F95F23">
        <w:rPr>
          <w:rFonts w:eastAsia="Times New Roman" w:cstheme="minorHAnsi"/>
          <w:color w:val="000000"/>
          <w:lang w:eastAsia="ca-ES"/>
        </w:rPr>
        <w:t>strategy</w:t>
      </w:r>
      <w:r w:rsidR="00470A6A" w:rsidRPr="00F95F23">
        <w:rPr>
          <w:rFonts w:eastAsia="Times New Roman" w:cstheme="minorHAnsi"/>
          <w:color w:val="000000"/>
          <w:lang w:eastAsia="ca-ES"/>
        </w:rPr>
        <w:t xml:space="preserve"> </w:t>
      </w:r>
      <w:r w:rsidR="00C57ED7">
        <w:rPr>
          <w:rFonts w:eastAsia="Times New Roman" w:cstheme="minorHAnsi"/>
          <w:color w:val="000000"/>
          <w:lang w:eastAsia="ca-ES"/>
        </w:rPr>
        <w:t>as</w:t>
      </w:r>
      <w:r w:rsidR="00D41DEC">
        <w:rPr>
          <w:rFonts w:eastAsia="Times New Roman" w:cstheme="minorHAnsi"/>
          <w:color w:val="000000"/>
          <w:lang w:eastAsia="ca-ES"/>
        </w:rPr>
        <w:t xml:space="preserve"> it</w:t>
      </w:r>
      <w:r w:rsidR="001E7C0E" w:rsidRPr="00F95F23">
        <w:rPr>
          <w:rFonts w:eastAsia="Times New Roman" w:cstheme="minorHAnsi"/>
          <w:color w:val="000000"/>
          <w:lang w:eastAsia="ca-ES"/>
        </w:rPr>
        <w:t xml:space="preserve"> </w:t>
      </w:r>
      <w:r w:rsidR="00470A6A" w:rsidRPr="00F95F23">
        <w:rPr>
          <w:rFonts w:eastAsia="Times New Roman" w:cstheme="minorHAnsi"/>
          <w:color w:val="000000"/>
          <w:lang w:eastAsia="ca-ES"/>
        </w:rPr>
        <w:t>provide</w:t>
      </w:r>
      <w:r w:rsidR="00D41DEC">
        <w:rPr>
          <w:rFonts w:eastAsia="Times New Roman" w:cstheme="minorHAnsi"/>
          <w:color w:val="000000"/>
          <w:lang w:eastAsia="ca-ES"/>
        </w:rPr>
        <w:t>s</w:t>
      </w:r>
      <w:r w:rsidR="00470A6A" w:rsidRPr="00F95F23">
        <w:rPr>
          <w:rFonts w:eastAsia="Times New Roman" w:cstheme="minorHAnsi"/>
          <w:color w:val="000000"/>
          <w:lang w:eastAsia="ca-ES"/>
        </w:rPr>
        <w:t xml:space="preserve"> </w:t>
      </w:r>
      <w:r w:rsidR="00C309C3">
        <w:rPr>
          <w:rFonts w:eastAsia="Times New Roman" w:cstheme="minorHAnsi"/>
          <w:color w:val="000000"/>
          <w:lang w:eastAsia="ca-ES"/>
        </w:rPr>
        <w:t xml:space="preserve">a </w:t>
      </w:r>
      <w:r w:rsidR="00470A6A" w:rsidRPr="00F95F23">
        <w:rPr>
          <w:rFonts w:eastAsia="Times New Roman" w:cstheme="minorHAnsi"/>
          <w:color w:val="000000"/>
          <w:lang w:eastAsia="ca-ES"/>
        </w:rPr>
        <w:t>selective advantage</w:t>
      </w:r>
      <w:r w:rsidR="0047166F" w:rsidRPr="00F95F23">
        <w:rPr>
          <w:rFonts w:eastAsia="Times New Roman" w:cstheme="minorHAnsi"/>
          <w:color w:val="000000"/>
          <w:lang w:eastAsia="ca-ES"/>
        </w:rPr>
        <w:t xml:space="preserve"> </w:t>
      </w:r>
      <w:r w:rsidR="007E181A">
        <w:rPr>
          <w:rFonts w:eastAsia="Times New Roman" w:cstheme="minorHAnsi"/>
          <w:color w:val="000000"/>
          <w:lang w:eastAsia="ca-ES"/>
        </w:rPr>
        <w:t xml:space="preserve">for </w:t>
      </w:r>
      <w:r w:rsidR="0047166F" w:rsidRPr="00F95F23">
        <w:rPr>
          <w:rFonts w:eastAsia="Times New Roman" w:cstheme="minorHAnsi"/>
          <w:color w:val="000000"/>
          <w:lang w:eastAsia="ca-ES"/>
        </w:rPr>
        <w:t xml:space="preserve">seedlings </w:t>
      </w:r>
      <w:r w:rsidR="002165C0">
        <w:rPr>
          <w:rFonts w:eastAsia="Times New Roman" w:cstheme="minorHAnsi"/>
          <w:color w:val="000000"/>
          <w:lang w:eastAsia="ca-ES"/>
        </w:rPr>
        <w:t xml:space="preserve">which </w:t>
      </w:r>
      <w:r w:rsidRPr="00F95F23">
        <w:rPr>
          <w:rFonts w:eastAsia="Times New Roman" w:cstheme="minorHAnsi"/>
          <w:color w:val="000000"/>
          <w:lang w:eastAsia="ca-ES"/>
        </w:rPr>
        <w:t xml:space="preserve">can </w:t>
      </w:r>
      <w:r w:rsidR="00053DFB" w:rsidRPr="00F95F23">
        <w:rPr>
          <w:rFonts w:eastAsia="Times New Roman" w:cstheme="minorHAnsi"/>
          <w:color w:val="000000"/>
          <w:lang w:eastAsia="ca-ES"/>
        </w:rPr>
        <w:t>initiate development</w:t>
      </w:r>
      <w:r w:rsidR="007C10B3" w:rsidRPr="00F95F23">
        <w:rPr>
          <w:rFonts w:eastAsia="Times New Roman" w:cstheme="minorHAnsi"/>
          <w:color w:val="000000"/>
          <w:lang w:eastAsia="ca-ES"/>
        </w:rPr>
        <w:t xml:space="preserve"> </w:t>
      </w:r>
      <w:r w:rsidR="002165C0">
        <w:rPr>
          <w:rFonts w:eastAsia="Times New Roman" w:cstheme="minorHAnsi"/>
          <w:color w:val="000000"/>
          <w:lang w:eastAsia="ca-ES"/>
        </w:rPr>
        <w:t>earlier</w:t>
      </w:r>
      <w:r w:rsidR="00A226D0">
        <w:rPr>
          <w:rFonts w:eastAsia="Times New Roman" w:cstheme="minorHAnsi"/>
          <w:color w:val="000000"/>
          <w:lang w:eastAsia="ca-ES"/>
        </w:rPr>
        <w:t xml:space="preserve"> </w:t>
      </w:r>
      <w:r w:rsidR="00A226D0">
        <w:rPr>
          <w:rFonts w:eastAsia="Times New Roman" w:cstheme="minorHAnsi"/>
          <w:color w:val="000000"/>
          <w:lang w:eastAsia="ca-ES"/>
        </w:rPr>
        <w:fldChar w:fldCharType="begin" w:fldLock="1"/>
      </w:r>
      <w:r w:rsidR="00751FAF">
        <w:rPr>
          <w:rFonts w:eastAsia="Times New Roman" w:cstheme="minorHAnsi"/>
          <w:color w:val="000000"/>
          <w:lang w:eastAsia="ca-ES"/>
        </w:rPr>
        <w:instrText>ADDIN CSL_CITATION {"citationItems":[{"id":"ITEM-1","itemData":{"abstract":"An experimental manipulation of germination timing was conducted to test whether germination timing influences the phenotypic expression of postgermination life- history characteristics and whether it alters natural selection on those characters. Seeds collected from five natural populations of Arabidopsis thaliana in Kentucky were forced to germinate in early November, early December, and early March. Life-history characters such as timing of reproduction, size at reproduction, and size at senescence were measured, and fruit production and mortality were monitored. Germination timing significantly altered subsequent life-history characters and reproduction. November germinants were larger than December germinants when they began reproducing, and they commenced reproduction sooner. All spring germinants died before reproducing. Germination timing also influenced natural selection on life-history characters. December germinants were more strongly se- lected to be large at the time of reproduction than November germinants, indicating stronger selection for a faster growth rate in December germinants. Stabilizing selection on timing of reproduction was detected in December germinants but not in November germinants. Therefore, variation in germination timing influenced fitness, modified the phenotypic ex- pression of important life-history characters, and altered the strength and mode of natural selection on them.","author":[{"dropping-particle":"","family":"Donohue","given":"Kathleen","non-dropping-particle":"","parse-names":false,"suffix":""}],"container-title":"Ecology","id":"ITEM-1","issue":"4","issued":{"date-parts":[["2002"]]},"page":"1006-1016","title":"Germination Timing Influences Natural Selection on Life-History Characters in Arabidopsis thaliana","type":"article-journal","volume":"83"},"uris":["http://www.mendeley.com/documents/?uuid=b026eab4-e229-4bfe-8486-03ad4759b1b8"]}],"mendeley":{"formattedCitation":"(Donohue, 2002)","plainTextFormattedCitation":"(Donohue, 2002)","previouslyFormattedCitation":"(Donohue, 2002)"},"properties":{"noteIndex":0},"schema":"https://github.com/citation-style-language/schema/raw/master/csl-citation.json"}</w:instrText>
      </w:r>
      <w:r w:rsidR="00A226D0">
        <w:rPr>
          <w:rFonts w:eastAsia="Times New Roman" w:cstheme="minorHAnsi"/>
          <w:color w:val="000000"/>
          <w:lang w:eastAsia="ca-ES"/>
        </w:rPr>
        <w:fldChar w:fldCharType="separate"/>
      </w:r>
      <w:r w:rsidR="00A226D0" w:rsidRPr="00A226D0">
        <w:rPr>
          <w:rFonts w:eastAsia="Times New Roman" w:cstheme="minorHAnsi"/>
          <w:noProof/>
          <w:color w:val="000000"/>
          <w:lang w:eastAsia="ca-ES"/>
        </w:rPr>
        <w:t>(Donohue, 2002)</w:t>
      </w:r>
      <w:r w:rsidR="00A226D0">
        <w:rPr>
          <w:rFonts w:eastAsia="Times New Roman" w:cstheme="minorHAnsi"/>
          <w:color w:val="000000"/>
          <w:lang w:eastAsia="ca-ES"/>
        </w:rPr>
        <w:fldChar w:fldCharType="end"/>
      </w:r>
      <w:r w:rsidR="00C402FD" w:rsidRPr="00F95F23">
        <w:rPr>
          <w:rFonts w:eastAsia="Times New Roman" w:cstheme="minorHAnsi"/>
          <w:color w:val="000000"/>
          <w:lang w:eastAsia="ca-ES"/>
        </w:rPr>
        <w:t xml:space="preserve">, but only if seedlings can survive winter conditions </w:t>
      </w:r>
      <w:r w:rsidR="00EF5618"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{"citationItems":[{"id":"ITEM-1","itemData":{"DOI":"10.1093/aob/mcv101","ISSN":"10958290","PMID":"26133689","abstract":"• Background and Aims: Glacier foreland plants are highly threatened by global warming. Regeneration from seeds on deglaciated terrain will be crucial for successful migration and survival of these species, and hence a better understanding of the impacts of climate change on seedling recruitment is urgently needed to predict future plant persistence in these environments. This study presents the first field evidence of the impact of climate change on recruitment success of glacier foreland plants. • Methods: Seeds of eight foreland species were sown on a foreland site at 2500m a.s.l., and at a site 400m lower in altitude to simulate a 2·7 °C increase in mean annual temperature. Soil from the site of origin was used to reproduce the natural germination substrate. Recruitment success, temperature and water potential were monitored for 2 years. The response of seed germination to warming was further investigated in the laboratory. • Key Results: At the glacier foreland site, seedling emergence was low (0 to approx. 40 %) and occurred in summer in all species after seeds had experienced autumn and winter seasons. However, at the warmer site there was a shift from summer to autumn emergence in two species and a significant increase of summer emergence (13-35 % higher) in all species except two. Survival and establishment was possible for 60-75 % of autumn-emerged seedlings and was generally greater under warmer conditions. Early snowmelt in spring caused the main ecological factors enhancing the recruitment success. • Conclusions: The results suggest that warming will influence the recruitment of glacier foreland species primarily via the extension of the snow-free period in spring, which increases seedling establishment and results in a greater resistance to summer drought and winter extremes. The changes in recruitment success observed here imply that range shifts or changes in abundance are possible in a future warmer climate, but overall success may be dependent on interactions with shifts in other components of the plant community.","author":[{"dropping-particle":"","family":"Mondoni","given":"Andrea","non-dropping-particle":"","parse-names":false,"suffix":""},{"dropping-particle":"","family":"Pedrini","given":"Simone","non-dropping-particle":"","parse-names":false,"suffix":""},{"dropping-particle":"","family":"Bernareggi","given":"Giulietta","non-dropping-particle":"","parse-names":false,"suffix":""},{"dropping-particle":"","family":"Rossi","given":"Graziano","non-dropping-particle":"","parse-names":false,"suffix":""},{"dropping-particle":"","family":"Abeli","given":"Thomas","non-dropping-particle":"","parse-names":false,"suffix":""},{"dropping-particle":"","family":"Probert","given":"Robin J.","non-dropping-particle":"","parse-names":false,"suffix":""},{"dropping-particle":"","family":"Ghitti","given":"Michele","non-dropping-particle":"","parse-names":false,"suffix":""},{"dropping-particle":"","family":"Bonomi","given":"Costantino","non-dropping-particle":"","parse-names":false,"suffix":""},{"dropping-particle":"","family":"Orsenigo","given":"Simone","non-dropping-particle":"","parse-names":false,"suffix":""}],"container-title":"Annals of Botany","id":"ITEM-1","issue":"6","issued":{"date-parts":[["2015"]]},"page":"907-916","title":"Climate warming could increase recruitment success in glacier foreland plants","type":"article-journal","volume":"116"},"uris":["http://www.mendeley.com/documents/?uuid=f73d4c07-f3c7-46f5-b815-2c02a2cb7f49"]}],"mendeley":{"formattedCitation":"(Mondoni &lt;i&gt;et al.&lt;/i&gt;, 2015)","plainTextFormattedCitation":"(Mondoni et al., 2015)","previouslyFormattedCitation":"(Mondoni &lt;i&gt;et al.&lt;/i&gt;, 2015)"},"properties":{"noteIndex":0},"schema":"https://github.com/citation-style-language/schema/raw/master/csl-citation.json"}</w:instrText>
      </w:r>
      <w:r w:rsidR="00EF5618" w:rsidRPr="00F95F23">
        <w:rPr>
          <w:rFonts w:eastAsia="Times New Roman" w:cstheme="minorHAnsi"/>
          <w:color w:val="000000"/>
          <w:lang w:eastAsia="ca-ES"/>
        </w:rPr>
        <w:fldChar w:fldCharType="separate"/>
      </w:r>
      <w:r w:rsidR="00757D24" w:rsidRPr="00F95F23">
        <w:rPr>
          <w:rFonts w:eastAsia="Times New Roman" w:cstheme="minorHAnsi"/>
          <w:noProof/>
          <w:color w:val="000000"/>
          <w:lang w:eastAsia="ca-ES"/>
        </w:rPr>
        <w:t xml:space="preserve">(Mondoni </w:t>
      </w:r>
      <w:r w:rsidR="00757D24" w:rsidRPr="00F95F23">
        <w:rPr>
          <w:rFonts w:eastAsia="Times New Roman" w:cstheme="minorHAnsi"/>
          <w:i/>
          <w:noProof/>
          <w:color w:val="000000"/>
          <w:lang w:eastAsia="ca-ES"/>
        </w:rPr>
        <w:t>et al.</w:t>
      </w:r>
      <w:r w:rsidR="00757D24" w:rsidRPr="00F95F23">
        <w:rPr>
          <w:rFonts w:eastAsia="Times New Roman" w:cstheme="minorHAnsi"/>
          <w:noProof/>
          <w:color w:val="000000"/>
          <w:lang w:eastAsia="ca-ES"/>
        </w:rPr>
        <w:t>, 2015)</w:t>
      </w:r>
      <w:r w:rsidR="00EF5618" w:rsidRPr="00F95F23">
        <w:rPr>
          <w:rFonts w:eastAsia="Times New Roman" w:cstheme="minorHAnsi"/>
          <w:color w:val="000000"/>
          <w:lang w:eastAsia="ca-ES"/>
        </w:rPr>
        <w:fldChar w:fldCharType="end"/>
      </w:r>
      <w:r w:rsidR="00EF5618" w:rsidRPr="00F95F23">
        <w:rPr>
          <w:rFonts w:eastAsia="Times New Roman" w:cstheme="minorHAnsi"/>
          <w:color w:val="000000"/>
          <w:lang w:eastAsia="ca-ES"/>
        </w:rPr>
        <w:t xml:space="preserve">. </w:t>
      </w:r>
      <w:r w:rsidR="00CC74C7">
        <w:rPr>
          <w:rFonts w:eastAsia="Times New Roman" w:cstheme="minorHAnsi"/>
          <w:color w:val="000000"/>
          <w:lang w:eastAsia="ca-ES"/>
        </w:rPr>
        <w:t>However,</w:t>
      </w:r>
      <w:r w:rsidR="007F7586" w:rsidRPr="00F95F23">
        <w:rPr>
          <w:rFonts w:eastAsia="Times New Roman" w:cstheme="minorHAnsi"/>
          <w:color w:val="000000"/>
          <w:lang w:eastAsia="ca-ES"/>
        </w:rPr>
        <w:t xml:space="preserve"> </w:t>
      </w:r>
      <w:r w:rsidR="00523D10" w:rsidRPr="00F95F23">
        <w:rPr>
          <w:rFonts w:eastAsia="Times New Roman" w:cstheme="minorHAnsi"/>
          <w:color w:val="000000"/>
          <w:lang w:eastAsia="ca-ES"/>
        </w:rPr>
        <w:t>t</w:t>
      </w:r>
      <w:r w:rsidR="001463B1" w:rsidRPr="00F95F23">
        <w:rPr>
          <w:rFonts w:eastAsia="Times New Roman" w:cstheme="minorHAnsi"/>
          <w:color w:val="000000"/>
          <w:lang w:eastAsia="ca-ES"/>
        </w:rPr>
        <w:t xml:space="preserve">he success </w:t>
      </w:r>
      <w:r w:rsidR="00C309C3">
        <w:rPr>
          <w:rFonts w:eastAsia="Times New Roman" w:cstheme="minorHAnsi"/>
          <w:color w:val="000000"/>
          <w:lang w:eastAsia="ca-ES"/>
        </w:rPr>
        <w:t xml:space="preserve">of </w:t>
      </w:r>
      <w:r w:rsidR="007F7586" w:rsidRPr="00F95F23">
        <w:rPr>
          <w:rFonts w:eastAsia="Times New Roman" w:cstheme="minorHAnsi"/>
          <w:color w:val="000000"/>
          <w:lang w:eastAsia="ca-ES"/>
        </w:rPr>
        <w:t>surviving</w:t>
      </w:r>
      <w:r w:rsidR="001463B1" w:rsidRPr="00F95F23">
        <w:rPr>
          <w:rFonts w:eastAsia="Times New Roman" w:cstheme="minorHAnsi"/>
          <w:color w:val="000000"/>
          <w:lang w:eastAsia="ca-ES"/>
        </w:rPr>
        <w:t xml:space="preserve"> winter</w:t>
      </w:r>
      <w:r w:rsidR="007F7586" w:rsidRPr="00F95F23">
        <w:rPr>
          <w:rFonts w:eastAsia="Times New Roman" w:cstheme="minorHAnsi"/>
          <w:color w:val="000000"/>
          <w:lang w:eastAsia="ca-ES"/>
        </w:rPr>
        <w:t xml:space="preserve"> seems to be species-specific and more studies </w:t>
      </w:r>
      <w:proofErr w:type="gramStart"/>
      <w:r w:rsidR="007F7586" w:rsidRPr="00F95F23">
        <w:rPr>
          <w:rFonts w:eastAsia="Times New Roman" w:cstheme="minorHAnsi"/>
          <w:color w:val="000000"/>
          <w:lang w:eastAsia="ca-ES"/>
        </w:rPr>
        <w:t>are needed</w:t>
      </w:r>
      <w:proofErr w:type="gramEnd"/>
      <w:r w:rsidR="000568FA">
        <w:rPr>
          <w:rFonts w:eastAsia="Times New Roman" w:cstheme="minorHAnsi"/>
          <w:color w:val="000000"/>
          <w:lang w:eastAsia="ca-ES"/>
        </w:rPr>
        <w:t xml:space="preserve"> to understand the implications of autumn germination</w:t>
      </w:r>
      <w:r w:rsidR="006675CC" w:rsidRPr="00F95F23">
        <w:rPr>
          <w:rFonts w:eastAsia="Times New Roman" w:cstheme="minorHAnsi"/>
          <w:color w:val="000000"/>
          <w:lang w:eastAsia="ca-ES"/>
        </w:rPr>
        <w:t>.</w:t>
      </w:r>
      <w:r w:rsidR="00C01E9B" w:rsidRPr="00F95F23">
        <w:rPr>
          <w:rFonts w:eastAsia="Times New Roman" w:cstheme="minorHAnsi"/>
          <w:color w:val="000000"/>
          <w:lang w:eastAsia="ca-ES"/>
        </w:rPr>
        <w:t xml:space="preserve"> </w:t>
      </w:r>
      <w:r w:rsidR="00A85B90">
        <w:rPr>
          <w:rFonts w:eastAsia="Times New Roman" w:cstheme="minorHAnsi"/>
          <w:color w:val="000000"/>
          <w:lang w:eastAsia="ca-ES"/>
        </w:rPr>
        <w:t xml:space="preserve">As expected, </w:t>
      </w:r>
      <w:r w:rsidR="00C309C3">
        <w:rPr>
          <w:rFonts w:eastAsia="Times New Roman" w:cstheme="minorHAnsi"/>
          <w:color w:val="000000"/>
          <w:lang w:eastAsia="ca-ES"/>
        </w:rPr>
        <w:t>below-zero</w:t>
      </w:r>
      <w:r w:rsidR="00D34F39" w:rsidRPr="00F95F23">
        <w:rPr>
          <w:rFonts w:eastAsia="Times New Roman" w:cstheme="minorHAnsi"/>
          <w:color w:val="000000"/>
          <w:lang w:eastAsia="ca-ES"/>
        </w:rPr>
        <w:t xml:space="preserve"> temperatures showed </w:t>
      </w:r>
      <w:r w:rsidR="00C75010" w:rsidRPr="00F95F23">
        <w:rPr>
          <w:rFonts w:eastAsia="Times New Roman" w:cstheme="minorHAnsi"/>
          <w:color w:val="000000"/>
          <w:lang w:eastAsia="ca-ES"/>
        </w:rPr>
        <w:t xml:space="preserve">consistent </w:t>
      </w:r>
      <w:r w:rsidR="00D34F39" w:rsidRPr="00F95F23">
        <w:rPr>
          <w:rFonts w:eastAsia="Times New Roman" w:cstheme="minorHAnsi"/>
          <w:color w:val="000000"/>
          <w:lang w:eastAsia="ca-ES"/>
        </w:rPr>
        <w:t xml:space="preserve">detrimental effects </w:t>
      </w:r>
      <w:r w:rsidR="001118F4" w:rsidRPr="00F95F23">
        <w:rPr>
          <w:rFonts w:eastAsia="Times New Roman" w:cstheme="minorHAnsi"/>
          <w:color w:val="000000"/>
          <w:lang w:eastAsia="ca-ES"/>
        </w:rPr>
        <w:t>on germination</w:t>
      </w:r>
      <w:r w:rsidR="00D34F39" w:rsidRPr="00F95F23">
        <w:rPr>
          <w:rFonts w:eastAsia="Times New Roman" w:cstheme="minorHAnsi"/>
          <w:color w:val="000000"/>
          <w:lang w:eastAsia="ca-ES"/>
        </w:rPr>
        <w:t xml:space="preserve">, </w:t>
      </w:r>
      <w:r w:rsidR="00F50289">
        <w:rPr>
          <w:rFonts w:eastAsia="Times New Roman" w:cstheme="minorHAnsi"/>
          <w:color w:val="000000"/>
          <w:lang w:eastAsia="ca-ES"/>
        </w:rPr>
        <w:t>likely driven by</w:t>
      </w:r>
      <w:r w:rsidR="00D34F39" w:rsidRPr="00F95F23">
        <w:rPr>
          <w:rFonts w:eastAsia="Times New Roman" w:cstheme="minorHAnsi"/>
          <w:color w:val="000000"/>
          <w:lang w:eastAsia="ca-ES"/>
        </w:rPr>
        <w:t xml:space="preserve"> the physiological drought they are subjected to</w:t>
      </w:r>
      <w:r w:rsidR="00F66496" w:rsidRPr="00F95F23">
        <w:rPr>
          <w:rFonts w:eastAsia="Times New Roman" w:cstheme="minorHAnsi"/>
          <w:color w:val="000000"/>
          <w:lang w:eastAsia="ca-ES"/>
        </w:rPr>
        <w:t xml:space="preserve"> </w:t>
      </w:r>
      <w:r w:rsidR="002C67DA"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{"citationItems":[{"id":"ITEM-1","itemData":{"DOI":"10.1111/j.1469-185X.1968.tb00968.x","abstract":"How are plants adapted to the low temperatures and other stresses of arctic and alpine environments ?’ At present it is not possible to answer this question completely. Much work remains to be done, particularly on low-temperature metabolism, frost resistance, and the environmental cues and requirements for flowering, dormancy, regrowth, and germination. However, in brief, we can say that plants are adapted to these severe environments by employing combinations of the following general characteristics: 1. Life form: perennial herb, prostrate shrub, or lichen. Perennial herbs have greatest part of biomass underground. 2. Seed dormancy: generally controlled by environment; seeds can remain dormant for long periods of time at low temperatures since they require temperatures well above freezing for germination. 3. Seedling establishment: rare and very slow; it is often several years before a seedling is safely established. 4. Chlorophyll content: in both alpine and arctic ecosystems not greatly different on a land-area basis from that in temperate herbaceous communities. Within a single species there is more chlorophyll in leaves of arctic populations than in those of alpine populations. 5. Photosynthesis and respiration: (a) These are at high rates for only a few weeks when temperatures and light are favourable. (b) Optimum photosynthesis rates are at lower temperatures than for ordinary plants; rates are both genetically and environmentally controlled with phenotypic plasticity very marked. (c) Dark respiration is higher at all temperatures than for ordinary plants; rate is both genetically and environmentally controlled, with phenotypic plasticity very pronounced, i.e. low-temperature environment increases the rate at all temperatures. (d) Alpine plants have higher light-saturation values in photosynthesis than do arctic or lowland plants; light saturation closely tied to temperature. (e) There is some evidence that alpine plants can carry on photosynthesis at lower carbon dioxide concentrations than can other plants. (f) Annual productivity is low, but daily productivity during growing season can be as high as that of most temperate herbaceous vegetation. Productivity can be increased by temperature, nutrients, or water. 6. Drought resistance: most drought stress in winter in exposed sites is due to frozen soils and dry winds. It is met by decreased water potentials, higher concentrations of soluble carbohydrates, and closed stomates. Little drought res…","author":[{"dropping-particle":"","family":"Billings","given":"W.D.","non-dropping-particle":"","parse-names":false,"suffix":""},{"dropping-particle":"","family":"Mooney","given":"H.A.","non-dropping-particle":"","parse-names":false,"suffix":""}],"container-title":"Biological Reviews","id":"ITEM-1","issue":"4","issued":{"date-parts":[["1968"]]},"page":"481-529","title":"The ecology of arctic and alpine plants","type":"article-journal","volume":"43"},"uris":["http://www.mendeley.com/documents/?uuid=2cbb55df-5b3b-41fa-bed3-35038e98fd78"]}],"mendeley":{"formattedCitation":"(Billings and Mooney, 1968)","plainTextFormattedCitation":"(Billings and Mooney, 1968)","previouslyFormattedCitation":"(Billings and Mooney, 1968)"},"properties":{"noteIndex":0},"schema":"https://github.com/citation-style-language/schema/raw/master/csl-citation.json"}</w:instrText>
      </w:r>
      <w:r w:rsidR="002C67DA" w:rsidRPr="00F95F23">
        <w:rPr>
          <w:rFonts w:eastAsia="Times New Roman" w:cstheme="minorHAnsi"/>
          <w:color w:val="000000"/>
          <w:lang w:eastAsia="ca-ES"/>
        </w:rPr>
        <w:fldChar w:fldCharType="separate"/>
      </w:r>
      <w:r w:rsidR="00757D24" w:rsidRPr="00F95F23">
        <w:rPr>
          <w:rFonts w:eastAsia="Times New Roman" w:cstheme="minorHAnsi"/>
          <w:noProof/>
          <w:color w:val="000000"/>
          <w:lang w:eastAsia="ca-ES"/>
        </w:rPr>
        <w:t>(Billings and Mooney, 1968)</w:t>
      </w:r>
      <w:r w:rsidR="002C67DA" w:rsidRPr="00F95F23">
        <w:rPr>
          <w:rFonts w:eastAsia="Times New Roman" w:cstheme="minorHAnsi"/>
          <w:color w:val="000000"/>
          <w:lang w:eastAsia="ca-ES"/>
        </w:rPr>
        <w:fldChar w:fldCharType="end"/>
      </w:r>
      <w:r w:rsidR="00D34F39" w:rsidRPr="00F95F23">
        <w:rPr>
          <w:rFonts w:eastAsia="Times New Roman" w:cstheme="minorHAnsi"/>
          <w:color w:val="000000"/>
          <w:lang w:eastAsia="ca-ES"/>
        </w:rPr>
        <w:t xml:space="preserve">. Consequently, seeds that disperse in </w:t>
      </w:r>
      <w:r w:rsidR="00506561" w:rsidRPr="00F95F23">
        <w:rPr>
          <w:rFonts w:eastAsia="Times New Roman" w:cstheme="minorHAnsi"/>
          <w:color w:val="000000"/>
          <w:lang w:eastAsia="ca-ES"/>
        </w:rPr>
        <w:t xml:space="preserve">fellfield </w:t>
      </w:r>
      <w:r w:rsidR="00506561">
        <w:rPr>
          <w:rFonts w:eastAsia="Times New Roman" w:cstheme="minorHAnsi"/>
          <w:color w:val="000000"/>
          <w:lang w:eastAsia="ca-ES"/>
        </w:rPr>
        <w:t>conditions</w:t>
      </w:r>
      <w:r w:rsidR="00506561" w:rsidRPr="00F95F23">
        <w:rPr>
          <w:rFonts w:eastAsia="Times New Roman" w:cstheme="minorHAnsi"/>
          <w:color w:val="000000"/>
          <w:lang w:eastAsia="ca-ES"/>
        </w:rPr>
        <w:t xml:space="preserve"> </w:t>
      </w:r>
      <w:r w:rsidR="00D34F39" w:rsidRPr="00F95F23">
        <w:rPr>
          <w:rFonts w:eastAsia="Times New Roman" w:cstheme="minorHAnsi"/>
          <w:color w:val="000000"/>
          <w:lang w:eastAsia="ca-ES"/>
        </w:rPr>
        <w:t xml:space="preserve">must endure below </w:t>
      </w:r>
      <w:proofErr w:type="gramStart"/>
      <w:r w:rsidR="00D34F39" w:rsidRPr="00F95F23">
        <w:rPr>
          <w:rFonts w:eastAsia="Times New Roman" w:cstheme="minorHAnsi"/>
          <w:color w:val="000000"/>
          <w:lang w:eastAsia="ca-ES"/>
        </w:rPr>
        <w:t>0º</w:t>
      </w:r>
      <w:proofErr w:type="gramEnd"/>
      <w:r w:rsidR="00D34F39" w:rsidRPr="00F95F23">
        <w:rPr>
          <w:rFonts w:eastAsia="Times New Roman" w:cstheme="minorHAnsi"/>
          <w:color w:val="000000"/>
          <w:lang w:eastAsia="ca-ES"/>
        </w:rPr>
        <w:t>C temperatures and postpone germination until frozen soil thaw</w:t>
      </w:r>
      <w:r w:rsidR="008933C0">
        <w:rPr>
          <w:rFonts w:eastAsia="Times New Roman" w:cstheme="minorHAnsi"/>
          <w:color w:val="000000"/>
          <w:lang w:eastAsia="ca-ES"/>
        </w:rPr>
        <w:t>s</w:t>
      </w:r>
      <w:r w:rsidR="00D34F39" w:rsidRPr="00F95F23">
        <w:rPr>
          <w:rFonts w:eastAsia="Times New Roman" w:cstheme="minorHAnsi"/>
          <w:color w:val="000000"/>
          <w:lang w:eastAsia="ca-ES"/>
        </w:rPr>
        <w:t>. This postponed germination c</w:t>
      </w:r>
      <w:r w:rsidR="00084086" w:rsidRPr="00F95F23">
        <w:rPr>
          <w:rFonts w:eastAsia="Times New Roman" w:cstheme="minorHAnsi"/>
          <w:color w:val="000000"/>
          <w:lang w:eastAsia="ca-ES"/>
        </w:rPr>
        <w:t>ould</w:t>
      </w:r>
      <w:r w:rsidR="00D34F39" w:rsidRPr="00F95F23">
        <w:rPr>
          <w:rFonts w:eastAsia="Times New Roman" w:cstheme="minorHAnsi"/>
          <w:color w:val="000000"/>
          <w:lang w:eastAsia="ca-ES"/>
        </w:rPr>
        <w:t xml:space="preserve"> potentially shorten their effective growing season</w:t>
      </w:r>
      <w:r w:rsidR="00F66496" w:rsidRPr="00F95F23">
        <w:rPr>
          <w:rFonts w:eastAsia="Times New Roman" w:cstheme="minorHAnsi"/>
          <w:color w:val="000000"/>
          <w:lang w:eastAsia="ca-ES"/>
        </w:rPr>
        <w:t>;</w:t>
      </w:r>
      <w:r w:rsidR="00507572" w:rsidRPr="00F95F23">
        <w:rPr>
          <w:rFonts w:eastAsia="Times New Roman" w:cstheme="minorHAnsi"/>
          <w:color w:val="000000"/>
          <w:lang w:eastAsia="ca-ES"/>
        </w:rPr>
        <w:t xml:space="preserve"> n</w:t>
      </w:r>
      <w:r w:rsidR="00D34F39" w:rsidRPr="00F95F23">
        <w:rPr>
          <w:rFonts w:eastAsia="Times New Roman" w:cstheme="minorHAnsi"/>
          <w:color w:val="000000"/>
          <w:lang w:eastAsia="ca-ES"/>
        </w:rPr>
        <w:t xml:space="preserve">evertheless, this delay </w:t>
      </w:r>
      <w:proofErr w:type="gramStart"/>
      <w:r w:rsidR="00096994" w:rsidRPr="00F95F23">
        <w:rPr>
          <w:rFonts w:eastAsia="Times New Roman" w:cstheme="minorHAnsi"/>
          <w:color w:val="000000"/>
          <w:lang w:eastAsia="ca-ES"/>
        </w:rPr>
        <w:t>is</w:t>
      </w:r>
      <w:r w:rsidR="00D34F39" w:rsidRPr="00F95F23">
        <w:rPr>
          <w:rFonts w:eastAsia="Times New Roman" w:cstheme="minorHAnsi"/>
          <w:color w:val="000000"/>
          <w:lang w:eastAsia="ca-ES"/>
        </w:rPr>
        <w:t xml:space="preserve"> compensated</w:t>
      </w:r>
      <w:proofErr w:type="gramEnd"/>
      <w:r w:rsidR="00D34F39" w:rsidRPr="00F95F23">
        <w:rPr>
          <w:rFonts w:eastAsia="Times New Roman" w:cstheme="minorHAnsi"/>
          <w:color w:val="000000"/>
          <w:lang w:eastAsia="ca-ES"/>
        </w:rPr>
        <w:t xml:space="preserve"> by the shorter winter period</w:t>
      </w:r>
      <w:r w:rsidR="00096994" w:rsidRPr="00F95F23">
        <w:rPr>
          <w:rFonts w:eastAsia="Times New Roman" w:cstheme="minorHAnsi"/>
          <w:color w:val="000000"/>
          <w:lang w:eastAsia="ca-ES"/>
        </w:rPr>
        <w:t xml:space="preserve"> experienced</w:t>
      </w:r>
      <w:r w:rsidR="00A128A8">
        <w:rPr>
          <w:rFonts w:eastAsia="Times New Roman" w:cstheme="minorHAnsi"/>
          <w:color w:val="000000"/>
          <w:lang w:eastAsia="ca-ES"/>
        </w:rPr>
        <w:t xml:space="preserve"> in </w:t>
      </w:r>
      <w:r w:rsidR="002B1571">
        <w:rPr>
          <w:rFonts w:eastAsia="Times New Roman" w:cstheme="minorHAnsi"/>
          <w:color w:val="000000"/>
          <w:lang w:eastAsia="ca-ES"/>
        </w:rPr>
        <w:t>fellfield conditions</w:t>
      </w:r>
      <w:r w:rsidR="00C4115C" w:rsidRPr="00F95F23">
        <w:rPr>
          <w:rFonts w:eastAsia="Times New Roman" w:cstheme="minorHAnsi"/>
          <w:color w:val="000000"/>
          <w:lang w:eastAsia="ca-ES"/>
        </w:rPr>
        <w:t>.</w:t>
      </w:r>
      <w:r w:rsidR="000B56DB" w:rsidRPr="00F95F23">
        <w:rPr>
          <w:rFonts w:eastAsia="Times New Roman" w:cstheme="minorHAnsi"/>
          <w:color w:val="000000"/>
          <w:lang w:eastAsia="ca-ES"/>
        </w:rPr>
        <w:t xml:space="preserve"> </w:t>
      </w:r>
      <w:r w:rsidR="001118F4" w:rsidRPr="00F95F23">
        <w:rPr>
          <w:rFonts w:eastAsia="Times New Roman" w:cstheme="minorHAnsi"/>
          <w:color w:val="000000"/>
          <w:lang w:eastAsia="ca-ES"/>
        </w:rPr>
        <w:t xml:space="preserve">The second germination peak </w:t>
      </w:r>
      <w:proofErr w:type="gramStart"/>
      <w:r w:rsidR="001118F4" w:rsidRPr="00F95F23">
        <w:rPr>
          <w:rFonts w:eastAsia="Times New Roman" w:cstheme="minorHAnsi"/>
          <w:color w:val="000000"/>
          <w:lang w:eastAsia="ca-ES"/>
        </w:rPr>
        <w:t xml:space="preserve">is </w:t>
      </w:r>
      <w:r w:rsidR="00CA60A3" w:rsidRPr="00F95F23">
        <w:rPr>
          <w:rFonts w:eastAsia="Times New Roman" w:cstheme="minorHAnsi"/>
          <w:color w:val="000000"/>
          <w:lang w:eastAsia="ca-ES"/>
        </w:rPr>
        <w:t>triggered</w:t>
      </w:r>
      <w:proofErr w:type="gramEnd"/>
      <w:r w:rsidR="00CA60A3" w:rsidRPr="00F95F23">
        <w:rPr>
          <w:rFonts w:eastAsia="Times New Roman" w:cstheme="minorHAnsi"/>
          <w:color w:val="000000"/>
          <w:lang w:eastAsia="ca-ES"/>
        </w:rPr>
        <w:t xml:space="preserve"> </w:t>
      </w:r>
      <w:r w:rsidR="00C4115C" w:rsidRPr="00F95F23">
        <w:rPr>
          <w:rFonts w:eastAsia="Times New Roman" w:cstheme="minorHAnsi"/>
          <w:color w:val="000000"/>
          <w:lang w:eastAsia="ca-ES"/>
        </w:rPr>
        <w:t xml:space="preserve">when temperatures rise again in </w:t>
      </w:r>
      <w:r w:rsidR="00C309C3">
        <w:rPr>
          <w:rFonts w:eastAsia="Times New Roman" w:cstheme="minorHAnsi"/>
          <w:color w:val="000000"/>
          <w:lang w:eastAsia="ca-ES"/>
        </w:rPr>
        <w:t xml:space="preserve">the </w:t>
      </w:r>
      <w:r w:rsidR="00C4115C" w:rsidRPr="00F95F23">
        <w:rPr>
          <w:rFonts w:eastAsia="Times New Roman" w:cstheme="minorHAnsi"/>
          <w:color w:val="000000"/>
          <w:lang w:eastAsia="ca-ES"/>
        </w:rPr>
        <w:t>early growing season</w:t>
      </w:r>
      <w:r w:rsidR="00832CA5">
        <w:rPr>
          <w:rFonts w:eastAsia="Times New Roman" w:cstheme="minorHAnsi"/>
          <w:color w:val="000000"/>
          <w:lang w:eastAsia="ca-ES"/>
        </w:rPr>
        <w:t xml:space="preserve"> </w:t>
      </w:r>
      <w:r w:rsidR="00D35782" w:rsidRPr="00F95F23">
        <w:rPr>
          <w:rFonts w:eastAsia="Times New Roman" w:cstheme="minorHAnsi"/>
          <w:color w:val="000000"/>
          <w:lang w:eastAsia="ca-ES"/>
        </w:rPr>
        <w:t>and</w:t>
      </w:r>
      <w:r w:rsidR="00750788" w:rsidRPr="00F95F23">
        <w:rPr>
          <w:rFonts w:eastAsia="Times New Roman" w:cstheme="minorHAnsi"/>
          <w:color w:val="000000"/>
          <w:lang w:eastAsia="ca-ES"/>
        </w:rPr>
        <w:t xml:space="preserve"> </w:t>
      </w:r>
      <w:r w:rsidR="00D35782" w:rsidRPr="00F95F23">
        <w:rPr>
          <w:rFonts w:eastAsia="Times New Roman" w:cstheme="minorHAnsi"/>
          <w:color w:val="000000"/>
          <w:lang w:eastAsia="ca-ES"/>
        </w:rPr>
        <w:t xml:space="preserve">almost no germination happens </w:t>
      </w:r>
      <w:r w:rsidR="00F26245" w:rsidRPr="00F95F23">
        <w:rPr>
          <w:rFonts w:eastAsia="Times New Roman" w:cstheme="minorHAnsi"/>
          <w:color w:val="000000"/>
          <w:lang w:eastAsia="ca-ES"/>
        </w:rPr>
        <w:t xml:space="preserve">in </w:t>
      </w:r>
      <w:r w:rsidR="00C309C3">
        <w:rPr>
          <w:rFonts w:eastAsia="Times New Roman" w:cstheme="minorHAnsi"/>
          <w:color w:val="000000"/>
          <w:lang w:eastAsia="ca-ES"/>
        </w:rPr>
        <w:t xml:space="preserve">the </w:t>
      </w:r>
      <w:r w:rsidR="00F26245" w:rsidRPr="00F95F23">
        <w:rPr>
          <w:rFonts w:eastAsia="Times New Roman" w:cstheme="minorHAnsi"/>
          <w:color w:val="000000"/>
          <w:lang w:eastAsia="ca-ES"/>
        </w:rPr>
        <w:t>late growing season</w:t>
      </w:r>
      <w:r w:rsidR="00370D42" w:rsidRPr="00F95F23">
        <w:rPr>
          <w:rFonts w:eastAsia="Times New Roman" w:cstheme="minorHAnsi"/>
          <w:color w:val="000000"/>
          <w:lang w:eastAsia="ca-ES"/>
        </w:rPr>
        <w:t xml:space="preserve">. </w:t>
      </w:r>
      <w:r w:rsidR="008F4339">
        <w:rPr>
          <w:rFonts w:eastAsia="Times New Roman" w:cstheme="minorHAnsi"/>
          <w:color w:val="000000"/>
          <w:lang w:eastAsia="ca-ES"/>
        </w:rPr>
        <w:t xml:space="preserve">The second peak </w:t>
      </w:r>
      <w:proofErr w:type="gramStart"/>
      <w:r w:rsidR="008F4339">
        <w:rPr>
          <w:rFonts w:eastAsia="Times New Roman" w:cstheme="minorHAnsi"/>
          <w:color w:val="000000"/>
          <w:lang w:eastAsia="ca-ES"/>
        </w:rPr>
        <w:t>was corroborated</w:t>
      </w:r>
      <w:proofErr w:type="gramEnd"/>
      <w:r w:rsidR="008F4339">
        <w:rPr>
          <w:rFonts w:eastAsia="Times New Roman" w:cstheme="minorHAnsi"/>
          <w:color w:val="000000"/>
          <w:lang w:eastAsia="ca-ES"/>
        </w:rPr>
        <w:t xml:space="preserve"> by our sowing experiments in the field, with higher germination in </w:t>
      </w:r>
      <w:r w:rsidR="00C309C3">
        <w:rPr>
          <w:rFonts w:eastAsia="Times New Roman" w:cstheme="minorHAnsi"/>
          <w:color w:val="000000"/>
          <w:lang w:eastAsia="ca-ES"/>
        </w:rPr>
        <w:t xml:space="preserve">the </w:t>
      </w:r>
      <w:ins w:id="225" w:author="Cuenta Microsoft" w:date="2024-09-26T15:12:00Z">
        <w:r w:rsidR="00802A13">
          <w:rPr>
            <w:rFonts w:eastAsia="Times New Roman" w:cstheme="minorHAnsi"/>
            <w:color w:val="000000"/>
            <w:lang w:eastAsia="ca-ES"/>
          </w:rPr>
          <w:t>spring</w:t>
        </w:r>
      </w:ins>
      <w:r w:rsidR="008F4339">
        <w:rPr>
          <w:rFonts w:eastAsia="Times New Roman" w:cstheme="minorHAnsi"/>
          <w:color w:val="000000"/>
          <w:lang w:eastAsia="ca-ES"/>
        </w:rPr>
        <w:t xml:space="preserve"> compared to </w:t>
      </w:r>
      <w:r w:rsidR="00C309C3">
        <w:rPr>
          <w:rFonts w:eastAsia="Times New Roman" w:cstheme="minorHAnsi"/>
          <w:color w:val="000000"/>
          <w:lang w:eastAsia="ca-ES"/>
        </w:rPr>
        <w:t xml:space="preserve">the </w:t>
      </w:r>
      <w:ins w:id="226" w:author="Cuenta Microsoft" w:date="2024-10-10T15:54:00Z">
        <w:r w:rsidR="00920418">
          <w:rPr>
            <w:rFonts w:eastAsia="Times New Roman" w:cstheme="minorHAnsi"/>
            <w:color w:val="000000"/>
            <w:lang w:eastAsia="ca-ES"/>
          </w:rPr>
          <w:t>second</w:t>
        </w:r>
      </w:ins>
      <w:ins w:id="227" w:author="Cuenta Microsoft" w:date="2024-09-26T15:12:00Z">
        <w:r w:rsidR="00802A13">
          <w:rPr>
            <w:rFonts w:eastAsia="Times New Roman" w:cstheme="minorHAnsi"/>
            <w:color w:val="000000"/>
            <w:lang w:eastAsia="ca-ES"/>
          </w:rPr>
          <w:t xml:space="preserve"> autumn</w:t>
        </w:r>
      </w:ins>
      <w:r w:rsidR="008F4339">
        <w:rPr>
          <w:rFonts w:eastAsia="Times New Roman" w:cstheme="minorHAnsi"/>
          <w:color w:val="000000"/>
          <w:lang w:eastAsia="ca-ES"/>
        </w:rPr>
        <w:t xml:space="preserve"> in fellfield conditions. </w:t>
      </w:r>
      <w:r w:rsidR="00A366D4">
        <w:rPr>
          <w:rFonts w:eastAsia="Times New Roman" w:cstheme="minorHAnsi"/>
          <w:color w:val="000000"/>
          <w:lang w:eastAsia="ca-ES"/>
        </w:rPr>
        <w:t xml:space="preserve"> </w:t>
      </w:r>
    </w:p>
    <w:p w14:paraId="0A0891B4" w14:textId="2EFC57B6" w:rsidR="0056412F" w:rsidRDefault="002B30AD" w:rsidP="00914E3A">
      <w:pPr>
        <w:spacing w:line="480" w:lineRule="auto"/>
        <w:ind w:firstLine="709"/>
        <w:jc w:val="both"/>
        <w:rPr>
          <w:rFonts w:eastAsia="Times New Roman" w:cstheme="minorHAnsi"/>
          <w:color w:val="000000"/>
          <w:lang w:eastAsia="ca-ES"/>
        </w:rPr>
      </w:pPr>
      <w:r w:rsidRPr="00F95F23">
        <w:rPr>
          <w:rFonts w:eastAsia="Times New Roman" w:cstheme="minorHAnsi"/>
          <w:color w:val="000000"/>
          <w:lang w:eastAsia="ca-ES"/>
        </w:rPr>
        <w:lastRenderedPageBreak/>
        <w:t xml:space="preserve">In </w:t>
      </w:r>
      <w:r w:rsidR="00553056">
        <w:rPr>
          <w:rFonts w:eastAsia="Times New Roman" w:cstheme="minorHAnsi"/>
          <w:color w:val="000000"/>
          <w:lang w:eastAsia="ca-ES"/>
        </w:rPr>
        <w:t xml:space="preserve">snowbed </w:t>
      </w:r>
      <w:ins w:id="228" w:author="Cuenta Microsoft" w:date="2024-09-26T15:14:00Z">
        <w:r w:rsidR="00802A13">
          <w:rPr>
            <w:rFonts w:eastAsia="Times New Roman" w:cstheme="minorHAnsi"/>
            <w:color w:val="000000"/>
            <w:lang w:eastAsia="ca-ES"/>
          </w:rPr>
          <w:t>conditions</w:t>
        </w:r>
      </w:ins>
      <w:r w:rsidR="003C4040">
        <w:rPr>
          <w:rFonts w:eastAsia="Times New Roman" w:cstheme="minorHAnsi"/>
          <w:color w:val="000000"/>
          <w:lang w:eastAsia="ca-ES"/>
        </w:rPr>
        <w:t>,</w:t>
      </w:r>
      <w:r w:rsidR="00A85B90">
        <w:rPr>
          <w:rFonts w:eastAsia="Times New Roman" w:cstheme="minorHAnsi"/>
          <w:color w:val="000000"/>
          <w:lang w:eastAsia="ca-ES"/>
        </w:rPr>
        <w:t xml:space="preserve"> germination peaks </w:t>
      </w:r>
      <w:r w:rsidR="00CB3C36">
        <w:rPr>
          <w:rFonts w:eastAsia="Times New Roman" w:cstheme="minorHAnsi"/>
          <w:color w:val="000000"/>
          <w:lang w:eastAsia="ca-ES"/>
        </w:rPr>
        <w:t>occurred</w:t>
      </w:r>
      <w:r w:rsidRPr="00F95F23">
        <w:rPr>
          <w:rFonts w:eastAsia="Times New Roman" w:cstheme="minorHAnsi"/>
          <w:color w:val="000000"/>
          <w:lang w:eastAsia="ca-ES"/>
        </w:rPr>
        <w:t xml:space="preserve"> either under snow or later in the season</w:t>
      </w:r>
      <w:r w:rsidR="00EB52F3">
        <w:rPr>
          <w:rFonts w:eastAsia="Times New Roman" w:cstheme="minorHAnsi"/>
          <w:color w:val="000000"/>
          <w:lang w:eastAsia="ca-ES"/>
        </w:rPr>
        <w:t>, reducing</w:t>
      </w:r>
      <w:r w:rsidR="00792AD7" w:rsidRPr="00F95F23">
        <w:rPr>
          <w:rFonts w:eastAsia="Times New Roman" w:cstheme="minorHAnsi"/>
          <w:color w:val="000000"/>
          <w:lang w:eastAsia="ca-ES"/>
        </w:rPr>
        <w:t xml:space="preserve"> autumn germination, </w:t>
      </w:r>
      <w:r w:rsidR="00544887">
        <w:rPr>
          <w:rFonts w:eastAsia="Times New Roman" w:cstheme="minorHAnsi"/>
          <w:color w:val="000000"/>
          <w:lang w:eastAsia="ca-ES"/>
        </w:rPr>
        <w:t xml:space="preserve">likely </w:t>
      </w:r>
      <w:r w:rsidR="0004722A" w:rsidRPr="00F95F23">
        <w:rPr>
          <w:rFonts w:eastAsia="Times New Roman" w:cstheme="minorHAnsi"/>
          <w:color w:val="000000"/>
          <w:lang w:eastAsia="ca-ES"/>
        </w:rPr>
        <w:t xml:space="preserve">because </w:t>
      </w:r>
      <w:r w:rsidR="009668CA" w:rsidRPr="00F95F23">
        <w:rPr>
          <w:rFonts w:eastAsia="Times New Roman" w:cstheme="minorHAnsi"/>
          <w:color w:val="000000"/>
          <w:lang w:eastAsia="ca-ES"/>
        </w:rPr>
        <w:t>the</w:t>
      </w:r>
      <w:r w:rsidR="00013E68">
        <w:rPr>
          <w:rFonts w:eastAsia="Times New Roman" w:cstheme="minorHAnsi"/>
          <w:color w:val="000000"/>
          <w:lang w:eastAsia="ca-ES"/>
        </w:rPr>
        <w:t xml:space="preserve"> seeds experienced</w:t>
      </w:r>
      <w:r w:rsidR="009668CA" w:rsidRPr="00F95F23">
        <w:rPr>
          <w:rFonts w:eastAsia="Times New Roman" w:cstheme="minorHAnsi"/>
          <w:color w:val="000000"/>
          <w:lang w:eastAsia="ca-ES"/>
        </w:rPr>
        <w:t xml:space="preserve"> </w:t>
      </w:r>
      <w:r w:rsidR="00967ADA" w:rsidRPr="00F95F23">
        <w:rPr>
          <w:rFonts w:eastAsia="Times New Roman" w:cstheme="minorHAnsi"/>
          <w:color w:val="000000"/>
          <w:lang w:eastAsia="ca-ES"/>
        </w:rPr>
        <w:t>low</w:t>
      </w:r>
      <w:r w:rsidR="006C4952">
        <w:rPr>
          <w:rFonts w:eastAsia="Times New Roman" w:cstheme="minorHAnsi"/>
          <w:color w:val="000000"/>
          <w:lang w:eastAsia="ca-ES"/>
        </w:rPr>
        <w:t>er</w:t>
      </w:r>
      <w:r w:rsidR="00804EF2" w:rsidRPr="00F95F23">
        <w:rPr>
          <w:rFonts w:eastAsia="Times New Roman" w:cstheme="minorHAnsi"/>
          <w:color w:val="000000"/>
          <w:lang w:eastAsia="ca-ES"/>
        </w:rPr>
        <w:t xml:space="preserve"> temperatures</w:t>
      </w:r>
      <w:r w:rsidR="003968A8" w:rsidRPr="00F95F23">
        <w:rPr>
          <w:rFonts w:eastAsia="Times New Roman" w:cstheme="minorHAnsi"/>
          <w:color w:val="000000"/>
          <w:lang w:eastAsia="ca-ES"/>
        </w:rPr>
        <w:t xml:space="preserve"> and </w:t>
      </w:r>
      <w:r w:rsidR="00544887">
        <w:rPr>
          <w:rFonts w:eastAsia="Times New Roman" w:cstheme="minorHAnsi"/>
          <w:color w:val="000000"/>
          <w:lang w:eastAsia="ca-ES"/>
        </w:rPr>
        <w:t>had</w:t>
      </w:r>
      <w:r w:rsidR="0083643A" w:rsidRPr="00F95F23">
        <w:rPr>
          <w:rFonts w:eastAsia="Times New Roman" w:cstheme="minorHAnsi"/>
          <w:color w:val="000000"/>
          <w:lang w:eastAsia="ca-ES"/>
        </w:rPr>
        <w:t xml:space="preserve"> </w:t>
      </w:r>
      <w:r w:rsidR="003968A8" w:rsidRPr="00F95F23">
        <w:rPr>
          <w:rFonts w:eastAsia="Times New Roman" w:cstheme="minorHAnsi"/>
          <w:color w:val="000000"/>
          <w:lang w:eastAsia="ca-ES"/>
        </w:rPr>
        <w:t>dormancy</w:t>
      </w:r>
      <w:r w:rsidR="00350FCA" w:rsidRPr="00F95F23">
        <w:rPr>
          <w:rFonts w:eastAsia="Times New Roman" w:cstheme="minorHAnsi"/>
          <w:color w:val="000000"/>
          <w:lang w:eastAsia="ca-ES"/>
        </w:rPr>
        <w:t xml:space="preserve"> </w:t>
      </w:r>
      <w:r w:rsidR="0058687D" w:rsidRPr="00F95F23">
        <w:rPr>
          <w:rFonts w:eastAsia="Times New Roman" w:cstheme="minorHAnsi"/>
          <w:color w:val="000000"/>
          <w:lang w:eastAsia="ca-ES"/>
        </w:rPr>
        <w:t>constraints</w:t>
      </w:r>
      <w:r w:rsidR="009B4AE1" w:rsidRPr="00F95F23">
        <w:rPr>
          <w:rFonts w:eastAsia="Times New Roman" w:cstheme="minorHAnsi"/>
          <w:color w:val="000000"/>
          <w:lang w:eastAsia="ca-ES"/>
        </w:rPr>
        <w:t>.</w:t>
      </w:r>
      <w:r w:rsidR="009668CA" w:rsidRPr="00F95F23">
        <w:rPr>
          <w:rFonts w:eastAsia="Times New Roman" w:cstheme="minorHAnsi"/>
          <w:color w:val="000000"/>
          <w:lang w:eastAsia="ca-ES"/>
        </w:rPr>
        <w:t xml:space="preserve"> </w:t>
      </w:r>
      <w:ins w:id="229" w:author="Cuenta Microsoft" w:date="2024-09-26T15:15:00Z">
        <w:r w:rsidR="00802A13">
          <w:rPr>
            <w:rFonts w:eastAsia="Times New Roman" w:cstheme="minorHAnsi"/>
            <w:color w:val="000000"/>
            <w:lang w:eastAsia="ca-ES"/>
          </w:rPr>
          <w:t xml:space="preserve">The </w:t>
        </w:r>
      </w:ins>
      <w:r w:rsidR="00977EBA" w:rsidRPr="00F95F23">
        <w:rPr>
          <w:rFonts w:eastAsia="Times New Roman" w:cstheme="minorHAnsi"/>
          <w:color w:val="000000"/>
          <w:lang w:eastAsia="ca-ES"/>
        </w:rPr>
        <w:t xml:space="preserve">winter germination </w:t>
      </w:r>
      <w:r w:rsidR="009F7436" w:rsidRPr="00F95F23">
        <w:rPr>
          <w:rFonts w:eastAsia="Times New Roman" w:cstheme="minorHAnsi"/>
          <w:color w:val="000000"/>
          <w:lang w:eastAsia="ca-ES"/>
        </w:rPr>
        <w:t xml:space="preserve">peak </w:t>
      </w:r>
      <w:r w:rsidR="00DF2C03" w:rsidRPr="00F95F23">
        <w:rPr>
          <w:rFonts w:eastAsia="Times New Roman" w:cstheme="minorHAnsi"/>
          <w:color w:val="000000"/>
          <w:lang w:eastAsia="ca-ES"/>
        </w:rPr>
        <w:t>demonstrate</w:t>
      </w:r>
      <w:r w:rsidR="00013E68">
        <w:rPr>
          <w:rFonts w:eastAsia="Times New Roman" w:cstheme="minorHAnsi"/>
          <w:color w:val="000000"/>
          <w:lang w:eastAsia="ca-ES"/>
        </w:rPr>
        <w:t>s</w:t>
      </w:r>
      <w:r w:rsidR="00977EBA" w:rsidRPr="00F95F23">
        <w:rPr>
          <w:rFonts w:eastAsia="Times New Roman" w:cstheme="minorHAnsi"/>
          <w:color w:val="000000"/>
          <w:lang w:eastAsia="ca-ES"/>
        </w:rPr>
        <w:t xml:space="preserve"> that </w:t>
      </w:r>
      <w:ins w:id="230" w:author="Cuenta Microsoft" w:date="2024-09-26T15:18:00Z">
        <w:r w:rsidR="00BC1925" w:rsidRPr="00F95F23">
          <w:rPr>
            <w:rFonts w:cstheme="minorHAnsi"/>
          </w:rPr>
          <w:t>snow-like conditions (darkness and constant 0ºC)</w:t>
        </w:r>
        <w:r w:rsidR="00BC1925">
          <w:rPr>
            <w:rFonts w:cstheme="minorHAnsi"/>
          </w:rPr>
          <w:t xml:space="preserve"> can break seed dormancy and </w:t>
        </w:r>
      </w:ins>
      <w:r w:rsidR="006C4952">
        <w:rPr>
          <w:rFonts w:eastAsia="Times New Roman" w:cstheme="minorHAnsi"/>
          <w:color w:val="000000"/>
          <w:lang w:eastAsia="ca-ES"/>
        </w:rPr>
        <w:t xml:space="preserve">some </w:t>
      </w:r>
      <w:r w:rsidR="00A85B90">
        <w:rPr>
          <w:rFonts w:eastAsia="Times New Roman" w:cstheme="minorHAnsi"/>
          <w:color w:val="000000"/>
          <w:lang w:eastAsia="ca-ES"/>
        </w:rPr>
        <w:t>alpine species</w:t>
      </w:r>
      <w:r w:rsidR="0058687D" w:rsidRPr="00F95F23">
        <w:rPr>
          <w:rFonts w:eastAsia="Times New Roman" w:cstheme="minorHAnsi"/>
          <w:color w:val="000000"/>
          <w:lang w:eastAsia="ca-ES"/>
        </w:rPr>
        <w:t xml:space="preserve"> </w:t>
      </w:r>
      <w:r w:rsidR="00573D37" w:rsidRPr="00F95F23">
        <w:rPr>
          <w:rFonts w:cstheme="minorHAnsi"/>
        </w:rPr>
        <w:t xml:space="preserve">are </w:t>
      </w:r>
      <w:ins w:id="231" w:author="Cuenta Microsoft" w:date="2024-09-26T15:19:00Z">
        <w:r w:rsidR="00BC1925">
          <w:rPr>
            <w:rFonts w:cstheme="minorHAnsi"/>
          </w:rPr>
          <w:t>able</w:t>
        </w:r>
        <w:r w:rsidR="00BC1925" w:rsidRPr="00F95F23">
          <w:rPr>
            <w:rFonts w:cstheme="minorHAnsi"/>
          </w:rPr>
          <w:t xml:space="preserve"> </w:t>
        </w:r>
      </w:ins>
      <w:r w:rsidR="00573D37" w:rsidRPr="00F95F23">
        <w:rPr>
          <w:rFonts w:cstheme="minorHAnsi"/>
        </w:rPr>
        <w:t>to</w:t>
      </w:r>
      <w:r w:rsidR="00BC1925">
        <w:rPr>
          <w:rFonts w:cstheme="minorHAnsi"/>
        </w:rPr>
        <w:t xml:space="preserve"> </w:t>
      </w:r>
      <w:r w:rsidR="00573D37" w:rsidRPr="00F95F23">
        <w:rPr>
          <w:rFonts w:cstheme="minorHAnsi"/>
        </w:rPr>
        <w:t>germinat</w:t>
      </w:r>
      <w:r w:rsidR="00AC3506" w:rsidRPr="00F95F23">
        <w:rPr>
          <w:rFonts w:cstheme="minorHAnsi"/>
        </w:rPr>
        <w:t>e</w:t>
      </w:r>
      <w:r w:rsidR="00573D37" w:rsidRPr="00F95F23">
        <w:rPr>
          <w:rFonts w:cstheme="minorHAnsi"/>
        </w:rPr>
        <w:t xml:space="preserve"> </w:t>
      </w:r>
      <w:ins w:id="232" w:author="Cuenta Microsoft" w:date="2024-09-26T15:19:00Z">
        <w:r w:rsidR="00BC1925">
          <w:rPr>
            <w:rFonts w:cstheme="minorHAnsi"/>
          </w:rPr>
          <w:t xml:space="preserve">successfully </w:t>
        </w:r>
      </w:ins>
      <w:r w:rsidR="004157AB">
        <w:rPr>
          <w:rFonts w:cstheme="minorHAnsi"/>
        </w:rPr>
        <w:t>in</w:t>
      </w:r>
      <w:r w:rsidR="00573D37" w:rsidRPr="00F95F23">
        <w:rPr>
          <w:rFonts w:cstheme="minorHAnsi"/>
        </w:rPr>
        <w:t xml:space="preserve"> </w:t>
      </w:r>
      <w:ins w:id="233" w:author="Cuenta Microsoft" w:date="2024-09-26T15:18:00Z">
        <w:r w:rsidR="00BC1925">
          <w:rPr>
            <w:rFonts w:cstheme="minorHAnsi"/>
          </w:rPr>
          <w:t>these conditions</w:t>
        </w:r>
      </w:ins>
      <w:r w:rsidR="00660E5F">
        <w:rPr>
          <w:rFonts w:eastAsia="Times New Roman" w:cstheme="minorHAnsi"/>
          <w:color w:val="000000"/>
          <w:lang w:eastAsia="ca-ES"/>
        </w:rPr>
        <w:t xml:space="preserve">. </w:t>
      </w:r>
      <w:r w:rsidR="00B025C5" w:rsidRPr="00F95F23">
        <w:rPr>
          <w:rFonts w:eastAsia="Times New Roman" w:cstheme="minorHAnsi"/>
          <w:color w:val="000000"/>
          <w:lang w:eastAsia="ca-ES"/>
        </w:rPr>
        <w:t>Thus</w:t>
      </w:r>
      <w:r w:rsidR="0089065A" w:rsidRPr="00F95F23">
        <w:rPr>
          <w:rFonts w:eastAsia="Times New Roman" w:cstheme="minorHAnsi"/>
          <w:color w:val="000000"/>
          <w:lang w:eastAsia="ca-ES"/>
        </w:rPr>
        <w:t>,</w:t>
      </w:r>
      <w:r w:rsidR="00B025C5" w:rsidRPr="00F95F23">
        <w:rPr>
          <w:rFonts w:eastAsia="Times New Roman" w:cstheme="minorHAnsi"/>
          <w:color w:val="000000"/>
          <w:lang w:eastAsia="ca-ES"/>
        </w:rPr>
        <w:t xml:space="preserve"> species </w:t>
      </w:r>
      <w:r w:rsidR="00BC468B" w:rsidRPr="00F95F23">
        <w:rPr>
          <w:rFonts w:eastAsia="Times New Roman" w:cstheme="minorHAnsi"/>
          <w:color w:val="000000"/>
          <w:lang w:eastAsia="ca-ES"/>
        </w:rPr>
        <w:t xml:space="preserve">able to germinate </w:t>
      </w:r>
      <w:ins w:id="234" w:author="Cuenta Microsoft" w:date="2024-10-10T15:54:00Z">
        <w:r w:rsidR="00920418">
          <w:rPr>
            <w:rFonts w:eastAsia="Times New Roman" w:cstheme="minorHAnsi"/>
            <w:color w:val="000000"/>
            <w:lang w:eastAsia="ca-ES"/>
          </w:rPr>
          <w:t>under snow</w:t>
        </w:r>
      </w:ins>
      <w:r w:rsidR="00BC468B" w:rsidRPr="00F95F23">
        <w:rPr>
          <w:rFonts w:eastAsia="Times New Roman" w:cstheme="minorHAnsi"/>
          <w:color w:val="000000"/>
          <w:lang w:eastAsia="ca-ES"/>
        </w:rPr>
        <w:t xml:space="preserve"> </w:t>
      </w:r>
      <w:r w:rsidR="00B025C5" w:rsidRPr="00F95F23">
        <w:rPr>
          <w:rFonts w:eastAsia="Times New Roman" w:cstheme="minorHAnsi"/>
          <w:color w:val="000000"/>
          <w:lang w:eastAsia="ca-ES"/>
        </w:rPr>
        <w:t>are</w:t>
      </w:r>
      <w:r w:rsidR="00CE0934" w:rsidRPr="00F95F23">
        <w:rPr>
          <w:rFonts w:eastAsia="Times New Roman" w:cstheme="minorHAnsi"/>
          <w:color w:val="000000"/>
          <w:lang w:eastAsia="ca-ES"/>
        </w:rPr>
        <w:t xml:space="preserve"> using the full extent of their </w:t>
      </w:r>
      <w:r w:rsidR="00707EB8">
        <w:rPr>
          <w:rFonts w:eastAsia="Times New Roman" w:cstheme="minorHAnsi"/>
          <w:color w:val="000000"/>
          <w:lang w:eastAsia="ca-ES"/>
        </w:rPr>
        <w:t xml:space="preserve">short </w:t>
      </w:r>
      <w:r w:rsidR="00CE0934" w:rsidRPr="00F95F23">
        <w:rPr>
          <w:rFonts w:eastAsia="Times New Roman" w:cstheme="minorHAnsi"/>
          <w:color w:val="000000"/>
          <w:lang w:eastAsia="ca-ES"/>
        </w:rPr>
        <w:t>growing season</w:t>
      </w:r>
      <w:r w:rsidR="000563AB">
        <w:rPr>
          <w:rFonts w:eastAsia="Times New Roman" w:cstheme="minorHAnsi"/>
          <w:color w:val="000000"/>
          <w:lang w:eastAsia="ca-ES"/>
        </w:rPr>
        <w:t xml:space="preserve"> </w:t>
      </w:r>
      <w:r w:rsidR="00E61246">
        <w:rPr>
          <w:rFonts w:eastAsia="Times New Roman" w:cstheme="minorHAnsi"/>
          <w:color w:val="000000"/>
          <w:lang w:eastAsia="ca-ES"/>
        </w:rPr>
        <w:fldChar w:fldCharType="begin" w:fldLock="1"/>
      </w:r>
      <w:r w:rsidR="000E17E2">
        <w:rPr>
          <w:rFonts w:eastAsia="Times New Roman" w:cstheme="minorHAnsi"/>
          <w:color w:val="000000"/>
          <w:lang w:eastAsia="ca-ES"/>
        </w:rPr>
        <w:instrText>ADDIN CSL_CITATION {"citationItems":[{"id":"ITEM-1","itemData":{"DOI":"10.1007/978-3-030-59538-8","ISBN":"978-3-030-59537-1","author":[{"dropping-particle":"","family":"Körner","given":"Christian","non-dropping-particle":"","parse-names":false,"suffix":""}],"edition":"3","editor":[{"dropping-particle":"","family":"Springer Nature Switzerland AG 2021","given":"","non-dropping-particle":"","parse-names":false,"suffix":""}],"id":"ITEM-1","issued":{"date-parts":[["2021"]]},"number-of-pages":"500","publisher":"Springer Cham","title":"Alpine Plant Life","type":"book"},"uris":["http://www.mendeley.com/documents/?uuid=8ca5a358-e497-4380-b4e8-899fd43acf9c"]}],"mendeley":{"formattedCitation":"(Körner, 2021)","plainTextFormattedCitation":"(Körner, 2021)","previouslyFormattedCitation":"(Körner, 2021)"},"properties":{"noteIndex":0},"schema":"https://github.com/citation-style-language/schema/raw/master/csl-citation.json"}</w:instrText>
      </w:r>
      <w:r w:rsidR="00E61246">
        <w:rPr>
          <w:rFonts w:eastAsia="Times New Roman" w:cstheme="minorHAnsi"/>
          <w:color w:val="000000"/>
          <w:lang w:eastAsia="ca-ES"/>
        </w:rPr>
        <w:fldChar w:fldCharType="separate"/>
      </w:r>
      <w:r w:rsidR="00E61246" w:rsidRPr="00E61246">
        <w:rPr>
          <w:rFonts w:eastAsia="Times New Roman" w:cstheme="minorHAnsi"/>
          <w:noProof/>
          <w:color w:val="000000"/>
          <w:lang w:eastAsia="ca-ES"/>
        </w:rPr>
        <w:t>(Körner, 2021)</w:t>
      </w:r>
      <w:r w:rsidR="00E61246">
        <w:rPr>
          <w:rFonts w:eastAsia="Times New Roman" w:cstheme="minorHAnsi"/>
          <w:color w:val="000000"/>
          <w:lang w:eastAsia="ca-ES"/>
        </w:rPr>
        <w:fldChar w:fldCharType="end"/>
      </w:r>
      <w:r w:rsidR="000E17E2">
        <w:rPr>
          <w:rFonts w:eastAsia="Times New Roman" w:cstheme="minorHAnsi"/>
          <w:color w:val="000000"/>
          <w:lang w:eastAsia="ca-ES"/>
        </w:rPr>
        <w:t>.</w:t>
      </w:r>
      <w:r w:rsidR="00FB54FC" w:rsidRPr="00F95F23">
        <w:rPr>
          <w:rFonts w:eastAsia="Times New Roman" w:cstheme="minorHAnsi"/>
          <w:color w:val="000000"/>
          <w:lang w:eastAsia="ca-ES"/>
        </w:rPr>
        <w:t xml:space="preserve"> </w:t>
      </w:r>
      <w:r w:rsidR="00984C59">
        <w:rPr>
          <w:rFonts w:eastAsia="Times New Roman" w:cstheme="minorHAnsi"/>
          <w:color w:val="000000"/>
          <w:lang w:eastAsia="ca-ES"/>
        </w:rPr>
        <w:t>After cold</w:t>
      </w:r>
      <w:r w:rsidR="00751FAF">
        <w:rPr>
          <w:rFonts w:eastAsia="Times New Roman" w:cstheme="minorHAnsi"/>
          <w:color w:val="000000"/>
          <w:lang w:eastAsia="ca-ES"/>
        </w:rPr>
        <w:t>/wet stratification</w:t>
      </w:r>
      <w:r w:rsidR="009F7436" w:rsidRPr="00F95F23">
        <w:rPr>
          <w:rFonts w:eastAsia="Times New Roman" w:cstheme="minorHAnsi"/>
          <w:color w:val="000000"/>
          <w:lang w:eastAsia="ca-ES"/>
        </w:rPr>
        <w:t xml:space="preserve">, </w:t>
      </w:r>
      <w:r w:rsidR="00B91BDC" w:rsidRPr="00F95F23">
        <w:rPr>
          <w:rFonts w:eastAsia="Times New Roman" w:cstheme="minorHAnsi"/>
          <w:color w:val="000000"/>
          <w:lang w:eastAsia="ca-ES"/>
        </w:rPr>
        <w:t xml:space="preserve">warm </w:t>
      </w:r>
      <w:r w:rsidR="00D94729" w:rsidRPr="00F95F23">
        <w:rPr>
          <w:rFonts w:eastAsia="Times New Roman" w:cstheme="minorHAnsi"/>
          <w:color w:val="000000"/>
          <w:lang w:eastAsia="ca-ES"/>
        </w:rPr>
        <w:t xml:space="preserve">temperature requirements </w:t>
      </w:r>
      <w:r w:rsidR="00C60FB8">
        <w:rPr>
          <w:rFonts w:eastAsia="Times New Roman" w:cstheme="minorHAnsi"/>
          <w:color w:val="000000"/>
          <w:lang w:eastAsia="ca-ES"/>
        </w:rPr>
        <w:t>for germination are</w:t>
      </w:r>
      <w:r w:rsidR="00D94729" w:rsidRPr="00F95F23">
        <w:rPr>
          <w:rFonts w:eastAsia="Times New Roman" w:cstheme="minorHAnsi"/>
          <w:color w:val="000000"/>
          <w:lang w:eastAsia="ca-ES"/>
        </w:rPr>
        <w:t xml:space="preserve"> </w:t>
      </w:r>
      <w:r w:rsidR="00A744D5" w:rsidRPr="00F95F23">
        <w:rPr>
          <w:rFonts w:eastAsia="Times New Roman" w:cstheme="minorHAnsi"/>
          <w:color w:val="000000"/>
          <w:lang w:eastAsia="ca-ES"/>
        </w:rPr>
        <w:t xml:space="preserve">not </w:t>
      </w:r>
      <w:r w:rsidR="00B06898" w:rsidRPr="00F95F23">
        <w:rPr>
          <w:rFonts w:eastAsia="Times New Roman" w:cstheme="minorHAnsi"/>
          <w:color w:val="000000"/>
          <w:lang w:eastAsia="ca-ES"/>
        </w:rPr>
        <w:t>fulfilled</w:t>
      </w:r>
      <w:r w:rsidR="00A744D5" w:rsidRPr="00F95F23">
        <w:rPr>
          <w:rFonts w:eastAsia="Times New Roman" w:cstheme="minorHAnsi"/>
          <w:color w:val="000000"/>
          <w:lang w:eastAsia="ca-ES"/>
        </w:rPr>
        <w:t xml:space="preserve"> until late growing season</w:t>
      </w:r>
      <w:r w:rsidR="00751FAF">
        <w:rPr>
          <w:rFonts w:eastAsia="Times New Roman" w:cstheme="minorHAnsi"/>
          <w:color w:val="000000"/>
          <w:lang w:eastAsia="ca-ES"/>
        </w:rPr>
        <w:t xml:space="preserve"> </w:t>
      </w:r>
      <w:r w:rsidR="00751FAF">
        <w:rPr>
          <w:rFonts w:eastAsia="Times New Roman" w:cstheme="minorHAnsi"/>
          <w:color w:val="000000"/>
          <w:lang w:eastAsia="ca-ES"/>
        </w:rPr>
        <w:fldChar w:fldCharType="begin" w:fldLock="1"/>
      </w:r>
      <w:r w:rsidR="00054586">
        <w:rPr>
          <w:rFonts w:eastAsia="Times New Roman" w:cstheme="minorHAnsi"/>
          <w:color w:val="000000"/>
          <w:lang w:eastAsia="ca-ES"/>
        </w:rPr>
        <w:instrText>ADDIN CSL_CITATION {"citationItems":[{"id":"ITEM-1","itemData":{"DOI":"10.1007/s00035-022-00286-x","ISBN":"0123456789","ISSN":"1664221X","abstract":"Mesoscale heterogeneity of alpine landscapes generates snowmelt gradients resulting in a distinct vegetation zonation from almost snow-free fellfields to long-lasting snowbeds. Although the vegetative trait variation along such gradients has been intensively studied, little is known about whether and how seed germination is adapted to the variable snowpack duration. Here, we compare the seed germination niches of 18 characteristic plant species occurring in four distinct plant communities (alpine lichen heath—Festuca varia grassland—Geranium-Hedysarum meadow—snowbed) along an alpine snowmelt gradient in the North Caucasus (Russia). In a fully factorial experiment, we tested seed germination responses to temperature (10/2, 14/6, 18/10, 22/14, 26/18 and 30/22 °C) and water potential (0, − 0.2, − 0.4, − 0.6 and − 0.8 MPa) gradients, reflecting the full spectrum of seedling establishment conditions in the study system. Community-specific germination niches were identified by generalised mixed model with Bayesian estimation. Our study revealed that the species from the four focal communities significantly differed in their temperature requirements for germination, whereas soil moisture was found to be a limiting factor for seedling establishment along the entire gradient. The snowbed germination was constrained to comparatively high temperatures above 10 °C, whereas seed germination in alpine lichen heaths occurred under a wide range of experimental conditions. The seed germination patterns of species from Festuca varia grasslands and Geranium-Hedysarum meadows reflected their intermediate position along the snowmelt gradient. We conclude that seed germination niche is affected by the environmental filtering along the snowmelt gradient thus departing from the general alpine germination syndrome.","author":[{"dropping-particle":"","family":"Rosbakh","given":"Sergey","non-dropping-particle":"","parse-names":false,"suffix":""},{"dropping-particle":"","family":"Fernández-Pascual","given":"Eduardo","non-dropping-particle":"","parse-names":false,"suffix":""},{"dropping-particle":"","family":"Mondoni","given":"Andrea","non-dropping-particle":"","parse-names":false,"suffix":""},{"dropping-particle":"","family":"Onipchenko","given":"Vladimir","non-dropping-particle":"","parse-names":false,"suffix":""}],"container-title":"Alpine Botany","id":"ITEM-1","issue":"2","issued":{"date-parts":[["2022"]]},"page":"223-232","publisher":"Springer International Publishing","title":"Alpine plant communities differ in their seed germination requirements along a snowmelt gradient in the Caucasus","type":"article-journal","volume":"132"},"uris":["http://www.mendeley.com/documents/?uuid=0f12aab8-e45e-4fbe-b906-85fb283e30ad"]}],"mendeley":{"formattedCitation":"(Rosbakh &lt;i&gt;et al.&lt;/i&gt;, 2022)","plainTextFormattedCitation":"(Rosbakh et al., 2022)","previouslyFormattedCitation":"(Rosbakh &lt;i&gt;et al.&lt;/i&gt;, 2022)"},"properties":{"noteIndex":0},"schema":"https://github.com/citation-style-language/schema/raw/master/csl-citation.json"}</w:instrText>
      </w:r>
      <w:r w:rsidR="00751FAF">
        <w:rPr>
          <w:rFonts w:eastAsia="Times New Roman" w:cstheme="minorHAnsi"/>
          <w:color w:val="000000"/>
          <w:lang w:eastAsia="ca-ES"/>
        </w:rPr>
        <w:fldChar w:fldCharType="separate"/>
      </w:r>
      <w:r w:rsidR="00751FAF" w:rsidRPr="00751FAF">
        <w:rPr>
          <w:rFonts w:eastAsia="Times New Roman" w:cstheme="minorHAnsi"/>
          <w:noProof/>
          <w:color w:val="000000"/>
          <w:lang w:eastAsia="ca-ES"/>
        </w:rPr>
        <w:t xml:space="preserve">(Rosbakh </w:t>
      </w:r>
      <w:r w:rsidR="00751FAF" w:rsidRPr="00751FAF">
        <w:rPr>
          <w:rFonts w:eastAsia="Times New Roman" w:cstheme="minorHAnsi"/>
          <w:i/>
          <w:noProof/>
          <w:color w:val="000000"/>
          <w:lang w:eastAsia="ca-ES"/>
        </w:rPr>
        <w:t>et al.</w:t>
      </w:r>
      <w:r w:rsidR="00751FAF" w:rsidRPr="00751FAF">
        <w:rPr>
          <w:rFonts w:eastAsia="Times New Roman" w:cstheme="minorHAnsi"/>
          <w:noProof/>
          <w:color w:val="000000"/>
          <w:lang w:eastAsia="ca-ES"/>
        </w:rPr>
        <w:t>, 2022)</w:t>
      </w:r>
      <w:r w:rsidR="00751FAF">
        <w:rPr>
          <w:rFonts w:eastAsia="Times New Roman" w:cstheme="minorHAnsi"/>
          <w:color w:val="000000"/>
          <w:lang w:eastAsia="ca-ES"/>
        </w:rPr>
        <w:fldChar w:fldCharType="end"/>
      </w:r>
      <w:r w:rsidR="00751FAF">
        <w:rPr>
          <w:rFonts w:eastAsia="Times New Roman" w:cstheme="minorHAnsi"/>
          <w:color w:val="000000"/>
          <w:lang w:eastAsia="ca-ES"/>
        </w:rPr>
        <w:t>,</w:t>
      </w:r>
      <w:r w:rsidR="00B06898" w:rsidRPr="00F95F23">
        <w:rPr>
          <w:rFonts w:eastAsia="Times New Roman" w:cstheme="minorHAnsi"/>
          <w:color w:val="000000"/>
          <w:lang w:eastAsia="ca-ES"/>
        </w:rPr>
        <w:t xml:space="preserve"> when we observed </w:t>
      </w:r>
      <w:r w:rsidR="00B91BDC" w:rsidRPr="00F95F23">
        <w:rPr>
          <w:rFonts w:eastAsia="Times New Roman" w:cstheme="minorHAnsi"/>
          <w:color w:val="000000"/>
          <w:lang w:eastAsia="ca-ES"/>
        </w:rPr>
        <w:t>the second</w:t>
      </w:r>
      <w:r w:rsidR="00B06898" w:rsidRPr="00F95F23">
        <w:rPr>
          <w:rFonts w:eastAsia="Times New Roman" w:cstheme="minorHAnsi"/>
          <w:color w:val="000000"/>
          <w:lang w:eastAsia="ca-ES"/>
        </w:rPr>
        <w:t xml:space="preserve"> germination pea</w:t>
      </w:r>
      <w:r w:rsidR="00D327A8" w:rsidRPr="00F95F23">
        <w:rPr>
          <w:rFonts w:eastAsia="Times New Roman" w:cstheme="minorHAnsi"/>
          <w:color w:val="000000"/>
          <w:lang w:eastAsia="ca-ES"/>
        </w:rPr>
        <w:t>k</w:t>
      </w:r>
      <w:r w:rsidR="00A744D5" w:rsidRPr="00F95F23">
        <w:rPr>
          <w:rFonts w:eastAsia="Times New Roman" w:cstheme="minorHAnsi"/>
          <w:color w:val="000000"/>
          <w:lang w:eastAsia="ca-ES"/>
        </w:rPr>
        <w:t>.</w:t>
      </w:r>
      <w:r w:rsidR="00D327A8" w:rsidRPr="00F95F23">
        <w:rPr>
          <w:rFonts w:eastAsia="Times New Roman" w:cstheme="minorHAnsi"/>
          <w:color w:val="000000"/>
          <w:lang w:eastAsia="ca-ES"/>
        </w:rPr>
        <w:t xml:space="preserve"> </w:t>
      </w:r>
      <w:r w:rsidR="008F4339">
        <w:rPr>
          <w:rFonts w:eastAsia="Times New Roman" w:cstheme="minorHAnsi"/>
          <w:color w:val="000000"/>
          <w:lang w:eastAsia="ca-ES"/>
        </w:rPr>
        <w:t>The</w:t>
      </w:r>
      <w:r w:rsidR="008F4339" w:rsidRPr="008D526F">
        <w:rPr>
          <w:rFonts w:eastAsia="Times New Roman" w:cstheme="minorHAnsi"/>
          <w:color w:val="000000"/>
          <w:lang w:eastAsia="ca-ES"/>
        </w:rPr>
        <w:t xml:space="preserve"> adaptation</w:t>
      </w:r>
      <w:r w:rsidR="008F4339">
        <w:rPr>
          <w:rFonts w:eastAsia="Times New Roman" w:cstheme="minorHAnsi"/>
          <w:color w:val="000000"/>
          <w:lang w:eastAsia="ca-ES"/>
        </w:rPr>
        <w:t xml:space="preserve"> to germinating at higher temperatures</w:t>
      </w:r>
      <w:r w:rsidR="008F4339" w:rsidRPr="008D526F">
        <w:rPr>
          <w:rFonts w:eastAsia="Times New Roman" w:cstheme="minorHAnsi"/>
          <w:color w:val="000000"/>
          <w:lang w:eastAsia="ca-ES"/>
        </w:rPr>
        <w:t xml:space="preserve"> could prevent germination at dispersal time </w:t>
      </w:r>
      <w:r w:rsidR="008F4339" w:rsidRPr="008D526F">
        <w:rPr>
          <w:rFonts w:eastAsia="Times New Roman" w:cstheme="minorHAnsi"/>
          <w:color w:val="000000"/>
          <w:lang w:eastAsia="ca-ES"/>
        </w:rPr>
        <w:fldChar w:fldCharType="begin" w:fldLock="1"/>
      </w:r>
      <w:r w:rsidR="008F4339" w:rsidRPr="008D526F">
        <w:rPr>
          <w:rFonts w:eastAsia="Times New Roman" w:cstheme="minorHAnsi"/>
          <w:color w:val="000000"/>
          <w:lang w:eastAsia="ca-ES"/>
        </w:rPr>
        <w:instrText>ADDIN CSL_CITATION {"citationItems":[{"id":"ITEM-1","itemData":{"DOI":"10.1002/ece3.3539","ISSN":"20457758","abstract":"Understanding the key aspects of plant regeneration from seeds is crucial in assessing species assembly to their habitats. However, the regenerative traits of seed dormancy and germination are underrepresented in this context. In the alpine zone, the large species and microhabitat diversity provide an ideal context to assess habitat-related regenerative strategies. To this end, seeds of 53 species growing in alpine siliceous and calcareous habitats (6230 and 6170 of EU Directive 92/43, respectively) were exposed to different temperature treatments under controlled laboratory conditions. Germination strategies in each habitat were identified by clustering with k-means. Then, phylogenetic least squares correlations (PGLS) were fitted to assess germination and dormancy differences between species’ main habitat (calcareous and siliceous), microhabitat (grasslands, heaths, rocky, and species with no specific microhabitats), and chorology (arctic–alpine and continental). Calcareous and siliceous grasslands significantly differ in their germination behaviour with a slow, mostly overwinter germination and high germination under all conditions, respectively. Species with high overwinter germination occurs mostly in heaths and have an arctic–alpine distribution. Meanwhile, species with low or high germinability in general inhabit in grasslands or have no specific microhabitat (they belong to generalist), respectively. Alpine species use different germination strategies depending on habitat provenance, species’ main microhabitat, and chorotype. Such differences may reflect adaptations to local environmental conditions and highlight the functional role of germination and dormancy in community ecology.","author":[{"dropping-particle":"","family":"Tudela-Isanta","given":"Maria","non-dropping-particle":"","parse-names":false,"suffix":""},{"dropping-particle":"","family":"Fernández-Pascual","given":"Eduardo","non-dropping-particle":"","parse-names":false,"suffix":""},{"dropping-particle":"","family":"Wijayasinghe","given":"Malaka","non-dropping-particle":"","parse-names":false,"suffix":""},{"dropping-particle":"","family":"Orsenigo","given":"Simone","non-dropping-particle":"","parse-names":false,"suffix":""},{"dropping-particle":"","family":"Rossi","given":"Graziano","non-dropping-particle":"","parse-names":false,"suffix":""},{"dropping-particle":"","family":"Pritchard","given":"Hugh W.","non-dropping-particle":"","parse-names":false,"suffix":""},{"dropping-particle":"","family":"Mondoni","given":"Andrea","non-dropping-particle":"","parse-names":false,"suffix":""}],"container-title":"Ecology and Evolution","id":"ITEM-1","issue":"1","issued":{"date-parts":[["2018"]]},"page":"150-161","title":"Habitat-related seed germination traits in alpine habitats","type":"article-journal","volume":"8"},"uris":["http://www.mendeley.com/documents/?uuid=da9ecaa1-7662-48ba-884b-5f6ad5dfb3ed"]}],"mendeley":{"formattedCitation":"(Tudela-Isanta, Fernández-Pascual, &lt;i&gt;et al.&lt;/i&gt;, 2018)","plainTextFormattedCitation":"(Tudela-Isanta, Fernández-Pascual, et al., 2018)","previouslyFormattedCitation":"(Tudela-Isanta, Fernández-Pascual, &lt;i&gt;et al.&lt;/i&gt;, 2018)"},"properties":{"noteIndex":0},"schema":"https://github.com/citation-style-language/schema/raw/master/csl-citation.json"}</w:instrText>
      </w:r>
      <w:r w:rsidR="008F4339" w:rsidRPr="008D526F">
        <w:rPr>
          <w:rFonts w:eastAsia="Times New Roman" w:cstheme="minorHAnsi"/>
          <w:color w:val="000000"/>
          <w:lang w:eastAsia="ca-ES"/>
        </w:rPr>
        <w:fldChar w:fldCharType="separate"/>
      </w:r>
      <w:r w:rsidR="008F4339" w:rsidRPr="008D526F">
        <w:rPr>
          <w:rFonts w:eastAsia="Times New Roman" w:cstheme="minorHAnsi"/>
          <w:noProof/>
          <w:color w:val="000000"/>
          <w:lang w:eastAsia="ca-ES"/>
        </w:rPr>
        <w:t xml:space="preserve">(Tudela-Isanta, Fernández-Pascual, </w:t>
      </w:r>
      <w:r w:rsidR="008F4339" w:rsidRPr="008D526F">
        <w:rPr>
          <w:rFonts w:eastAsia="Times New Roman" w:cstheme="minorHAnsi"/>
          <w:i/>
          <w:noProof/>
          <w:color w:val="000000"/>
          <w:lang w:eastAsia="ca-ES"/>
        </w:rPr>
        <w:t>et al.</w:t>
      </w:r>
      <w:r w:rsidR="008F4339" w:rsidRPr="008D526F">
        <w:rPr>
          <w:rFonts w:eastAsia="Times New Roman" w:cstheme="minorHAnsi"/>
          <w:noProof/>
          <w:color w:val="000000"/>
          <w:lang w:eastAsia="ca-ES"/>
        </w:rPr>
        <w:t>, 2018)</w:t>
      </w:r>
      <w:r w:rsidR="008F4339" w:rsidRPr="008D526F">
        <w:rPr>
          <w:rFonts w:eastAsia="Times New Roman" w:cstheme="minorHAnsi"/>
          <w:color w:val="000000"/>
          <w:lang w:eastAsia="ca-ES"/>
        </w:rPr>
        <w:fldChar w:fldCharType="end"/>
      </w:r>
      <w:ins w:id="235" w:author="Cuenta Microsoft" w:date="2024-09-26T15:20:00Z">
        <w:r w:rsidR="00BC1925">
          <w:rPr>
            <w:rFonts w:eastAsia="Times New Roman" w:cstheme="minorHAnsi"/>
            <w:color w:val="000000"/>
            <w:lang w:eastAsia="ca-ES"/>
          </w:rPr>
          <w:t xml:space="preserve"> </w:t>
        </w:r>
      </w:ins>
      <w:ins w:id="236" w:author="Cuenta Microsoft" w:date="2024-10-10T15:54:00Z">
        <w:r w:rsidR="00920418">
          <w:rPr>
            <w:rFonts w:eastAsia="Times New Roman" w:cstheme="minorHAnsi"/>
            <w:color w:val="000000"/>
            <w:lang w:eastAsia="ca-ES"/>
          </w:rPr>
          <w:t>since</w:t>
        </w:r>
      </w:ins>
      <w:ins w:id="237" w:author="Cuenta Microsoft" w:date="2024-09-26T15:20:00Z">
        <w:r w:rsidR="00BC1925">
          <w:rPr>
            <w:rFonts w:eastAsia="Times New Roman" w:cstheme="minorHAnsi"/>
            <w:color w:val="000000"/>
            <w:lang w:eastAsia="ca-ES"/>
          </w:rPr>
          <w:t xml:space="preserve"> in autumn temperature drop</w:t>
        </w:r>
      </w:ins>
      <w:ins w:id="238" w:author="Cuenta Microsoft" w:date="2024-10-10T16:19:00Z">
        <w:r w:rsidR="00385D27">
          <w:rPr>
            <w:rFonts w:eastAsia="Times New Roman" w:cstheme="minorHAnsi"/>
            <w:color w:val="000000"/>
            <w:lang w:eastAsia="ca-ES"/>
          </w:rPr>
          <w:t>s</w:t>
        </w:r>
      </w:ins>
      <w:ins w:id="239" w:author="Cuenta Microsoft" w:date="2024-09-26T15:20:00Z">
        <w:r w:rsidR="00BC1925">
          <w:rPr>
            <w:rFonts w:eastAsia="Times New Roman" w:cstheme="minorHAnsi"/>
            <w:color w:val="000000"/>
            <w:lang w:eastAsia="ca-ES"/>
          </w:rPr>
          <w:t xml:space="preserve"> rapidly in alpine areas</w:t>
        </w:r>
      </w:ins>
      <w:r w:rsidR="008F4339">
        <w:rPr>
          <w:rFonts w:eastAsia="Times New Roman" w:cstheme="minorHAnsi"/>
          <w:color w:val="000000"/>
          <w:lang w:eastAsia="ca-ES"/>
        </w:rPr>
        <w:t xml:space="preserve">. </w:t>
      </w:r>
      <w:r w:rsidR="00964ADF">
        <w:rPr>
          <w:rFonts w:eastAsia="Times New Roman" w:cstheme="minorHAnsi"/>
          <w:color w:val="000000"/>
          <w:lang w:eastAsia="ca-ES"/>
        </w:rPr>
        <w:t xml:space="preserve">In the field </w:t>
      </w:r>
      <w:r w:rsidR="00B809BE">
        <w:rPr>
          <w:rFonts w:eastAsia="Times New Roman" w:cstheme="minorHAnsi"/>
          <w:color w:val="000000"/>
          <w:lang w:eastAsia="ca-ES"/>
        </w:rPr>
        <w:t>experiments,</w:t>
      </w:r>
      <w:r w:rsidR="00B07B9C">
        <w:rPr>
          <w:rFonts w:eastAsia="Times New Roman" w:cstheme="minorHAnsi"/>
          <w:color w:val="000000"/>
          <w:lang w:eastAsia="ca-ES"/>
        </w:rPr>
        <w:t xml:space="preserve"> snowbed conditions did</w:t>
      </w:r>
      <w:r w:rsidR="00BC1925">
        <w:rPr>
          <w:rFonts w:eastAsia="Times New Roman" w:cstheme="minorHAnsi"/>
          <w:color w:val="000000"/>
          <w:lang w:eastAsia="ca-ES"/>
        </w:rPr>
        <w:t xml:space="preserve"> </w:t>
      </w:r>
      <w:r w:rsidR="00B07B9C">
        <w:rPr>
          <w:rFonts w:eastAsia="Times New Roman" w:cstheme="minorHAnsi"/>
          <w:color w:val="000000"/>
          <w:lang w:eastAsia="ca-ES"/>
        </w:rPr>
        <w:t>n</w:t>
      </w:r>
      <w:r w:rsidR="00BC1925">
        <w:rPr>
          <w:rFonts w:eastAsia="Times New Roman" w:cstheme="minorHAnsi"/>
          <w:color w:val="000000"/>
          <w:lang w:eastAsia="ca-ES"/>
        </w:rPr>
        <w:t>o</w:t>
      </w:r>
      <w:r w:rsidR="00B07B9C">
        <w:rPr>
          <w:rFonts w:eastAsia="Times New Roman" w:cstheme="minorHAnsi"/>
          <w:color w:val="000000"/>
          <w:lang w:eastAsia="ca-ES"/>
        </w:rPr>
        <w:t>t show consistent pattern</w:t>
      </w:r>
      <w:r w:rsidR="00B809BE">
        <w:rPr>
          <w:rFonts w:eastAsia="Times New Roman" w:cstheme="minorHAnsi"/>
          <w:color w:val="000000"/>
          <w:lang w:eastAsia="ca-ES"/>
        </w:rPr>
        <w:t>s</w:t>
      </w:r>
      <w:r w:rsidR="00B07B9C">
        <w:rPr>
          <w:rFonts w:eastAsia="Times New Roman" w:cstheme="minorHAnsi"/>
          <w:color w:val="000000"/>
          <w:lang w:eastAsia="ca-ES"/>
        </w:rPr>
        <w:t xml:space="preserve"> probably</w:t>
      </w:r>
      <w:r w:rsidR="006B1AC2">
        <w:rPr>
          <w:rFonts w:eastAsia="Times New Roman" w:cstheme="minorHAnsi"/>
          <w:color w:val="000000"/>
          <w:lang w:eastAsia="ca-ES"/>
        </w:rPr>
        <w:t xml:space="preserve"> </w:t>
      </w:r>
      <w:r w:rsidR="0061358F">
        <w:rPr>
          <w:rFonts w:eastAsia="Times New Roman" w:cstheme="minorHAnsi"/>
          <w:color w:val="000000"/>
          <w:lang w:eastAsia="ca-ES"/>
        </w:rPr>
        <w:t xml:space="preserve">because </w:t>
      </w:r>
      <w:r w:rsidR="006B1AC2">
        <w:rPr>
          <w:rFonts w:eastAsia="Times New Roman" w:cstheme="minorHAnsi"/>
          <w:color w:val="000000"/>
          <w:lang w:eastAsia="ca-ES"/>
        </w:rPr>
        <w:t xml:space="preserve">we </w:t>
      </w:r>
      <w:r w:rsidR="00B809BE">
        <w:rPr>
          <w:rFonts w:eastAsia="Times New Roman" w:cstheme="minorHAnsi"/>
          <w:color w:val="000000"/>
          <w:lang w:eastAsia="ca-ES"/>
        </w:rPr>
        <w:t xml:space="preserve">were </w:t>
      </w:r>
      <w:r w:rsidR="00093184">
        <w:rPr>
          <w:rFonts w:eastAsia="Times New Roman" w:cstheme="minorHAnsi"/>
          <w:color w:val="000000"/>
          <w:lang w:eastAsia="ca-ES"/>
        </w:rPr>
        <w:t>observing two peaks</w:t>
      </w:r>
      <w:r w:rsidR="0061358F">
        <w:rPr>
          <w:rFonts w:eastAsia="Times New Roman" w:cstheme="minorHAnsi"/>
          <w:color w:val="000000"/>
          <w:lang w:eastAsia="ca-ES"/>
        </w:rPr>
        <w:t xml:space="preserve">: </w:t>
      </w:r>
      <w:r w:rsidR="006B1AC2">
        <w:rPr>
          <w:rFonts w:eastAsia="Times New Roman" w:cstheme="minorHAnsi"/>
          <w:color w:val="000000"/>
          <w:lang w:eastAsia="ca-ES"/>
        </w:rPr>
        <w:t xml:space="preserve">in </w:t>
      </w:r>
      <w:r w:rsidR="00466E7A">
        <w:rPr>
          <w:rFonts w:eastAsia="Times New Roman" w:cstheme="minorHAnsi"/>
          <w:color w:val="000000"/>
          <w:lang w:eastAsia="ca-ES"/>
        </w:rPr>
        <w:t xml:space="preserve">the </w:t>
      </w:r>
      <w:r w:rsidR="006B1AC2">
        <w:rPr>
          <w:rFonts w:eastAsia="Times New Roman" w:cstheme="minorHAnsi"/>
          <w:color w:val="000000"/>
          <w:lang w:eastAsia="ca-ES"/>
        </w:rPr>
        <w:t xml:space="preserve">early </w:t>
      </w:r>
      <w:proofErr w:type="gramStart"/>
      <w:r w:rsidR="006B1AC2">
        <w:rPr>
          <w:rFonts w:eastAsia="Times New Roman" w:cstheme="minorHAnsi"/>
          <w:color w:val="000000"/>
          <w:lang w:eastAsia="ca-ES"/>
        </w:rPr>
        <w:t>season</w:t>
      </w:r>
      <w:proofErr w:type="gramEnd"/>
      <w:r w:rsidR="006B1AC2">
        <w:rPr>
          <w:rFonts w:eastAsia="Times New Roman" w:cstheme="minorHAnsi"/>
          <w:color w:val="000000"/>
          <w:lang w:eastAsia="ca-ES"/>
        </w:rPr>
        <w:t xml:space="preserve"> </w:t>
      </w:r>
      <w:r w:rsidR="004E728E">
        <w:rPr>
          <w:rFonts w:eastAsia="Times New Roman" w:cstheme="minorHAnsi"/>
          <w:color w:val="000000"/>
          <w:lang w:eastAsia="ca-ES"/>
        </w:rPr>
        <w:t>we recorded the germination that happened under snow</w:t>
      </w:r>
      <w:r w:rsidR="007D5A57">
        <w:rPr>
          <w:rFonts w:eastAsia="Times New Roman" w:cstheme="minorHAnsi"/>
          <w:color w:val="000000"/>
          <w:lang w:eastAsia="ca-ES"/>
        </w:rPr>
        <w:t>,</w:t>
      </w:r>
      <w:r w:rsidR="004E728E">
        <w:rPr>
          <w:rFonts w:eastAsia="Times New Roman" w:cstheme="minorHAnsi"/>
          <w:color w:val="000000"/>
          <w:lang w:eastAsia="ca-ES"/>
        </w:rPr>
        <w:t xml:space="preserve"> while</w:t>
      </w:r>
      <w:r w:rsidR="0061358F">
        <w:rPr>
          <w:rFonts w:eastAsia="Times New Roman" w:cstheme="minorHAnsi"/>
          <w:color w:val="000000"/>
          <w:lang w:eastAsia="ca-ES"/>
        </w:rPr>
        <w:t xml:space="preserve"> </w:t>
      </w:r>
      <w:r w:rsidR="004E728E">
        <w:rPr>
          <w:rFonts w:eastAsia="Times New Roman" w:cstheme="minorHAnsi"/>
          <w:color w:val="000000"/>
          <w:lang w:eastAsia="ca-ES"/>
        </w:rPr>
        <w:t xml:space="preserve">in </w:t>
      </w:r>
      <w:r w:rsidR="00466E7A">
        <w:rPr>
          <w:rFonts w:eastAsia="Times New Roman" w:cstheme="minorHAnsi"/>
          <w:color w:val="000000"/>
          <w:lang w:eastAsia="ca-ES"/>
        </w:rPr>
        <w:t xml:space="preserve">the </w:t>
      </w:r>
      <w:r w:rsidR="004E728E">
        <w:rPr>
          <w:rFonts w:eastAsia="Times New Roman" w:cstheme="minorHAnsi"/>
          <w:color w:val="000000"/>
          <w:lang w:eastAsia="ca-ES"/>
        </w:rPr>
        <w:t xml:space="preserve">late season we recorded the germination of those species with warm temperatures requirements. </w:t>
      </w:r>
      <w:ins w:id="240" w:author="Cuenta Microsoft" w:date="2024-09-26T14:04:00Z">
        <w:r w:rsidR="00B2741C">
          <w:rPr>
            <w:rFonts w:eastAsia="Times New Roman" w:cstheme="minorHAnsi"/>
            <w:color w:val="000000"/>
            <w:lang w:eastAsia="ca-ES"/>
          </w:rPr>
          <w:t xml:space="preserve">We </w:t>
        </w:r>
      </w:ins>
      <w:ins w:id="241" w:author="Cuenta Microsoft" w:date="2024-10-10T15:54:00Z">
        <w:r w:rsidR="00920418">
          <w:rPr>
            <w:rFonts w:eastAsia="Times New Roman" w:cstheme="minorHAnsi"/>
            <w:color w:val="000000"/>
            <w:lang w:eastAsia="ca-ES"/>
          </w:rPr>
          <w:t>also</w:t>
        </w:r>
      </w:ins>
      <w:ins w:id="242" w:author="Cuenta Microsoft" w:date="2024-09-26T14:04:00Z">
        <w:r w:rsidR="00B2741C">
          <w:rPr>
            <w:rFonts w:eastAsia="Times New Roman" w:cstheme="minorHAnsi"/>
            <w:color w:val="000000"/>
            <w:lang w:eastAsia="ca-ES"/>
          </w:rPr>
          <w:t xml:space="preserve"> point out that field germination showed slightly lower success (in both climatic conditions) than our laboratory results, </w:t>
        </w:r>
      </w:ins>
      <w:ins w:id="243" w:author="Cuenta Microsoft" w:date="2024-10-10T15:55:00Z">
        <w:r w:rsidR="00920418">
          <w:rPr>
            <w:rFonts w:eastAsia="Times New Roman" w:cstheme="minorHAnsi"/>
            <w:color w:val="000000"/>
            <w:lang w:eastAsia="ca-ES"/>
          </w:rPr>
          <w:t>reflecting the effect of</w:t>
        </w:r>
        <w:r w:rsidR="00920418" w:rsidDel="00920418">
          <w:rPr>
            <w:rFonts w:eastAsia="Times New Roman" w:cstheme="minorHAnsi"/>
            <w:color w:val="000000"/>
            <w:lang w:eastAsia="ca-ES"/>
          </w:rPr>
          <w:t xml:space="preserve"> </w:t>
        </w:r>
      </w:ins>
      <w:ins w:id="244" w:author="Cuenta Microsoft" w:date="2024-09-26T14:04:00Z">
        <w:r w:rsidR="00B2741C">
          <w:rPr>
            <w:rFonts w:eastAsia="Times New Roman" w:cstheme="minorHAnsi"/>
            <w:color w:val="000000"/>
            <w:lang w:eastAsia="ca-ES"/>
          </w:rPr>
          <w:t xml:space="preserve">other environmental conditions </w:t>
        </w:r>
      </w:ins>
      <w:ins w:id="245" w:author="Cuenta Microsoft" w:date="2024-10-10T15:55:00Z">
        <w:r w:rsidR="00920418">
          <w:rPr>
            <w:rFonts w:eastAsia="Times New Roman" w:cstheme="minorHAnsi"/>
            <w:color w:val="000000"/>
            <w:lang w:eastAsia="ca-ES"/>
          </w:rPr>
          <w:t xml:space="preserve">(predation, </w:t>
        </w:r>
      </w:ins>
      <w:ins w:id="246" w:author="Cuenta Microsoft" w:date="2024-09-26T14:04:00Z">
        <w:r w:rsidR="00B2741C">
          <w:rPr>
            <w:rFonts w:eastAsia="Times New Roman" w:cstheme="minorHAnsi"/>
            <w:color w:val="000000"/>
            <w:lang w:eastAsia="ca-ES"/>
          </w:rPr>
          <w:t>light availability or drought</w:t>
        </w:r>
      </w:ins>
      <w:ins w:id="247" w:author="Cuenta Microsoft" w:date="2024-10-10T15:55:00Z">
        <w:r w:rsidR="00920418">
          <w:rPr>
            <w:rFonts w:eastAsia="Times New Roman" w:cstheme="minorHAnsi"/>
            <w:color w:val="000000"/>
            <w:lang w:eastAsia="ca-ES"/>
          </w:rPr>
          <w:t>) on natural conditions</w:t>
        </w:r>
      </w:ins>
      <w:ins w:id="248" w:author="Cuenta Microsoft" w:date="2024-09-26T14:04:00Z">
        <w:r w:rsidR="00B2741C">
          <w:rPr>
            <w:rFonts w:eastAsia="Times New Roman" w:cstheme="minorHAnsi"/>
            <w:color w:val="000000"/>
            <w:lang w:eastAsia="ca-ES"/>
          </w:rPr>
          <w:t>.</w:t>
        </w:r>
      </w:ins>
    </w:p>
    <w:p w14:paraId="4B46B4C8" w14:textId="0F984F78" w:rsidR="00965C35" w:rsidRPr="00F95F23" w:rsidRDefault="007D5A57" w:rsidP="00914E3A">
      <w:pPr>
        <w:shd w:val="clear" w:color="auto" w:fill="FFFFFF"/>
        <w:spacing w:after="0" w:line="480" w:lineRule="auto"/>
        <w:ind w:firstLine="709"/>
        <w:jc w:val="both"/>
        <w:textAlignment w:val="baseline"/>
        <w:rPr>
          <w:rFonts w:eastAsia="Times New Roman" w:cstheme="minorHAnsi"/>
          <w:color w:val="000000"/>
          <w:lang w:eastAsia="ca-ES"/>
        </w:rPr>
      </w:pPr>
      <w:r>
        <w:rPr>
          <w:rFonts w:eastAsia="Times New Roman" w:cstheme="minorHAnsi"/>
          <w:color w:val="000000"/>
          <w:lang w:eastAsia="ca-ES"/>
        </w:rPr>
        <w:t xml:space="preserve">We also found </w:t>
      </w:r>
      <w:r w:rsidR="00965C35">
        <w:rPr>
          <w:rFonts w:eastAsia="Times New Roman" w:cstheme="minorHAnsi"/>
          <w:color w:val="000000"/>
          <w:lang w:eastAsia="ca-ES"/>
        </w:rPr>
        <w:t xml:space="preserve">a </w:t>
      </w:r>
      <w:r w:rsidR="004227CF">
        <w:rPr>
          <w:rFonts w:eastAsia="Times New Roman" w:cstheme="minorHAnsi"/>
          <w:color w:val="000000"/>
          <w:lang w:eastAsia="ca-ES"/>
        </w:rPr>
        <w:t xml:space="preserve">considerable </w:t>
      </w:r>
      <w:ins w:id="249" w:author="Cuenta Microsoft" w:date="2024-09-26T15:22:00Z">
        <w:r w:rsidR="00BC1925">
          <w:rPr>
            <w:rFonts w:eastAsia="Times New Roman" w:cstheme="minorHAnsi"/>
            <w:color w:val="000000"/>
            <w:lang w:eastAsia="ca-ES"/>
          </w:rPr>
          <w:t xml:space="preserve">interspecific and </w:t>
        </w:r>
      </w:ins>
      <w:r w:rsidR="004227CF">
        <w:rPr>
          <w:rFonts w:eastAsia="Times New Roman" w:cstheme="minorHAnsi"/>
          <w:color w:val="000000"/>
          <w:lang w:eastAsia="ca-ES"/>
        </w:rPr>
        <w:t>intraspecific variability</w:t>
      </w:r>
      <w:r w:rsidR="00BB58CD">
        <w:rPr>
          <w:rFonts w:eastAsia="Times New Roman" w:cstheme="minorHAnsi"/>
          <w:color w:val="000000"/>
          <w:lang w:eastAsia="ca-ES"/>
        </w:rPr>
        <w:t>,</w:t>
      </w:r>
      <w:r w:rsidR="004227CF">
        <w:rPr>
          <w:rFonts w:eastAsia="Times New Roman" w:cstheme="minorHAnsi"/>
          <w:color w:val="000000"/>
          <w:lang w:eastAsia="ca-ES"/>
        </w:rPr>
        <w:t xml:space="preserve"> or germination plasticity</w:t>
      </w:r>
      <w:r w:rsidR="00BB58CD">
        <w:rPr>
          <w:rFonts w:eastAsia="Times New Roman" w:cstheme="minorHAnsi"/>
          <w:color w:val="000000"/>
          <w:lang w:eastAsia="ca-ES"/>
        </w:rPr>
        <w:t>,</w:t>
      </w:r>
      <w:r w:rsidR="004227CF">
        <w:rPr>
          <w:rFonts w:eastAsia="Times New Roman" w:cstheme="minorHAnsi"/>
          <w:color w:val="000000"/>
          <w:lang w:eastAsia="ca-ES"/>
        </w:rPr>
        <w:t xml:space="preserve"> </w:t>
      </w:r>
      <w:r w:rsidR="00BB58CD">
        <w:rPr>
          <w:rFonts w:eastAsia="Times New Roman" w:cstheme="minorHAnsi"/>
          <w:color w:val="000000"/>
          <w:lang w:eastAsia="ca-ES"/>
        </w:rPr>
        <w:t>in response</w:t>
      </w:r>
      <w:r w:rsidR="004227CF">
        <w:rPr>
          <w:rFonts w:eastAsia="Times New Roman" w:cstheme="minorHAnsi"/>
          <w:color w:val="000000"/>
          <w:lang w:eastAsia="ca-ES"/>
        </w:rPr>
        <w:t xml:space="preserve"> to snow</w:t>
      </w:r>
      <w:r w:rsidR="00BB58CD">
        <w:rPr>
          <w:rFonts w:eastAsia="Times New Roman" w:cstheme="minorHAnsi"/>
          <w:color w:val="000000"/>
          <w:lang w:eastAsia="ca-ES"/>
        </w:rPr>
        <w:t xml:space="preserve"> cover</w:t>
      </w:r>
      <w:r w:rsidR="004227CF">
        <w:rPr>
          <w:rFonts w:eastAsia="Times New Roman" w:cstheme="minorHAnsi"/>
          <w:color w:val="000000"/>
          <w:lang w:eastAsia="ca-ES"/>
        </w:rPr>
        <w:t xml:space="preserve"> and temperature</w:t>
      </w:r>
      <w:r w:rsidR="00320B9A">
        <w:rPr>
          <w:rFonts w:eastAsia="Times New Roman" w:cstheme="minorHAnsi"/>
          <w:color w:val="000000"/>
          <w:lang w:eastAsia="ca-ES"/>
        </w:rPr>
        <w:t xml:space="preserve">, </w:t>
      </w:r>
      <w:r w:rsidR="00C86889">
        <w:rPr>
          <w:rFonts w:eastAsia="Times New Roman" w:cstheme="minorHAnsi"/>
          <w:color w:val="000000"/>
          <w:lang w:eastAsia="ca-ES"/>
        </w:rPr>
        <w:t xml:space="preserve">an </w:t>
      </w:r>
      <w:r w:rsidR="00320B9A">
        <w:rPr>
          <w:rFonts w:eastAsia="Times New Roman" w:cstheme="minorHAnsi"/>
          <w:color w:val="000000"/>
          <w:lang w:eastAsia="ca-ES"/>
        </w:rPr>
        <w:t>ab</w:t>
      </w:r>
      <w:r w:rsidR="000D671E">
        <w:rPr>
          <w:rFonts w:eastAsia="Times New Roman" w:cstheme="minorHAnsi"/>
          <w:color w:val="000000"/>
          <w:lang w:eastAsia="ca-ES"/>
        </w:rPr>
        <w:t xml:space="preserve">ility </w:t>
      </w:r>
      <w:r w:rsidR="00C86889">
        <w:rPr>
          <w:rFonts w:eastAsia="Times New Roman" w:cstheme="minorHAnsi"/>
          <w:color w:val="000000"/>
          <w:lang w:eastAsia="ca-ES"/>
        </w:rPr>
        <w:t xml:space="preserve">that </w:t>
      </w:r>
      <w:r w:rsidR="000D671E">
        <w:rPr>
          <w:rFonts w:eastAsia="Times New Roman" w:cstheme="minorHAnsi"/>
          <w:color w:val="000000"/>
          <w:lang w:eastAsia="ca-ES"/>
        </w:rPr>
        <w:t xml:space="preserve">may be </w:t>
      </w:r>
      <w:r w:rsidR="00431788">
        <w:rPr>
          <w:rFonts w:eastAsia="Times New Roman" w:cstheme="minorHAnsi"/>
          <w:color w:val="000000"/>
          <w:lang w:eastAsia="ca-ES"/>
        </w:rPr>
        <w:t xml:space="preserve">crucial </w:t>
      </w:r>
      <w:r w:rsidR="00320B9A">
        <w:rPr>
          <w:rFonts w:eastAsia="Times New Roman" w:cstheme="minorHAnsi"/>
          <w:color w:val="000000"/>
          <w:lang w:eastAsia="ca-ES"/>
        </w:rPr>
        <w:t xml:space="preserve">to </w:t>
      </w:r>
      <w:r w:rsidR="000D671E">
        <w:rPr>
          <w:rFonts w:eastAsia="Times New Roman" w:cstheme="minorHAnsi"/>
          <w:color w:val="000000"/>
          <w:lang w:eastAsia="ca-ES"/>
        </w:rPr>
        <w:t>successful regeneration</w:t>
      </w:r>
      <w:r w:rsidR="00320B9A">
        <w:rPr>
          <w:rFonts w:eastAsia="Times New Roman" w:cstheme="minorHAnsi"/>
          <w:color w:val="000000"/>
          <w:lang w:eastAsia="ca-ES"/>
        </w:rPr>
        <w:t xml:space="preserve"> under climate change</w:t>
      </w:r>
      <w:r w:rsidR="000D671E">
        <w:rPr>
          <w:rFonts w:eastAsia="Times New Roman" w:cstheme="minorHAnsi"/>
          <w:color w:val="000000"/>
          <w:lang w:eastAsia="ca-ES"/>
        </w:rPr>
        <w:t>.</w:t>
      </w:r>
      <w:r w:rsidR="00672E86">
        <w:rPr>
          <w:rFonts w:eastAsia="Times New Roman" w:cstheme="minorHAnsi"/>
          <w:color w:val="000000"/>
          <w:lang w:eastAsia="ca-ES"/>
        </w:rPr>
        <w:t xml:space="preserve"> Considering </w:t>
      </w:r>
      <w:r w:rsidR="00A85A9A">
        <w:rPr>
          <w:rFonts w:eastAsia="Times New Roman" w:cstheme="minorHAnsi"/>
          <w:color w:val="000000"/>
          <w:lang w:eastAsia="ca-ES"/>
        </w:rPr>
        <w:t xml:space="preserve">the </w:t>
      </w:r>
      <w:r w:rsidR="00A85A9A" w:rsidRPr="00F95F23">
        <w:rPr>
          <w:rFonts w:eastAsia="Times New Roman" w:cstheme="minorHAnsi"/>
          <w:color w:val="000000"/>
          <w:lang w:eastAsia="ca-ES"/>
        </w:rPr>
        <w:t xml:space="preserve">high </w:t>
      </w:r>
      <w:r w:rsidR="00CC7B8F" w:rsidRPr="00F95F23">
        <w:rPr>
          <w:rFonts w:eastAsia="Times New Roman" w:cstheme="minorHAnsi"/>
          <w:color w:val="000000"/>
          <w:lang w:eastAsia="ca-ES"/>
        </w:rPr>
        <w:t xml:space="preserve">germination </w:t>
      </w:r>
      <w:r w:rsidR="00A85A9A" w:rsidRPr="00F95F23">
        <w:rPr>
          <w:rFonts w:eastAsia="Times New Roman" w:cstheme="minorHAnsi"/>
          <w:color w:val="000000"/>
          <w:lang w:eastAsia="ca-ES"/>
        </w:rPr>
        <w:t>levels reached in our study</w:t>
      </w:r>
      <w:r w:rsidR="00672E86">
        <w:rPr>
          <w:rFonts w:eastAsia="Times New Roman" w:cstheme="minorHAnsi"/>
          <w:color w:val="000000"/>
          <w:lang w:eastAsia="ca-ES"/>
        </w:rPr>
        <w:t xml:space="preserve">, germination does not </w:t>
      </w:r>
      <w:r w:rsidR="00466E7A">
        <w:rPr>
          <w:rFonts w:eastAsia="Times New Roman" w:cstheme="minorHAnsi"/>
          <w:color w:val="000000"/>
          <w:lang w:eastAsia="ca-ES"/>
        </w:rPr>
        <w:t>seem</w:t>
      </w:r>
      <w:r w:rsidR="00672E86">
        <w:rPr>
          <w:rFonts w:eastAsia="Times New Roman" w:cstheme="minorHAnsi"/>
          <w:color w:val="000000"/>
          <w:lang w:eastAsia="ca-ES"/>
        </w:rPr>
        <w:t xml:space="preserve"> to be a bottleneck for successful regeneration</w:t>
      </w:r>
      <w:r w:rsidR="00CC7B8F">
        <w:rPr>
          <w:rFonts w:eastAsia="Times New Roman" w:cstheme="minorHAnsi"/>
          <w:color w:val="000000"/>
          <w:lang w:eastAsia="ca-ES"/>
        </w:rPr>
        <w:t>,</w:t>
      </w:r>
      <w:r w:rsidR="00672E86">
        <w:rPr>
          <w:rFonts w:eastAsia="Times New Roman" w:cstheme="minorHAnsi"/>
          <w:color w:val="000000"/>
          <w:lang w:eastAsia="ca-ES"/>
        </w:rPr>
        <w:t xml:space="preserve"> and other stages like seedling establishment and survival need to be considered </w:t>
      </w:r>
      <w:r w:rsidR="00A85A9A" w:rsidRPr="00F95F23">
        <w:rPr>
          <w:rFonts w:eastAsia="Times New Roman" w:cstheme="minorHAnsi"/>
          <w:color w:val="000000"/>
          <w:lang w:eastAsia="ca-ES"/>
        </w:rPr>
        <w:t xml:space="preserve">more vulnerable </w:t>
      </w:r>
      <w:r w:rsidR="00F71562">
        <w:rPr>
          <w:rFonts w:eastAsia="Times New Roman" w:cstheme="minorHAnsi"/>
          <w:color w:val="000000"/>
          <w:lang w:eastAsia="ca-ES"/>
        </w:rPr>
        <w:t>for the</w:t>
      </w:r>
      <w:r w:rsidR="00672E86">
        <w:rPr>
          <w:rFonts w:eastAsia="Times New Roman" w:cstheme="minorHAnsi"/>
          <w:color w:val="000000"/>
          <w:lang w:eastAsia="ca-ES"/>
        </w:rPr>
        <w:t xml:space="preserve"> </w:t>
      </w:r>
      <w:r w:rsidR="005058D6">
        <w:rPr>
          <w:rFonts w:eastAsia="Times New Roman" w:cstheme="minorHAnsi"/>
          <w:color w:val="000000"/>
          <w:lang w:eastAsia="ca-ES"/>
        </w:rPr>
        <w:t xml:space="preserve">regeneration of </w:t>
      </w:r>
      <w:r w:rsidR="00672E86">
        <w:rPr>
          <w:rFonts w:eastAsia="Times New Roman" w:cstheme="minorHAnsi"/>
          <w:color w:val="000000"/>
          <w:lang w:eastAsia="ca-ES"/>
        </w:rPr>
        <w:t>alpine plants</w:t>
      </w:r>
      <w:r w:rsidR="005058D6">
        <w:rPr>
          <w:rFonts w:eastAsia="Times New Roman" w:cstheme="minorHAnsi"/>
          <w:color w:val="000000"/>
          <w:lang w:eastAsia="ca-ES"/>
        </w:rPr>
        <w:t xml:space="preserve"> </w:t>
      </w:r>
      <w:r w:rsidR="000E17E2">
        <w:rPr>
          <w:rFonts w:eastAsia="Times New Roman" w:cstheme="minorHAnsi"/>
          <w:color w:val="000000"/>
          <w:lang w:eastAsia="ca-ES"/>
        </w:rPr>
        <w:fldChar w:fldCharType="begin" w:fldLock="1"/>
      </w:r>
      <w:r w:rsidR="00460F7E">
        <w:rPr>
          <w:rFonts w:eastAsia="Times New Roman" w:cstheme="minorHAnsi"/>
          <w:color w:val="000000"/>
          <w:lang w:eastAsia="ca-ES"/>
        </w:rPr>
        <w:instrText>ADDIN CSL_CITATION {"citationItems":[{"id":"ITEM-1","itemData":{"author":[{"dropping-particle":"","family":"Mondoni","given":"A.","non-dropping-particle":"","parse-names":false,"suffix":""},{"dropping-particle":"","family":"Jiménez-Alfaro","given":"B.","non-dropping-particle":"","parse-names":false,"suffix":""},{"dropping-particle":"","family":"Cavieres","given":"L. A.","non-dropping-particle":"","parse-names":false,"suffix":""}],"chapter-number":"1","container-title":"Plant Regeneration from Seeds","id":"ITEM-1","issued":{"date-parts":[["2022"]]},"publisher":"Academic Press","title":"Effect of climate change on plant regeneration from seeds in the arctic and alpine biome","type":"chapter"},"uris":["http://www.mendeley.com/documents/?uuid=d4a436df-339b-4d60-9c56-885e7e55b38d"]}],"mendeley":{"formattedCitation":"(Mondoni, Jiménez-Alfaro and Cavieres, 2022)","plainTextFormattedCitation":"(Mondoni, Jiménez-Alfaro and Cavieres, 2022)","previouslyFormattedCitation":"(Mondoni, Jiménez-Alfaro and Cavieres, 2022)"},"properties":{"noteIndex":0},"schema":"https://github.com/citation-style-language/schema/raw/master/csl-citation.json"}</w:instrText>
      </w:r>
      <w:r w:rsidR="000E17E2">
        <w:rPr>
          <w:rFonts w:eastAsia="Times New Roman" w:cstheme="minorHAnsi"/>
          <w:color w:val="000000"/>
          <w:lang w:eastAsia="ca-ES"/>
        </w:rPr>
        <w:fldChar w:fldCharType="separate"/>
      </w:r>
      <w:r w:rsidR="000E17E2" w:rsidRPr="000E17E2">
        <w:rPr>
          <w:rFonts w:eastAsia="Times New Roman" w:cstheme="minorHAnsi"/>
          <w:noProof/>
          <w:color w:val="000000"/>
          <w:lang w:eastAsia="ca-ES"/>
        </w:rPr>
        <w:t>(Mondoni, Jiménez-Alfaro and Cavieres, 2022)</w:t>
      </w:r>
      <w:r w:rsidR="000E17E2">
        <w:rPr>
          <w:rFonts w:eastAsia="Times New Roman" w:cstheme="minorHAnsi"/>
          <w:color w:val="000000"/>
          <w:lang w:eastAsia="ca-ES"/>
        </w:rPr>
        <w:fldChar w:fldCharType="end"/>
      </w:r>
      <w:r w:rsidR="00672E86">
        <w:rPr>
          <w:rFonts w:eastAsia="Times New Roman" w:cstheme="minorHAnsi"/>
          <w:color w:val="000000"/>
          <w:lang w:eastAsia="ca-ES"/>
        </w:rPr>
        <w:t>.</w:t>
      </w:r>
      <w:r w:rsidR="005058D6" w:rsidRPr="005058D6">
        <w:rPr>
          <w:rFonts w:eastAsia="Times New Roman" w:cstheme="minorHAnsi"/>
          <w:color w:val="000000"/>
          <w:lang w:eastAsia="ca-ES"/>
        </w:rPr>
        <w:t xml:space="preserve"> </w:t>
      </w:r>
      <w:r w:rsidR="00B939F9">
        <w:rPr>
          <w:rFonts w:eastAsia="Times New Roman" w:cstheme="minorHAnsi"/>
          <w:color w:val="000000"/>
          <w:lang w:eastAsia="ca-ES"/>
        </w:rPr>
        <w:t>However,</w:t>
      </w:r>
      <w:r w:rsidR="005058D6">
        <w:rPr>
          <w:rFonts w:eastAsia="Times New Roman" w:cstheme="minorHAnsi"/>
          <w:color w:val="000000"/>
          <w:lang w:eastAsia="ca-ES"/>
        </w:rPr>
        <w:t xml:space="preserve"> </w:t>
      </w:r>
      <w:r w:rsidR="00B939F9">
        <w:rPr>
          <w:rFonts w:eastAsia="Times New Roman" w:cstheme="minorHAnsi"/>
          <w:color w:val="000000"/>
          <w:lang w:eastAsia="ca-ES"/>
        </w:rPr>
        <w:t>g</w:t>
      </w:r>
      <w:r w:rsidR="005058D6">
        <w:rPr>
          <w:rFonts w:eastAsia="Times New Roman" w:cstheme="minorHAnsi"/>
          <w:color w:val="000000"/>
          <w:lang w:eastAsia="ca-ES"/>
        </w:rPr>
        <w:t>e</w:t>
      </w:r>
      <w:r w:rsidR="005058D6" w:rsidRPr="00F95F23">
        <w:rPr>
          <w:rFonts w:eastAsia="Times New Roman" w:cstheme="minorHAnsi"/>
          <w:color w:val="000000"/>
          <w:lang w:eastAsia="ca-ES"/>
        </w:rPr>
        <w:t xml:space="preserve">rmination before winter or in early spring can lead to </w:t>
      </w:r>
      <w:r w:rsidR="005058D6">
        <w:rPr>
          <w:rFonts w:eastAsia="Times New Roman" w:cstheme="minorHAnsi"/>
          <w:color w:val="000000"/>
          <w:lang w:eastAsia="ca-ES"/>
        </w:rPr>
        <w:t xml:space="preserve">seedling </w:t>
      </w:r>
      <w:r w:rsidR="005058D6" w:rsidRPr="00F95F23">
        <w:rPr>
          <w:rFonts w:eastAsia="Times New Roman" w:cstheme="minorHAnsi"/>
          <w:color w:val="000000"/>
          <w:lang w:eastAsia="ca-ES"/>
        </w:rPr>
        <w:t xml:space="preserve">mortality due to frost events </w:t>
      </w:r>
      <w:r w:rsidR="005058D6" w:rsidRPr="00F95F23">
        <w:rPr>
          <w:rFonts w:eastAsia="Times New Roman" w:cstheme="minorHAnsi"/>
          <w:color w:val="000000"/>
          <w:lang w:eastAsia="ca-ES"/>
        </w:rPr>
        <w:fldChar w:fldCharType="begin" w:fldLock="1"/>
      </w:r>
      <w:r w:rsidR="005058D6" w:rsidRPr="00F95F23">
        <w:rPr>
          <w:rFonts w:eastAsia="Times New Roman" w:cstheme="minorHAnsi"/>
          <w:color w:val="000000"/>
          <w:lang w:eastAsia="ca-ES"/>
        </w:rPr>
        <w:instrText>ADDIN CSL_CITATION {"citationItems":[{"id":"ITEM-1","itemData":{"DOI":"10.1111/1365-2435.12304","ISSN":"13652435","abstract":"Reproductive stages of life cycle are important for the explanation of distribution patterns of plant species at different scales, due to their extreme vulnerability to environmental conditions. Despite reported evidences that seed germination is related to habitat macroclimatic characteristics such as mean annual temperature (MAT) and precipitation, the role of this trait in controlling plant species distribution is not systematically and quantitatively evaluated yet. Using the data on seed germination along a temperature gradient for 49 species originating from contrasting climatic conditions, we test here whether initial temperature of seed germination (Tmin) is a direct correlate for predicting species distribution ranges along the temperature gradient. Our study reveals that Tmin is strongly negatively correlated with habitat temperature; among the studied species, Tmin clearly increased with decreasing MAT (r2 = 0·57, P &lt; 0·001). Considering phylogenetic biases, co-evolution of seed traits as well as precipitation along with microclimatic factors did not affect the strength of this relationship. The results suggest that the Tmin-MAT relation can provide insights particularly into species distribution patterns, vegetation dynamics and community assembly rules along altitudinal and latitudinal gradients. We argue that including the Tmin in species distribution models may help to improve the accuracy and specificity of predictions of vegetation shifts under global change scenarios.","author":[{"dropping-particle":"","family":"Rosbakh","given":"Sergey","non-dropping-particle":"","parse-names":false,"suffix":""},{"dropping-particle":"","family":"Poschlod","given":"Peter","non-dropping-particle":"","parse-names":false,"suffix":""}],"container-title":"Functional Ecology","id":"ITEM-1","issue":"1","issued":{"date-parts":[["2015"]]},"page":"5-14","title":"Initial temperature of seed germination as related to species occurrence along a temperature gradient","type":"article-journal","volume":"29"},"uris":["http://www.mendeley.com/documents/?uuid=687d6baa-6e7a-42ec-8ed2-b975b264e5ee"]},{"id":"ITEM-2","itemData":{"DOI":"10.1111/plb.12472","ISSN":"14388677","PMID":"27203239","abstract":"Seed germination traits in alpine grasslands are poorly understood, despite the sensitivity of these communities to climate change. We hypothesise that germination traits predict species occurrence along the alpine–subalpine elevation gradient. Phylogenetic comparative analyses were performed using fresh seeds of 22 species from alpine and subalpine grasslands (1600–2400 m) of the Cantabrian Mountains, Spain (43° N, 5° W). Laboratory experiments were conducted to characterise germinability, optimum germination temperature and effect of cold and warm stratification on dormancy breaking. Variability in these traits was reduced by phylogenetic principal component analysis (phyl.PCA). Phylogenetic generalised least squares regression (PGLS) was used to fit a model in which species average elevation was predicted from their position on the PCA axes. Most subalpine species germinated in snow-like conditions, whereas most alpine species needed accumulation of warm temperatures. Phylogenetic signal was low. PCA1 ordered species according to overall germinability, whilst PCA2 ordered them according to preference for warm or cold germination. PCA2 significantly predicted species occurrence in the alpine–subalpine gradient, as higher elevation species tended to have warmer germination preferences. Our results show that germination traits in high-mountain grasslands are closely linked to the alpine–subalpine gradient. Alpine species, especially those from stripped and wind-edge communities, prefer warmer germination niches, suggesting that summer emergence prevents frost damage during seedling establishment. In contrast, alpine snowfield and subalpine grassland plants have cold germination niches, indicating that winter emergence may occur under snow to avoid drought stress.","author":[{"dropping-particle":"","family":"Fernández-Pascual","given":"E.","non-dropping-particle":"","parse-names":false,"suffix":""},{"dropping-particle":"","family":"Jiménez-Alfaro","given":"B.","non-dropping-particle":"","parse-names":false,"suffix":""},{"dropping-particle":"","family":"Bueno","given":"A","non-dropping-particle":"","parse-names":false,"suffix":""},{"dropping-particle":"","family":"Bueno","given":"","non-dropping-particle":"","parse-names":false,"suffix":""}],"container-title":"Plant Biology","id":"ITEM-2","issue":"1","issued":{"date-parts":[["2017","1","1"]]},"page":"32-40","publisher":"Blackwell Publishing Ltd","title":"Comparative seed germination traits in alpine and subalpine grasslands: higher elevations are associated with warmer germination temperatures","type":"article-journal","volume":"19"},"uris":["http://www.mendeley.com/documents/?uuid=7d22f688-eef6-4746-bdd9-89e19617f563"]}],"mendeley":{"formattedCitation":"(Rosbakh and Poschlod, 2015; Fernández-Pascual &lt;i&gt;et al.&lt;/i&gt;, 2017)","plainTextFormattedCitation":"(Rosbakh and Poschlod, 2015; Fernández-Pascual et al., 2017)","previouslyFormattedCitation":"(Rosbakh and Poschlod, 2015; Fernández-Pascual &lt;i&gt;et al.&lt;/i&gt;, 2017)"},"properties":{"noteIndex":0},"schema":"https://github.com/citation-style-language/schema/raw/master/csl-citation.json"}</w:instrText>
      </w:r>
      <w:r w:rsidR="005058D6" w:rsidRPr="00F95F23">
        <w:rPr>
          <w:rFonts w:eastAsia="Times New Roman" w:cstheme="minorHAnsi"/>
          <w:color w:val="000000"/>
          <w:lang w:eastAsia="ca-ES"/>
        </w:rPr>
        <w:fldChar w:fldCharType="separate"/>
      </w:r>
      <w:r w:rsidR="005058D6" w:rsidRPr="00F95F23">
        <w:rPr>
          <w:rFonts w:eastAsia="Times New Roman" w:cstheme="minorHAnsi"/>
          <w:noProof/>
          <w:color w:val="000000"/>
          <w:lang w:eastAsia="ca-ES"/>
        </w:rPr>
        <w:t xml:space="preserve">(Rosbakh and Poschlod, 2015; Fernández-Pascual </w:t>
      </w:r>
      <w:r w:rsidR="005058D6" w:rsidRPr="00F95F23">
        <w:rPr>
          <w:rFonts w:eastAsia="Times New Roman" w:cstheme="minorHAnsi"/>
          <w:i/>
          <w:noProof/>
          <w:color w:val="000000"/>
          <w:lang w:eastAsia="ca-ES"/>
        </w:rPr>
        <w:t>et al.</w:t>
      </w:r>
      <w:r w:rsidR="005058D6" w:rsidRPr="00F95F23">
        <w:rPr>
          <w:rFonts w:eastAsia="Times New Roman" w:cstheme="minorHAnsi"/>
          <w:noProof/>
          <w:color w:val="000000"/>
          <w:lang w:eastAsia="ca-ES"/>
        </w:rPr>
        <w:t>, 2017)</w:t>
      </w:r>
      <w:r w:rsidR="005058D6" w:rsidRPr="00F95F23">
        <w:rPr>
          <w:rFonts w:eastAsia="Times New Roman" w:cstheme="minorHAnsi"/>
          <w:color w:val="000000"/>
          <w:lang w:eastAsia="ca-ES"/>
        </w:rPr>
        <w:fldChar w:fldCharType="end"/>
      </w:r>
      <w:r w:rsidR="005058D6" w:rsidRPr="00F95F23">
        <w:rPr>
          <w:rFonts w:eastAsia="Times New Roman" w:cstheme="minorHAnsi"/>
          <w:color w:val="000000"/>
          <w:lang w:eastAsia="ca-ES"/>
        </w:rPr>
        <w:t xml:space="preserve">; </w:t>
      </w:r>
      <w:r w:rsidR="002B76A9">
        <w:rPr>
          <w:rFonts w:eastAsia="Times New Roman" w:cstheme="minorHAnsi"/>
          <w:color w:val="000000"/>
          <w:lang w:eastAsia="ca-ES"/>
        </w:rPr>
        <w:t>and</w:t>
      </w:r>
      <w:r w:rsidR="002B76A9" w:rsidRPr="00F95F23">
        <w:rPr>
          <w:rFonts w:eastAsia="Times New Roman" w:cstheme="minorHAnsi"/>
          <w:color w:val="000000"/>
          <w:lang w:eastAsia="ca-ES"/>
        </w:rPr>
        <w:t xml:space="preserve"> </w:t>
      </w:r>
      <w:r w:rsidR="005058D6" w:rsidRPr="00F95F23">
        <w:rPr>
          <w:rFonts w:eastAsia="Times New Roman" w:cstheme="minorHAnsi"/>
          <w:color w:val="000000"/>
          <w:lang w:eastAsia="ca-ES"/>
        </w:rPr>
        <w:t xml:space="preserve">with </w:t>
      </w:r>
      <w:ins w:id="250" w:author="Cuenta Microsoft" w:date="2024-09-26T11:47:00Z">
        <w:r w:rsidR="007B580A">
          <w:rPr>
            <w:rFonts w:eastAsia="Times New Roman" w:cstheme="minorHAnsi"/>
            <w:color w:val="000000"/>
            <w:lang w:eastAsia="ca-ES"/>
          </w:rPr>
          <w:t>delayed</w:t>
        </w:r>
        <w:r w:rsidR="007B580A" w:rsidRPr="00F95F23">
          <w:rPr>
            <w:rFonts w:eastAsia="Times New Roman" w:cstheme="minorHAnsi"/>
            <w:color w:val="000000"/>
            <w:lang w:eastAsia="ca-ES"/>
          </w:rPr>
          <w:t xml:space="preserve"> </w:t>
        </w:r>
      </w:ins>
      <w:r w:rsidR="005058D6" w:rsidRPr="00F95F23">
        <w:rPr>
          <w:rFonts w:eastAsia="Times New Roman" w:cstheme="minorHAnsi"/>
          <w:color w:val="000000"/>
          <w:lang w:eastAsia="ca-ES"/>
        </w:rPr>
        <w:t>germination</w:t>
      </w:r>
      <w:r w:rsidR="00B474C8">
        <w:rPr>
          <w:rFonts w:eastAsia="Times New Roman" w:cstheme="minorHAnsi"/>
          <w:color w:val="000000"/>
          <w:lang w:eastAsia="ca-ES"/>
        </w:rPr>
        <w:t>,</w:t>
      </w:r>
      <w:r w:rsidR="00D345DD">
        <w:rPr>
          <w:rFonts w:eastAsia="Times New Roman" w:cstheme="minorHAnsi"/>
          <w:color w:val="000000"/>
          <w:lang w:eastAsia="ca-ES"/>
        </w:rPr>
        <w:t xml:space="preserve"> the</w:t>
      </w:r>
      <w:r w:rsidR="005058D6" w:rsidRPr="00F95F23">
        <w:rPr>
          <w:rFonts w:eastAsia="Times New Roman" w:cstheme="minorHAnsi"/>
          <w:color w:val="000000"/>
          <w:lang w:eastAsia="ca-ES"/>
        </w:rPr>
        <w:t xml:space="preserve"> underdeveloped root system </w:t>
      </w:r>
      <w:r w:rsidR="00D345DD">
        <w:rPr>
          <w:rFonts w:eastAsia="Times New Roman" w:cstheme="minorHAnsi"/>
          <w:color w:val="000000"/>
          <w:lang w:eastAsia="ca-ES"/>
        </w:rPr>
        <w:t xml:space="preserve">of </w:t>
      </w:r>
      <w:r w:rsidR="00D345DD" w:rsidRPr="00F95F23">
        <w:rPr>
          <w:rFonts w:eastAsia="Times New Roman" w:cstheme="minorHAnsi"/>
          <w:color w:val="000000"/>
          <w:lang w:eastAsia="ca-ES"/>
        </w:rPr>
        <w:t xml:space="preserve">seedlings </w:t>
      </w:r>
      <w:r w:rsidR="00D345DD">
        <w:rPr>
          <w:rFonts w:eastAsia="Times New Roman" w:cstheme="minorHAnsi"/>
          <w:color w:val="000000"/>
          <w:lang w:eastAsia="ca-ES"/>
        </w:rPr>
        <w:t>may be</w:t>
      </w:r>
      <w:r w:rsidR="00D345DD" w:rsidRPr="00F95F23">
        <w:rPr>
          <w:rFonts w:eastAsia="Times New Roman" w:cstheme="minorHAnsi"/>
          <w:color w:val="000000"/>
          <w:lang w:eastAsia="ca-ES"/>
        </w:rPr>
        <w:t xml:space="preserve"> at risk </w:t>
      </w:r>
      <w:r w:rsidR="005058D6" w:rsidRPr="00F95F23">
        <w:rPr>
          <w:rFonts w:eastAsia="Times New Roman" w:cstheme="minorHAnsi"/>
          <w:color w:val="000000"/>
          <w:lang w:eastAsia="ca-ES"/>
        </w:rPr>
        <w:t xml:space="preserve">in summer, when drought events </w:t>
      </w:r>
      <w:r w:rsidR="005058D6" w:rsidRPr="00F95F23">
        <w:rPr>
          <w:rFonts w:eastAsia="Times New Roman" w:cstheme="minorHAnsi"/>
          <w:color w:val="000000"/>
          <w:lang w:eastAsia="ca-ES"/>
        </w:rPr>
        <w:lastRenderedPageBreak/>
        <w:t xml:space="preserve">can lead to death due to topsoil desiccation </w:t>
      </w:r>
      <w:r w:rsidR="005058D6" w:rsidRPr="00F95F23">
        <w:rPr>
          <w:rFonts w:eastAsia="Times New Roman" w:cstheme="minorHAnsi"/>
          <w:color w:val="000000"/>
          <w:lang w:eastAsia="ca-ES"/>
        </w:rPr>
        <w:fldChar w:fldCharType="begin" w:fldLock="1"/>
      </w:r>
      <w:r w:rsidR="005058D6" w:rsidRPr="00F95F23">
        <w:rPr>
          <w:rFonts w:eastAsia="Times New Roman" w:cstheme="minorHAnsi"/>
          <w:color w:val="000000"/>
          <w:lang w:eastAsia="ca-ES"/>
        </w:rPr>
        <w:instrText>ADDIN CSL_CITATION {"citationItems":[{"id":"ITEM-1","itemData":{"DOI":"10.1111/j.1469-185X.1968.tb00968.x","abstract":"How are plants adapted to the low temperatures and other stresses of arctic and alpine environments ?’ At present it is not possible to answer this question completely. Much work remains to be done, particularly on low-temperature metabolism, frost resistance, and the environmental cues and requirements for flowering, dormancy, regrowth, and germination. However, in brief, we can say that plants are adapted to these severe environments by employing combinations of the following general characteristics: 1. Life form: perennial herb, prostrate shrub, or lichen. Perennial herbs have greatest part of biomass underground. 2. Seed dormancy: generally controlled by environment; seeds can remain dormant for long periods of time at low temperatures since they require temperatures well above freezing for germination. 3. Seedling establishment: rare and very slow; it is often several years before a seedling is safely established. 4. Chlorophyll content: in both alpine and arctic ecosystems not greatly different on a land-area basis from that in temperate herbaceous communities. Within a single species there is more chlorophyll in leaves of arctic populations than in those of alpine populations. 5. Photosynthesis and respiration: (a) These are at high rates for only a few weeks when temperatures and light are favourable. (b) Optimum photosynthesis rates are at lower temperatures than for ordinary plants; rates are both genetically and environmentally controlled with phenotypic plasticity very marked. (c) Dark respiration is higher at all temperatures than for ordinary plants; rate is both genetically and environmentally controlled, with phenotypic plasticity very pronounced, i.e. low-temperature environment increases the rate at all temperatures. (d) Alpine plants have higher light-saturation values in photosynthesis than do arctic or lowland plants; light saturation closely tied to temperature. (e) There is some evidence that alpine plants can carry on photosynthesis at lower carbon dioxide concentrations than can other plants. (f) Annual productivity is low, but daily productivity during growing season can be as high as that of most temperate herbaceous vegetation. Productivity can be increased by temperature, nutrients, or water. 6. Drought resistance: most drought stress in winter in exposed sites is due to frozen soils and dry winds. It is met by decreased water potentials, higher concentrations of soluble carbohydrates, and closed stomates. Little drought res…","author":[{"dropping-particle":"","family":"Billings","given":"W.D.","non-dropping-particle":"","parse-names":false,"suffix":""},{"dropping-particle":"","family":"Mooney","given":"H.A.","non-dropping-particle":"","parse-names":false,"suffix":""}],"container-title":"Biological Reviews","id":"ITEM-1","issue":"4","issued":{"date-parts":[["1968"]]},"page":"481-529","title":"The ecology of arctic and alpine plants","type":"article-journal","volume":"43"},"uris":["http://www.mendeley.com/documents/?uuid=2cbb55df-5b3b-41fa-bed3-35038e98fd78"]}],"mendeley":{"formattedCitation":"(Billings and Mooney, 1968)","plainTextFormattedCitation":"(Billings and Mooney, 1968)","previouslyFormattedCitation":"(Billings and Mooney, 1968)"},"properties":{"noteIndex":0},"schema":"https://github.com/citation-style-language/schema/raw/master/csl-citation.json"}</w:instrText>
      </w:r>
      <w:r w:rsidR="005058D6" w:rsidRPr="00F95F23">
        <w:rPr>
          <w:rFonts w:eastAsia="Times New Roman" w:cstheme="minorHAnsi"/>
          <w:color w:val="000000"/>
          <w:lang w:eastAsia="ca-ES"/>
        </w:rPr>
        <w:fldChar w:fldCharType="separate"/>
      </w:r>
      <w:r w:rsidR="005058D6" w:rsidRPr="00F95F23">
        <w:rPr>
          <w:rFonts w:eastAsia="Times New Roman" w:cstheme="minorHAnsi"/>
          <w:noProof/>
          <w:color w:val="000000"/>
          <w:lang w:eastAsia="ca-ES"/>
        </w:rPr>
        <w:t>(Billings and Mooney, 1968)</w:t>
      </w:r>
      <w:r w:rsidR="005058D6" w:rsidRPr="00F95F23">
        <w:rPr>
          <w:rFonts w:eastAsia="Times New Roman" w:cstheme="minorHAnsi"/>
          <w:color w:val="000000"/>
          <w:lang w:eastAsia="ca-ES"/>
        </w:rPr>
        <w:fldChar w:fldCharType="end"/>
      </w:r>
      <w:r w:rsidR="005058D6" w:rsidRPr="00F95F23">
        <w:rPr>
          <w:rFonts w:eastAsia="Times New Roman" w:cstheme="minorHAnsi"/>
          <w:color w:val="000000"/>
          <w:lang w:eastAsia="ca-ES"/>
        </w:rPr>
        <w:t xml:space="preserve">. </w:t>
      </w:r>
      <w:r w:rsidR="002C6A74">
        <w:rPr>
          <w:rFonts w:eastAsia="Times New Roman" w:cstheme="minorHAnsi"/>
          <w:color w:val="000000"/>
          <w:lang w:eastAsia="ca-ES"/>
        </w:rPr>
        <w:t xml:space="preserve">Within </w:t>
      </w:r>
      <w:r w:rsidR="000D671E">
        <w:rPr>
          <w:rFonts w:eastAsia="Times New Roman" w:cstheme="minorHAnsi"/>
          <w:color w:val="000000"/>
          <w:lang w:eastAsia="ca-ES"/>
        </w:rPr>
        <w:t>communities,</w:t>
      </w:r>
      <w:r w:rsidR="002C6A74">
        <w:rPr>
          <w:rFonts w:eastAsia="Times New Roman" w:cstheme="minorHAnsi"/>
          <w:color w:val="000000"/>
          <w:lang w:eastAsia="ca-ES"/>
        </w:rPr>
        <w:t xml:space="preserve"> interspecific variability</w:t>
      </w:r>
      <w:r w:rsidR="004227CF">
        <w:rPr>
          <w:rFonts w:eastAsia="Times New Roman" w:cstheme="minorHAnsi"/>
          <w:color w:val="000000"/>
          <w:lang w:eastAsia="ca-ES"/>
        </w:rPr>
        <w:t xml:space="preserve"> </w:t>
      </w:r>
      <w:r w:rsidR="00454F85">
        <w:rPr>
          <w:rFonts w:eastAsia="Times New Roman" w:cstheme="minorHAnsi"/>
          <w:color w:val="000000"/>
          <w:lang w:eastAsia="ca-ES"/>
        </w:rPr>
        <w:t xml:space="preserve">in germination phenology </w:t>
      </w:r>
      <w:r w:rsidR="002C6A74">
        <w:rPr>
          <w:rFonts w:eastAsia="Times New Roman" w:cstheme="minorHAnsi"/>
          <w:color w:val="000000"/>
          <w:lang w:eastAsia="ca-ES"/>
        </w:rPr>
        <w:t xml:space="preserve">also suggests that </w:t>
      </w:r>
      <w:r w:rsidR="000D671E">
        <w:rPr>
          <w:rFonts w:eastAsia="Times New Roman" w:cstheme="minorHAnsi"/>
          <w:color w:val="000000"/>
          <w:lang w:eastAsia="ca-ES"/>
        </w:rPr>
        <w:t xml:space="preserve">there will be </w:t>
      </w:r>
      <w:r w:rsidR="00B474C8">
        <w:rPr>
          <w:rFonts w:eastAsia="Times New Roman" w:cstheme="minorHAnsi"/>
          <w:color w:val="000000"/>
          <w:lang w:eastAsia="ca-ES"/>
        </w:rPr>
        <w:t>winners</w:t>
      </w:r>
      <w:r w:rsidR="000D671E">
        <w:rPr>
          <w:rFonts w:eastAsia="Times New Roman" w:cstheme="minorHAnsi"/>
          <w:color w:val="000000"/>
          <w:lang w:eastAsia="ca-ES"/>
        </w:rPr>
        <w:t xml:space="preserve"> and losers in future climate scenarios. </w:t>
      </w:r>
      <w:r w:rsidR="00BF0291">
        <w:rPr>
          <w:rFonts w:eastAsia="Times New Roman" w:cstheme="minorHAnsi"/>
          <w:color w:val="000000"/>
          <w:lang w:eastAsia="ca-ES"/>
        </w:rPr>
        <w:t>O</w:t>
      </w:r>
      <w:r w:rsidR="00472075">
        <w:rPr>
          <w:rFonts w:eastAsia="Times New Roman" w:cstheme="minorHAnsi"/>
          <w:color w:val="000000"/>
          <w:lang w:eastAsia="ca-ES"/>
        </w:rPr>
        <w:t>ur results suggest that</w:t>
      </w:r>
      <w:r w:rsidR="000D671E">
        <w:rPr>
          <w:rFonts w:eastAsia="Times New Roman" w:cstheme="minorHAnsi"/>
          <w:color w:val="000000"/>
          <w:lang w:eastAsia="ca-ES"/>
        </w:rPr>
        <w:t xml:space="preserve"> species with strict cold/wet stratification requirements, which are more abundant in the temperate </w:t>
      </w:r>
      <w:ins w:id="251" w:author="Cuenta Microsoft" w:date="2024-09-26T11:28:00Z">
        <w:r w:rsidR="006B3873">
          <w:rPr>
            <w:rFonts w:eastAsia="Times New Roman" w:cstheme="minorHAnsi"/>
            <w:color w:val="000000"/>
            <w:lang w:eastAsia="ca-ES"/>
          </w:rPr>
          <w:t>community</w:t>
        </w:r>
      </w:ins>
      <w:r w:rsidR="000D671E">
        <w:rPr>
          <w:rFonts w:eastAsia="Times New Roman" w:cstheme="minorHAnsi"/>
          <w:color w:val="000000"/>
          <w:lang w:eastAsia="ca-ES"/>
        </w:rPr>
        <w:t>, will be more negatively affected by the reduction and even loss of snow cover</w:t>
      </w:r>
      <w:r w:rsidR="00460F7E">
        <w:rPr>
          <w:rFonts w:eastAsia="Times New Roman" w:cstheme="minorHAnsi"/>
          <w:color w:val="000000"/>
          <w:lang w:eastAsia="ca-ES"/>
        </w:rPr>
        <w:t xml:space="preserve"> </w:t>
      </w:r>
      <w:r w:rsidR="00460F7E">
        <w:rPr>
          <w:rFonts w:eastAsia="Times New Roman" w:cstheme="minorHAnsi"/>
          <w:color w:val="000000"/>
          <w:lang w:eastAsia="ca-ES"/>
        </w:rPr>
        <w:fldChar w:fldCharType="begin" w:fldLock="1"/>
      </w:r>
      <w:r w:rsidR="00460F7E">
        <w:rPr>
          <w:rFonts w:eastAsia="Times New Roman" w:cstheme="minorHAnsi"/>
          <w:color w:val="000000"/>
          <w:lang w:eastAsia="ca-ES"/>
        </w:rPr>
        <w:instrText>ADDIN CSL_CITATION {"citationItems":[{"id":"ITEM-1","itemData":{"DOI":"10.5194/tc-12-1-2018","ISSN":"19940424","abstract":"Twenty-first century snowfall changes over the European Alps are assessed based on high-resolution regional climate model (RCM) data made available through the EURO-CORDEX initiative. Fourteen different combinations of global and regional climate models with a target resolution of 12 km and two different emission scenarios are considered. As raw snowfall amounts are not provided by all RCMs, a newly developed method to separate snowfall from total precipitation based on near-surface temperature conditions and accounting for subgrid-scale topographic variability is employed. The evaluation of the simulated snowfall amounts against an observation-based reference indicates the ability of RCMs to capture the main characteristics of the snowfall seasonal cycle and its elevation dependency but also reveals considerable positive biases especially at high elevations. These biases can partly be removed by the application of a dedicated RCM bias adjustment that separately considers temperature and precipitation biases. Snowfall projections reveal a robust signal of decreasing snowfall amounts over most parts of the Alps for both emission scenarios. Domain and multi-model mean decreases in mean September-May snowfall by the end of the century amount to .25 and .45% for representative concentration pathway (RCP) scenarios RCP4.5 and RCP8.5, respectively. Snowfall in low-lying areas in the Alpine forelands could be reduced by more than .80 %. These decreases are driven by the projected warming and are strongly connected to an important decrease in snowfall frequency and snowfall fraction and are also apparent for heavy snowfall events. In contrast, high-elevation regions could experience slight snowfall increases in midwinter for both emission scenarios despite the general decrease in the snowfall fraction. These increases in mean and heavy snowfall can be explained by a general increase in winter precipitation and by the fact that, with increasing temperatures, climatologically cold areas are shifted into a temperature interval which favours higher snowfall intensities. In general, percentage changes in snowfall indices are robust with respect to the RCM postprocessing strategy employed: Similar results are obtained for raw, separated, and separated-bias-adjusted snowfall amounts. Absolute changes, however, can differ among these three methods.","author":[{"dropping-particle":"","family":"Frei","given":"Prisco","non-dropping-particle":"","parse-names":false,"suffix":""},{"dropping-particle":"","family":"Kotlarski","given":"Sven","non-dropping-particle":"","parse-names":false,"suffix":""},{"dropping-particle":"","family":"Liniger","given":"Mark A.","non-dropping-particle":"","parse-names":false,"suffix":""},{"dropping-particle":"","family":"Schär","given":"Christoph","non-dropping-particle":"","parse-names":false,"suffix":""}],"container-title":"Cryosphere","id":"ITEM-1","issue":"1","issued":{"date-parts":[["2018"]]},"page":"1-24","title":"Future snowfall in the Alps: Projections based on the EURO-CORDEX regional climate models","type":"article-journal","volume":"12"},"uris":["http://www.mendeley.com/documents/?uuid=f4bbfb49-0ca9-4a75-9299-ad861c0795ee"]}],"mendeley":{"formattedCitation":"(Frei &lt;i&gt;et al.&lt;/i&gt;, 2018)","plainTextFormattedCitation":"(Frei et al., 2018)","previouslyFormattedCitation":"(Frei &lt;i&gt;et al.&lt;/i&gt;, 2018)"},"properties":{"noteIndex":0},"schema":"https://github.com/citation-style-language/schema/raw/master/csl-citation.json"}</w:instrText>
      </w:r>
      <w:r w:rsidR="00460F7E">
        <w:rPr>
          <w:rFonts w:eastAsia="Times New Roman" w:cstheme="minorHAnsi"/>
          <w:color w:val="000000"/>
          <w:lang w:eastAsia="ca-ES"/>
        </w:rPr>
        <w:fldChar w:fldCharType="separate"/>
      </w:r>
      <w:r w:rsidR="00460F7E" w:rsidRPr="00460F7E">
        <w:rPr>
          <w:rFonts w:eastAsia="Times New Roman" w:cstheme="minorHAnsi"/>
          <w:noProof/>
          <w:color w:val="000000"/>
          <w:lang w:eastAsia="ca-ES"/>
        </w:rPr>
        <w:t xml:space="preserve">(Frei </w:t>
      </w:r>
      <w:r w:rsidR="00460F7E" w:rsidRPr="00460F7E">
        <w:rPr>
          <w:rFonts w:eastAsia="Times New Roman" w:cstheme="minorHAnsi"/>
          <w:i/>
          <w:noProof/>
          <w:color w:val="000000"/>
          <w:lang w:eastAsia="ca-ES"/>
        </w:rPr>
        <w:t>et al.</w:t>
      </w:r>
      <w:r w:rsidR="00460F7E" w:rsidRPr="00460F7E">
        <w:rPr>
          <w:rFonts w:eastAsia="Times New Roman" w:cstheme="minorHAnsi"/>
          <w:noProof/>
          <w:color w:val="000000"/>
          <w:lang w:eastAsia="ca-ES"/>
        </w:rPr>
        <w:t>, 2018)</w:t>
      </w:r>
      <w:r w:rsidR="00460F7E">
        <w:rPr>
          <w:rFonts w:eastAsia="Times New Roman" w:cstheme="minorHAnsi"/>
          <w:color w:val="000000"/>
          <w:lang w:eastAsia="ca-ES"/>
        </w:rPr>
        <w:fldChar w:fldCharType="end"/>
      </w:r>
      <w:r w:rsidR="000D671E">
        <w:rPr>
          <w:rFonts w:eastAsia="Times New Roman" w:cstheme="minorHAnsi"/>
          <w:color w:val="000000"/>
          <w:lang w:eastAsia="ca-ES"/>
        </w:rPr>
        <w:t>.</w:t>
      </w:r>
      <w:r w:rsidR="00A85A9A" w:rsidRPr="00A85A9A">
        <w:rPr>
          <w:rFonts w:eastAsia="Times New Roman" w:cstheme="minorHAnsi"/>
          <w:color w:val="000000"/>
          <w:lang w:eastAsia="ca-ES"/>
        </w:rPr>
        <w:t xml:space="preserve"> </w:t>
      </w:r>
      <w:ins w:id="252" w:author="Cuenta Microsoft" w:date="2024-09-26T14:19:00Z">
        <w:r w:rsidR="00E940C9">
          <w:rPr>
            <w:rFonts w:eastAsia="Times New Roman" w:cstheme="minorHAnsi"/>
            <w:color w:val="000000"/>
            <w:lang w:eastAsia="ca-ES"/>
          </w:rPr>
          <w:t xml:space="preserve">Another worth considering point is that increasing autumn temperatures might also </w:t>
        </w:r>
      </w:ins>
      <w:ins w:id="253" w:author="Cuenta Microsoft" w:date="2024-10-10T15:55:00Z">
        <w:r w:rsidR="00920418">
          <w:rPr>
            <w:rFonts w:eastAsia="Times New Roman" w:cstheme="minorHAnsi"/>
            <w:color w:val="000000"/>
            <w:lang w:eastAsia="ca-ES"/>
          </w:rPr>
          <w:t>promote</w:t>
        </w:r>
      </w:ins>
      <w:ins w:id="254" w:author="Cuenta Microsoft" w:date="2024-09-26T14:19:00Z">
        <w:r w:rsidR="00E940C9">
          <w:rPr>
            <w:rFonts w:eastAsia="Times New Roman" w:cstheme="minorHAnsi"/>
            <w:color w:val="000000"/>
            <w:lang w:eastAsia="ca-ES"/>
          </w:rPr>
          <w:t xml:space="preserve"> seed germination</w:t>
        </w:r>
      </w:ins>
      <w:r w:rsidR="00CC7B8F">
        <w:rPr>
          <w:rFonts w:eastAsia="Times New Roman" w:cstheme="minorHAnsi"/>
          <w:color w:val="000000"/>
          <w:lang w:eastAsia="ca-ES"/>
        </w:rPr>
        <w:t>,</w:t>
      </w:r>
      <w:ins w:id="255" w:author="Cuenta Microsoft" w:date="2024-09-26T14:23:00Z">
        <w:r w:rsidR="00E940C9">
          <w:rPr>
            <w:rFonts w:eastAsia="Times New Roman" w:cstheme="minorHAnsi"/>
            <w:color w:val="000000"/>
            <w:lang w:eastAsia="ca-ES"/>
          </w:rPr>
          <w:t xml:space="preserve"> </w:t>
        </w:r>
      </w:ins>
      <w:ins w:id="256" w:author="Cuenta Microsoft" w:date="2024-09-26T14:19:00Z">
        <w:r w:rsidR="00E940C9">
          <w:rPr>
            <w:rFonts w:eastAsia="Times New Roman" w:cstheme="minorHAnsi"/>
            <w:color w:val="000000"/>
            <w:lang w:eastAsia="ca-ES"/>
          </w:rPr>
          <w:t xml:space="preserve">potentially expanding the growing season </w:t>
        </w:r>
      </w:ins>
      <w:ins w:id="257" w:author="Cuenta Microsoft" w:date="2024-10-10T14:53:00Z">
        <w:r w:rsidR="00D53219">
          <w:rPr>
            <w:rFonts w:eastAsia="Times New Roman" w:cstheme="minorHAnsi"/>
            <w:color w:val="000000"/>
            <w:lang w:eastAsia="ca-ES"/>
          </w:rPr>
          <w:t>but successful seedling survival will likely depend on winter conditions</w:t>
        </w:r>
      </w:ins>
      <w:ins w:id="258" w:author="Cuenta Microsoft" w:date="2024-10-10T14:54:00Z">
        <w:r w:rsidR="00D53219">
          <w:rPr>
            <w:rFonts w:eastAsia="Times New Roman" w:cstheme="minorHAnsi"/>
            <w:color w:val="000000"/>
            <w:lang w:eastAsia="ca-ES"/>
          </w:rPr>
          <w:t xml:space="preserve"> </w:t>
        </w:r>
      </w:ins>
      <w:ins w:id="259" w:author="Cuenta Microsoft" w:date="2024-09-26T14:20:00Z">
        <w:r w:rsidR="00E940C9">
          <w:rPr>
            <w:rFonts w:eastAsia="Times New Roman" w:cstheme="minorHAnsi"/>
            <w:color w:val="000000"/>
            <w:lang w:eastAsia="ca-ES"/>
          </w:rPr>
          <w:t>(</w:t>
        </w:r>
      </w:ins>
      <w:proofErr w:type="spellStart"/>
      <w:ins w:id="260" w:author="Cuenta Microsoft" w:date="2024-09-26T14:23:00Z">
        <w:r w:rsidR="00E940C9">
          <w:rPr>
            <w:rFonts w:eastAsia="Times New Roman" w:cstheme="minorHAnsi"/>
            <w:color w:val="000000"/>
            <w:lang w:eastAsia="ca-ES"/>
          </w:rPr>
          <w:t>Mondoni</w:t>
        </w:r>
        <w:proofErr w:type="spellEnd"/>
        <w:r w:rsidR="00E940C9">
          <w:rPr>
            <w:rFonts w:eastAsia="Times New Roman" w:cstheme="minorHAnsi"/>
            <w:color w:val="000000"/>
            <w:lang w:eastAsia="ca-ES"/>
          </w:rPr>
          <w:t xml:space="preserve"> et al., 2012</w:t>
        </w:r>
      </w:ins>
      <w:ins w:id="261" w:author="Cuenta Microsoft" w:date="2024-09-26T14:20:00Z">
        <w:r w:rsidR="00E940C9">
          <w:rPr>
            <w:rFonts w:eastAsia="Times New Roman" w:cstheme="minorHAnsi"/>
            <w:color w:val="000000"/>
            <w:lang w:eastAsia="ca-ES"/>
          </w:rPr>
          <w:t xml:space="preserve">). </w:t>
        </w:r>
      </w:ins>
    </w:p>
    <w:p w14:paraId="295E8388" w14:textId="4B6E5746" w:rsidR="00B52082" w:rsidRPr="00F95F23" w:rsidRDefault="00866D7E" w:rsidP="00914E3A">
      <w:pPr>
        <w:pStyle w:val="Ttulo3"/>
        <w:spacing w:line="480" w:lineRule="auto"/>
        <w:rPr>
          <w:rFonts w:eastAsia="Times New Roman"/>
          <w:bdr w:val="none" w:sz="0" w:space="0" w:color="auto" w:frame="1"/>
          <w:lang w:eastAsia="ca-ES"/>
        </w:rPr>
      </w:pPr>
      <w:r w:rsidRPr="00F95F23">
        <w:rPr>
          <w:rFonts w:eastAsia="Times New Roman"/>
          <w:bdr w:val="none" w:sz="0" w:space="0" w:color="auto" w:frame="1"/>
          <w:lang w:eastAsia="ca-ES"/>
        </w:rPr>
        <w:t>Macroclimat</w:t>
      </w:r>
      <w:r w:rsidR="000653AD">
        <w:rPr>
          <w:rFonts w:eastAsia="Times New Roman"/>
          <w:bdr w:val="none" w:sz="0" w:space="0" w:color="auto" w:frame="1"/>
          <w:lang w:eastAsia="ca-ES"/>
        </w:rPr>
        <w:t>ic influence on germination phenology</w:t>
      </w:r>
    </w:p>
    <w:p w14:paraId="4D564FB7" w14:textId="052DC459" w:rsidR="00B45980" w:rsidRPr="00F95F23" w:rsidRDefault="000653AD" w:rsidP="00914E3A">
      <w:pPr>
        <w:spacing w:line="480" w:lineRule="auto"/>
        <w:jc w:val="both"/>
        <w:rPr>
          <w:rFonts w:cstheme="minorHAnsi"/>
        </w:rPr>
      </w:pPr>
      <w:r w:rsidRPr="00F95F23">
        <w:rPr>
          <w:rFonts w:cstheme="minorHAnsi"/>
        </w:rPr>
        <w:t xml:space="preserve">As expected, the temperate </w:t>
      </w:r>
      <w:ins w:id="262" w:author="Cuenta Microsoft" w:date="2024-09-26T11:28:00Z">
        <w:r w:rsidR="006B3873">
          <w:rPr>
            <w:rFonts w:cstheme="minorHAnsi"/>
          </w:rPr>
          <w:t>community</w:t>
        </w:r>
      </w:ins>
      <w:r w:rsidRPr="00F95F23">
        <w:rPr>
          <w:rFonts w:cstheme="minorHAnsi"/>
        </w:rPr>
        <w:t xml:space="preserve"> diverged significantly from the </w:t>
      </w:r>
      <w:r w:rsidR="00747EEE">
        <w:rPr>
          <w:rFonts w:cstheme="minorHAnsi"/>
        </w:rPr>
        <w:t>Mediterranean</w:t>
      </w:r>
      <w:r w:rsidRPr="00F95F23">
        <w:rPr>
          <w:rFonts w:cstheme="minorHAnsi"/>
        </w:rPr>
        <w:t xml:space="preserve"> </w:t>
      </w:r>
      <w:ins w:id="263" w:author="Cuenta Microsoft" w:date="2024-09-26T11:28:00Z">
        <w:r w:rsidR="006B3873">
          <w:rPr>
            <w:rFonts w:cstheme="minorHAnsi"/>
          </w:rPr>
          <w:t>community</w:t>
        </w:r>
      </w:ins>
      <w:r w:rsidRPr="00F95F23">
        <w:rPr>
          <w:rFonts w:cstheme="minorHAnsi"/>
        </w:rPr>
        <w:t xml:space="preserve">. The temperate </w:t>
      </w:r>
      <w:ins w:id="264" w:author="Cuenta Microsoft" w:date="2024-09-26T11:28:00Z">
        <w:r w:rsidR="006B3873">
          <w:rPr>
            <w:rFonts w:cstheme="minorHAnsi"/>
          </w:rPr>
          <w:t>community</w:t>
        </w:r>
      </w:ins>
      <w:r w:rsidRPr="00F95F23">
        <w:rPr>
          <w:rFonts w:cstheme="minorHAnsi"/>
        </w:rPr>
        <w:t xml:space="preserve"> followed the “alpine germination syndrome” </w:t>
      </w:r>
      <w:r w:rsidRPr="00F95F23">
        <w:rPr>
          <w:rFonts w:cstheme="minorHAnsi"/>
        </w:rPr>
        <w:fldChar w:fldCharType="begin" w:fldLock="1"/>
      </w:r>
      <w:r w:rsidRPr="00F95F23">
        <w:rPr>
          <w:rFonts w:cstheme="minorHAnsi"/>
        </w:rPr>
        <w:instrText>ADDIN CSL_CITATION {"citationItems":[{"id":"ITEM-1","itemData":{"DOI":"10.1016/B978-0-12-416677-6.00001-9","ISBN":"978-0-12-416677-6","abstract":"This book covers the present state of knowledge of the ecology, biogeography and evolution of whole-seed dormancy and germination, and it synthesizes available information on these topics for more than 14,000 species. The first chapter explains the meaning of seed germination ecology, provides an overview of the general kinds of information needed to understand the seed germination ecology of a species and comments on the values of such studies. Also, attention is given to reasons why this book on seed germination is needed, and how it differs from previous ones written on various aspects of seeds.","author":[{"dropping-particle":"","family":"Baskin","given":"Carol C.","non-dropping-particle":"","parse-names":false,"suffix":""},{"dropping-particle":"","family":"Baskin","given":"Jerry M.","non-dropping-particle":"","parse-names":false,"suffix":""}],"container-title":"Seeds","edition":"2nd Editio","id":"ITEM-1","issued":{"date-parts":[["2014","1","1"]]},"publisher":"Academic Press","publisher-place":"San Diego, CA, USA","title":"Seeds. Ecology, Biogeography and Evolution of Dormancy and Germination","type":"book"},"uris":["http://www.mendeley.com/documents/?uuid=a147d983-47ad-3113-ac22-f9e2c3bbcc32"]},{"id":"ITEM-2","itemData":{"DOI":"10.1111/nph.17086","ISSN":"14698137","PMID":"33205452","abstract":"Assumptions about the germination ecology of alpine plants are presently based on individual species and local studies. A current challenge is to synthesise, at the global level, the alpine seed ecological spectrum. We performed a meta-analysis of primary data from laboratory experiments conducted across four continents (excluding the tropics) and 661 species, to estimate the influence of six environmental cues on germination proportion, mean germination time and germination synchrony; accounting for seed morphology (mass, embryo : seed ratio) and phylogeny. Most alpine plants show physiological seed dormancy, a strong need for cold stratification, warm-cued germination and positive germination responses to light and alternating temperatures. Species restricted to the alpine belt have a higher preference for warm temperatures and a stronger response to cold stratification than species whose distribution extends also below the treeline. Seed mass, embryo size and phylogeny have strong constraining effects on germination responses to the environment. Globally, overwintering and warm temperatures are key drivers of germination in alpine habitats. The interplay between germination physiology and seed morphological traits further reflects pressures to avoid frost or drought stress. Our results indicate the convergence, at the global level, of the seed germination patterns of alpine species.","author":[{"dropping-particle":"","family":"Fernández-Pascual","given":"Eduardo","non-dropping-particle":"","parse-names":false,"suffix":""},{"dropping-particle":"","family":"Carta","given":"Angelino","non-dropping-particle":"","parse-names":false,"suffix":""},{"dropping-particle":"","family":"Mondoni","given":"Andrea","non-dropping-particle":"","parse-names":false,"suffix":""},{"dropping-particle":"","family":"Cavieres","given":"Lohengrin A.","non-dropping-particle":"","parse-names":false,"suffix":""},{"dropping-particle":"","family":"Rosbakh","given":"Sergey","non-dropping-particle":"","parse-names":false,"suffix":""},{"dropping-particle":"","family":"Venn","given":"Susanna","non-dropping-particle":"","parse-names":false,"suffix":""},{"dropping-particle":"","family":"Satyanti","given":"Annisa","non-dropping-particle":"","parse-names":false,"suffix":""},{"dropping-particle":"","family":"Guja","given":"Lydia","non-dropping-particle":"","parse-names":false,"suffix":""},{"dropping-particle":"","family":"Briceño","given":"Verónica F.","non-dropping-particle":"","parse-names":false,"suffix":""},{"dropping-particle":"","family":"Vandelook","given":"Filip","non-dropping-particle":"","parse-names":false,"suffix":""},{"dropping-particle":"","family":"Mattana","given":"Efisio","non-dropping-particle":"","parse-names":false,"suffix":""},{"dropping-particle":"","family":"Saatkamp","given":"Arne","non-dropping-particle":"","parse-names":false,"suffix":""},{"dropping-particle":"","family":"Bu","given":"Haiyan","non-dropping-particle":"","parse-names":false,"suffix":""},{"dropping-particle":"","family":"Sommerville","given":"Karen","non-dropping-particle":"","parse-names":false,"suffix":""},{"dropping-particle":"","family":"Poschlod","given":"Peter","non-dropping-particle":"","parse-names":false,"suffix":""},{"dropping-particle":"","family":"Liu","given":"Kun","non-dropping-particle":"","parse-names":false,"suffix":""},{"dropping-particle":"","family":"Nicotra","given":"Adrienne","non-dropping-particle":"","parse-names":false,"suffix":""},{"dropping-particle":"","family":"Jiménez-Alfaro","given":"Borja","non-dropping-particle":"","parse-names":false,"suffix":""}],"container-title":"New Phytologist","id":"ITEM-2","issue":"6","issued":{"date-parts":[["2021","3","1"]]},"page":"3573-3586","publisher":"Blackwell Publishing Ltd","title":"The seed germination spectrum of alpine plants: a global meta-analysis","type":"article-journal","volume":"229"},"uris":["http://www.mendeley.com/documents/?uuid=914481dd-0ebc-32fd-ba39-a39191c8a1a0"]}],"mendeley":{"formattedCitation":"(Baskin and Baskin, 2014; Fernández-Pascual &lt;i&gt;et al.&lt;/i&gt;, 2021)","plainTextFormattedCitation":"(Baskin and Baskin, 2014; Fernández-Pascual et al., 2021)","previouslyFormattedCitation":"(Baskin and Baskin, 2014; Fernández-Pascual &lt;i&gt;et al.&lt;/i&gt;, 2021)"},"properties":{"noteIndex":0},"schema":"https://github.com/citation-style-language/schema/raw/master/csl-citation.json"}</w:instrText>
      </w:r>
      <w:r w:rsidRPr="00F95F23">
        <w:rPr>
          <w:rFonts w:cstheme="minorHAnsi"/>
        </w:rPr>
        <w:fldChar w:fldCharType="separate"/>
      </w:r>
      <w:r w:rsidRPr="00F95F23">
        <w:rPr>
          <w:rFonts w:cstheme="minorHAnsi"/>
          <w:noProof/>
        </w:rPr>
        <w:t xml:space="preserve">(Fernández-Pascual </w:t>
      </w:r>
      <w:r w:rsidRPr="00F95F23">
        <w:rPr>
          <w:rFonts w:cstheme="minorHAnsi"/>
          <w:i/>
          <w:noProof/>
        </w:rPr>
        <w:t>et al.</w:t>
      </w:r>
      <w:r w:rsidRPr="00F95F23">
        <w:rPr>
          <w:rFonts w:cstheme="minorHAnsi"/>
          <w:noProof/>
        </w:rPr>
        <w:t>, 2021)</w:t>
      </w:r>
      <w:r w:rsidRPr="00F95F23">
        <w:rPr>
          <w:rFonts w:cstheme="minorHAnsi"/>
        </w:rPr>
        <w:fldChar w:fldCharType="end"/>
      </w:r>
      <w:r w:rsidRPr="00F95F23">
        <w:rPr>
          <w:rFonts w:cstheme="minorHAnsi"/>
        </w:rPr>
        <w:t xml:space="preserve"> with low germination before cold stratification and higher germination once the </w:t>
      </w:r>
      <w:ins w:id="265" w:author="Cuenta Microsoft" w:date="2024-09-26T11:21:00Z">
        <w:r w:rsidR="006B3873">
          <w:rPr>
            <w:rFonts w:cstheme="minorHAnsi"/>
          </w:rPr>
          <w:t>climatic chambers</w:t>
        </w:r>
      </w:ins>
      <w:r w:rsidRPr="00F95F23">
        <w:rPr>
          <w:rFonts w:cstheme="minorHAnsi"/>
        </w:rPr>
        <w:t xml:space="preserve"> reach warm temperatures</w:t>
      </w:r>
      <w:r w:rsidR="00990010">
        <w:rPr>
          <w:rFonts w:cstheme="minorHAnsi"/>
        </w:rPr>
        <w:t>, c</w:t>
      </w:r>
      <w:r w:rsidR="00A01AB9" w:rsidRPr="00F95F23">
        <w:rPr>
          <w:rFonts w:eastAsia="Times New Roman" w:cstheme="minorHAnsi"/>
          <w:color w:val="000000"/>
          <w:lang w:eastAsia="ca-ES"/>
        </w:rPr>
        <w:t xml:space="preserve">orroborating </w:t>
      </w:r>
      <w:r w:rsidR="00B80D9D">
        <w:rPr>
          <w:rFonts w:eastAsia="Times New Roman" w:cstheme="minorHAnsi"/>
          <w:color w:val="000000"/>
          <w:lang w:eastAsia="ca-ES"/>
        </w:rPr>
        <w:t>previous</w:t>
      </w:r>
      <w:r w:rsidR="00B80D9D" w:rsidRPr="00F95F23">
        <w:rPr>
          <w:rFonts w:eastAsia="Times New Roman" w:cstheme="minorHAnsi"/>
          <w:color w:val="000000"/>
          <w:lang w:eastAsia="ca-ES"/>
        </w:rPr>
        <w:t xml:space="preserve"> </w:t>
      </w:r>
      <w:r w:rsidR="00A01AB9" w:rsidRPr="00F95F23">
        <w:rPr>
          <w:rFonts w:eastAsia="Times New Roman" w:cstheme="minorHAnsi"/>
          <w:color w:val="000000"/>
          <w:lang w:eastAsia="ca-ES"/>
        </w:rPr>
        <w:t xml:space="preserve">findings </w:t>
      </w:r>
      <w:r w:rsidR="00A13ED3"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{"citationItems":[{"id":"ITEM-1","itemData":{"DOI":"10.1023/A:1009802806674","ISSN":"13850237","abstract":"The ability to germinate under a variety of environmental conditions is essential for plant species inhabiting a wide range of altitudes and latitudes. Phacelia secunda J. F. Gmel. (Hydrophyllaceae) is a perennial herb with wide latitudinal and altitudinal distributional ranges. In the central Chilean Andes (33 °S) P. secunda can be found from 1600 m sealevel up to the vegetation limit at 3400 m. It has been suggested that seeds from populations encountering long periods with snow cover and adverse winter conditions would require longer periods of cold stratification for germination than those from populations exposed to milder winters. Given that the snow-free period decreases with elevation, seeds from high elevation populations could require longer period of cold stratification to germinate. Moreover, it has been shown that seeds from arctic and higher elevations environments are adapted to germinate better under high temperature conditions. Germination response with increasing periods of cold stratification (0-6 mo.) and under two contrasting thermoperiods (20 °/1O °C; 10 °/5 °C; 12 h day/night), were studied for 4 populations of P. secunda located at 1600, 2100, 2900 and 3400 m a.s.l. Initiation of germination required increasingly longer periods of stratification with elevation, and proportionately fewer seeds germinated for any one stratification treatment at the higher elevations. Seeds from higher elevations germinated to a higher percentage under the high than the low temperature thermoperiods. These results illustrates a significant variation in germination characteristics over a spatially short environmental gradient.","author":[{"dropping-particle":"","family":"Cavieres","given":"Lohengrin A.","non-dropping-particle":"","parse-names":false,"suffix":""},{"dropping-particle":"","family":"Arroyo","given":"Mary T.K.","non-dropping-particle":"","parse-names":false,"suffix":""}],"container-title":"Plant Ecology","id":"ITEM-1","issue":"1","issued":{"date-parts":[["2000"]]},"page":"1-8","title":"Seed germination response to cold stratification period and thermal regime in Phacelia secunda (Hydrophyllaceae): Altitudinal variation in the mediterranean Andes of central Chile","type":"article-journal","volume":"149"},"uris":["http://www.mendeley.com/documents/?uuid=033637fe-5485-455a-948d-3f3dd4304cdb"]},{"id":"ITEM-2","itemData":{"DOI":"10.15258/sst.2009.37.1.10","ISSN":"02510952","abstract":"Silene elisabethae Jan (Caryophyllaceae) is a narrow endemic plant species that occurs in calcareous grasslands of the Southern Italian Alps, and is protected by National and Regional Red Lists (IUCN). Seed germination requirements of this species were studied for the first time with the aim of producing appropriate germination protocols for use in ex situ conservation. Seeds were collected from three populations and sown on agar in the laboratory. Increasing durations of cold stratification resulted in an increase in germination from 20 to 90%. In addition, GA3 could substitute for a cold stratification requirement resulting in 90 to 100% germination in the absence of chilling. All populations germinated to higher levels in the light than dark, and populations from the coldest collection site germinated better at low temperatures, suggesting adaptation of seed germination behaviour to the local microclimate. Our results indicate that seeds of S. elisabethae exhibit non-deep physiological dormancy and that light plays an important role as a germination cue.","author":[{"dropping-particle":"","family":"Mondoni","given":"A.","non-dropping-particle":"","parse-names":false,"suffix":""},{"dropping-particle":"","family":"Daws","given":"M. I.","non-dropping-particle":"","parse-names":false,"suffix":""},{"dropping-particle":"","family":"Belotti","given":"J.","non-dropping-particle":"","parse-names":false,"suffix":""},{"dropping-particle":"","family":"Rossi","given":"G.","non-dropping-particle":"","parse-names":false,"suffix":""}],"container-title":"Seed Science and Technology","id":"ITEM-2","issue":"1","issued":{"date-parts":[["2009"]]},"page":"79-87","title":"Germination requirements of the alpine endemic Silene elisabethae Jan: Effects of cold stratification, light and GA3","type":"article-journal","volume":"37"},"uris":["http://www.mendeley.com/documents/?uuid=215ff4f2-5fe6-4225-9f4c-ab6bd07a6806"]},{"id":"ITEM-3","itemData":{"DOI":"10.1016/j.flora.2011.05.001","ISSN":"03672530","abstract":"In alpine species the classification of the various mechanisms underlying seed dormancy has been rather questionable and controversial. Thus, we investigated 28 alpine species to evaluate the prevailing types of dormancy. Embryo type and water impermeability of seed coats gave an indication of the potential seed dormancy class. To ascertain the actual dormancy class and level, we performed germination experiments comparing the behavior of seeds without storage, after cold-dry storage, after cold-wet storage, and scarification. We also tested the light requirement for germination in some species. Germination behavior was characterized using the final germination percentage and the mean germination time. Considering the effects of the pretreatments, a refined classification of the prevailing dormancy types was constructed based on the results of our pretreatments. Only two out of the 28 species that we evaluated had predominantly non-dormant seeds. Physiological dormancy was prevalent in 20 species, with deep physiological dormancy being the most abundant, followed by non-deep and intermediate physiological dormancy. Seeds of four species with underdeveloped embryos were assigned to the morphophysiologial dormancy class. An impermeable seed coat was identified in two species, with no additional physiological germination block. We defined these species as having physical dormancy. Light promoted the germination of seeds without storage in all but one species with physiological dormancy. In species with physical dormancy, light responses were of minor importance. We discuss our new classification in the context of former germination studies and draw implications for the timing of germination in the field. © 2011 Elsevier GmbH.","author":[{"dropping-particle":"","family":"Schwienbacher","given":"Erich","non-dropping-particle":"","parse-names":false,"suffix":""},{"dropping-particle":"","family":"Navarro-Cano","given":"Jose Antonio","non-dropping-particle":"","parse-names":false,"suffix":""},{"dropping-particle":"","family":"Neuner","given":"Gilbert","non-dropping-particle":"","parse-names":false,"suffix":""},{"dropping-particle":"","family":"Erschbamer","given":"Brigitta","non-dropping-particle":"","parse-names":false,"suffix":""}],"container-title":"Flora: Morphology, Distribution, Functional Ecology of Plants","id":"ITEM-3","issue":"10","issued":{"date-parts":[["2011"]]},"page":"845-856","publisher":"Elsevier GmbH.","title":"Seed dormancy in alpine species","type":"article-journal","volume":"206"},"uris":["http://www.mendeley.com/documents/?uuid=6db2071f-3a33-4563-a0b7-ba5cd0fa1777"]},{"id":"ITEM-4","itemData":{"DOI":"10.3389/fpls.2015.00731","ISSN":"1664462X","abstract":"1. Seed germination strategies vary dramatically among species but relatively little is known about how germination traits correlate with other elements of plant strategy systems. Understanding drivers of germination strategy is critical to our understanding of the evolutionary biology of plant reproduction. 2. We present a novel assessment of seed germination strategies focussing on Australian alpine species as a case study. We describe the distribution of germination strategies and ask whether these are correlated with, or form an independent axis to, other plant functional traits. Our approach to describing germination strategy mimicked realistic temperatures that seeds experience in situ following dispersal. Strategies were subsequently assigned using an objective clustering approach. We hypothesized that two main strategies would emerge, involving dormant or non-dormant seeds, and that while these strategies would be correlated with seed traits (e.g., mass or endospermy) they would be largely independent of vegetative traits when analysed in a phylogenetically structured manner. 3. Across all species, three germination strategies emerged. The majority of species postponed germination until after a period of cold, winter-like temperatures indicating physiological and/or morphological dormancy mechanisms. Other species exhibited immediate germination at temperatures representative of those at dispersal. Interestingly, seeds of an additional 13 species “staggered” germination over time. Germination strategies were generally conserved within families. Across a broad range of ecological traits only seed mass and endospermy showed any correlation with germination strategy when phylogenetic relatedness was accounted for; vegetative traits showed no significant correlations with germination strategy. The results indicate that germination traits correlate with other aspects of seed ecology but form an independent axis relative to vegetative traits.","author":[{"dropping-particle":"","family":"Hoyle","given":"Gemma L.","non-dropping-particle":"","parse-names":false,"suffix":""},{"dropping-particle":"","family":"Steadman","given":"Kathryn J.","non-dropping-particle":"","parse-names":false,"suffix":""},{"dropping-particle":"","family":"Good","given":"Roger B.","non-dropping-particle":"","parse-names":false,"suffix":""},{"dropping-particle":"","family":"McIntosh","given":"Emma J.","non-dropping-particle":"","parse-names":false,"suffix":""},{"dropping-particle":"","family":"Galea","given":"Lucy M.E.","non-dropping-particle":"","parse-names":false,"suffix":""},{"dropping-particle":"","family":"Nicotra","given":"Adrienne B.","non-dropping-particle":"","parse-names":false,"suffix":""}],"container-title":"Frontiers in Plant Science","id":"ITEM-4","issue":"OCTOBER","issued":{"date-parts":[["2015"]]},"page":"1-13","title":"Seed germination strategies: An evolutionary trajectory independent of vegetative functional traits","type":"article-journal","volume":"6"},"uris":["http://www.mendeley.com/documents/?uuid=19475767-b1af-4ac0-b78e-efa79a39206b"]}],"mendeley":{"formattedCitation":"(Cavieres and Arroyo, 2000; Mondoni &lt;i&gt;et al.&lt;/i&gt;, 2009; Schwienbacher &lt;i&gt;et al.&lt;/i&gt;, 2011; Hoyle &lt;i&gt;et al.&lt;/i&gt;, 2015)","plainTextFormattedCitation":"(Cavieres and Arroyo, 2000; Mondoni et al., 2009; Schwienbacher et al., 2011; Hoyle et al., 2015)","previouslyFormattedCitation":"(Cavieres and Arroyo, 2000; Mondoni &lt;i&gt;et al.&lt;/i&gt;, 2009; Schwienbacher &lt;i&gt;et al.&lt;/i&gt;, 2011; Hoyle &lt;i&gt;et al.&lt;/i&gt;, 2015)"},"properties":{"noteIndex":0},"schema":"https://github.com/citation-style-language/schema/raw/master/csl-citation.json"}</w:instrText>
      </w:r>
      <w:r w:rsidR="00A13ED3" w:rsidRPr="00F95F23">
        <w:rPr>
          <w:rFonts w:eastAsia="Times New Roman" w:cstheme="minorHAnsi"/>
          <w:color w:val="000000"/>
          <w:lang w:eastAsia="ca-ES"/>
        </w:rPr>
        <w:fldChar w:fldCharType="separate"/>
      </w:r>
      <w:r w:rsidR="00757D24" w:rsidRPr="00F95F23">
        <w:rPr>
          <w:rFonts w:eastAsia="Times New Roman" w:cstheme="minorHAnsi"/>
          <w:noProof/>
          <w:color w:val="000000"/>
          <w:lang w:eastAsia="ca-ES"/>
        </w:rPr>
        <w:t xml:space="preserve">(Cavieres and Arroyo, 2000; Mondoni </w:t>
      </w:r>
      <w:r w:rsidR="00757D24" w:rsidRPr="00F95F23">
        <w:rPr>
          <w:rFonts w:eastAsia="Times New Roman" w:cstheme="minorHAnsi"/>
          <w:i/>
          <w:noProof/>
          <w:color w:val="000000"/>
          <w:lang w:eastAsia="ca-ES"/>
        </w:rPr>
        <w:t>et al.</w:t>
      </w:r>
      <w:r w:rsidR="00757D24" w:rsidRPr="00F95F23">
        <w:rPr>
          <w:rFonts w:eastAsia="Times New Roman" w:cstheme="minorHAnsi"/>
          <w:noProof/>
          <w:color w:val="000000"/>
          <w:lang w:eastAsia="ca-ES"/>
        </w:rPr>
        <w:t xml:space="preserve">, 2009; Schwienbacher </w:t>
      </w:r>
      <w:r w:rsidR="00757D24" w:rsidRPr="00F95F23">
        <w:rPr>
          <w:rFonts w:eastAsia="Times New Roman" w:cstheme="minorHAnsi"/>
          <w:i/>
          <w:noProof/>
          <w:color w:val="000000"/>
          <w:lang w:eastAsia="ca-ES"/>
        </w:rPr>
        <w:t>et al.</w:t>
      </w:r>
      <w:r w:rsidR="00757D24" w:rsidRPr="00F95F23">
        <w:rPr>
          <w:rFonts w:eastAsia="Times New Roman" w:cstheme="minorHAnsi"/>
          <w:noProof/>
          <w:color w:val="000000"/>
          <w:lang w:eastAsia="ca-ES"/>
        </w:rPr>
        <w:t xml:space="preserve">, 2011; Hoyle </w:t>
      </w:r>
      <w:r w:rsidR="00757D24" w:rsidRPr="00F95F23">
        <w:rPr>
          <w:rFonts w:eastAsia="Times New Roman" w:cstheme="minorHAnsi"/>
          <w:i/>
          <w:noProof/>
          <w:color w:val="000000"/>
          <w:lang w:eastAsia="ca-ES"/>
        </w:rPr>
        <w:t>et al.</w:t>
      </w:r>
      <w:r w:rsidR="00757D24" w:rsidRPr="00F95F23">
        <w:rPr>
          <w:rFonts w:eastAsia="Times New Roman" w:cstheme="minorHAnsi"/>
          <w:noProof/>
          <w:color w:val="000000"/>
          <w:lang w:eastAsia="ca-ES"/>
        </w:rPr>
        <w:t>, 2015)</w:t>
      </w:r>
      <w:r w:rsidR="00A13ED3" w:rsidRPr="00F95F23">
        <w:rPr>
          <w:rFonts w:eastAsia="Times New Roman" w:cstheme="minorHAnsi"/>
          <w:color w:val="000000"/>
          <w:lang w:eastAsia="ca-ES"/>
        </w:rPr>
        <w:fldChar w:fldCharType="end"/>
      </w:r>
      <w:r w:rsidR="00A01AB9" w:rsidRPr="00F95F23">
        <w:rPr>
          <w:rFonts w:eastAsia="Times New Roman" w:cstheme="minorHAnsi"/>
          <w:color w:val="000000"/>
          <w:lang w:eastAsia="ca-ES"/>
        </w:rPr>
        <w:t>.</w:t>
      </w:r>
      <w:r w:rsidR="00FD1996" w:rsidRPr="00F95F23">
        <w:rPr>
          <w:rFonts w:cstheme="minorHAnsi"/>
        </w:rPr>
        <w:t xml:space="preserve"> </w:t>
      </w:r>
      <w:r w:rsidR="00B45980" w:rsidRPr="00F95F23">
        <w:rPr>
          <w:rFonts w:cstheme="minorHAnsi"/>
        </w:rPr>
        <w:t xml:space="preserve">Accordingly, </w:t>
      </w:r>
      <w:r w:rsidR="00B45980" w:rsidRPr="00F95F23">
        <w:rPr>
          <w:rFonts w:eastAsia="Times New Roman" w:cstheme="minorHAnsi"/>
          <w:color w:val="000000"/>
          <w:lang w:eastAsia="ca-ES"/>
        </w:rPr>
        <w:t>we observed low autumn germination</w:t>
      </w:r>
      <w:r w:rsidR="00764AC3" w:rsidRPr="00F95F23">
        <w:rPr>
          <w:rFonts w:eastAsia="Times New Roman" w:cstheme="minorHAnsi"/>
          <w:color w:val="000000"/>
          <w:lang w:eastAsia="ca-ES"/>
        </w:rPr>
        <w:t xml:space="preserve"> </w:t>
      </w:r>
      <w:r w:rsidR="00623142" w:rsidRPr="00F95F23">
        <w:rPr>
          <w:rFonts w:eastAsia="Times New Roman" w:cstheme="minorHAnsi"/>
          <w:color w:val="000000"/>
          <w:lang w:eastAsia="ca-ES"/>
        </w:rPr>
        <w:t>likely due to</w:t>
      </w:r>
      <w:r w:rsidR="00B45980" w:rsidRPr="00F95F23">
        <w:rPr>
          <w:rFonts w:eastAsia="Times New Roman" w:cstheme="minorHAnsi"/>
          <w:color w:val="000000"/>
          <w:lang w:eastAsia="ca-ES"/>
        </w:rPr>
        <w:t xml:space="preserve"> a strong prevalence of physiological dormancy</w:t>
      </w:r>
      <w:r w:rsidR="004A71CF" w:rsidRPr="00F95F23">
        <w:rPr>
          <w:rFonts w:eastAsia="Times New Roman" w:cstheme="minorHAnsi"/>
          <w:color w:val="000000"/>
          <w:lang w:eastAsia="ca-ES"/>
        </w:rPr>
        <w:t xml:space="preserve"> </w:t>
      </w:r>
      <w:r w:rsidR="00423BF0"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{"citationItems":[{"id":"ITEM-1","itemData":{"DOI":"10.1016/j.flora.2011.05.001","ISSN":"03672530","abstract":"In alpine species the classification of the various mechanisms underlying seed dormancy has been rather questionable and controversial. Thus, we investigated 28 alpine species to evaluate the prevailing types of dormancy. Embryo type and water impermeability of seed coats gave an indication of the potential seed dormancy class. To ascertain the actual dormancy class and level, we performed germination experiments comparing the behavior of seeds without storage, after cold-dry storage, after cold-wet storage, and scarification. We also tested the light requirement for germination in some species. Germination behavior was characterized using the final germination percentage and the mean germination time. Considering the effects of the pretreatments, a refined classification of the prevailing dormancy types was constructed based on the results of our pretreatments. Only two out of the 28 species that we evaluated had predominantly non-dormant seeds. Physiological dormancy was prevalent in 20 species, with deep physiological dormancy being the most abundant, followed by non-deep and intermediate physiological dormancy. Seeds of four species with underdeveloped embryos were assigned to the morphophysiologial dormancy class. An impermeable seed coat was identified in two species, with no additional physiological germination block. We defined these species as having physical dormancy. Light promoted the germination of seeds without storage in all but one species with physiological dormancy. In species with physical dormancy, light responses were of minor importance. We discuss our new classification in the context of former germination studies and draw implications for the timing of germination in the field. © 2011 Elsevier GmbH.","author":[{"dropping-particle":"","family":"Schwienbacher","given":"Erich","non-dropping-particle":"","parse-names":false,"suffix":""},{"dropping-particle":"","family":"Navarro-Cano","given":"Jose Antonio","non-dropping-particle":"","parse-names":false,"suffix":""},{"dropping-particle":"","family":"Neuner","given":"Gilbert","non-dropping-particle":"","parse-names":false,"suffix":""},{"dropping-particle":"","family":"Erschbamer","given":"Brigitta","non-dropping-particle":"","parse-names":false,"suffix":""}],"container-title":"Flora: Morphology, Distribution, Functional Ecology of Plants","id":"ITEM-1","issue":"10","issued":{"date-parts":[["2011"]]},"page":"845-856","publisher":"Elsevier GmbH.","title":"Seed dormancy in alpine species","type":"article-journal","volume":"206"},"uris":["http://www.mendeley.com/documents/?uuid=6db2071f-3a33-4563-a0b7-ba5cd0fa1777"]},{"id":"ITEM-2","itemData":{"DOI":"10.1007/s00035-018-0199-0","ISBN":"0123456789","ISSN":"1664221X","abstract":"Functional plant traits are used in ecology to explain population dynamics in time and space. However, because the germination niche is an essential stage in alpine plant life cycles and is under strong environmental pressure, we hypothesised that inter-specific variability in germination traits might contribute to alpine plant distributions. Germination traits of seven closely related species from calcareous and siliceous habitats were characterised in the laboratory, including base, optimum and ceiling temperatures (Tb, To, Tc, respectively), base water-potential (Ψb) and the pH range of the germination phenotype. Species’ vegetative traits (specific leaf area, leaf area and leaf dry matter content) were obtained from the TRY-database. Traits and habitat similarities and dissimilarities were assessed. Species were plotted in a multivariate space using two separate principal component analyses: one each for germination and vegetative traits. Species from calcareous habitats showed significantly higher Tb, lower Ψb and lower capacity to germinate under acidic pH than species from siliceous habitats. Moreover, high To and Tc, a narrow temperature range for germination at dispersal, and vegetative traits values were similar across both habitats. Whilst plant traits seem to have adapted to the shared environmental conditions of the two alpine habitats, some germination traits were affected by the habitat differences. In conclusion, species occurrence in two habitats (calcareous, siliceous) appears to be limited by some germination constraints and provide greater differentiation of species habitat preference than that defined by vegetative traits.","author":[{"dropping-particle":"","family":"Tudela-Isanta","given":"Maria","non-dropping-particle":"","parse-names":false,"suffix":""},{"dropping-particle":"","family":"Ladouceur","given":"Emma","non-dropping-particle":"","parse-names":false,"suffix":""},{"dropping-particle":"","family":"Wijayasinghe","given":"Malaka","non-dropping-particle":"","parse-names":false,"suffix":""},{"dropping-particle":"","family":"Pritchard","given":"Hugh W.","non-dropping-particle":"","parse-names":false,"suffix":""},{"dropping-particle":"","family":"Mondoni","given":"Andrea","non-dropping-particle":"","parse-names":false,"suffix":""}],"container-title":"Alpine Botany","id":"ITEM-2","issue":"1","issued":{"date-parts":[["2018"]]},"page":"83-95","publisher":"Springer International Publishing","title":"The seed germination niche limits the distribution of some plant species in calcareous or siliceous alpine bedrocks","type":"article-journal","volume":"128"},"uris":["http://www.mendeley.com/documents/?uuid=25843d22-2092-43af-ac22-4db50b6e5d0d"]}],"mendeley":{"formattedCitation":"(Schwienbacher &lt;i&gt;et al.&lt;/i&gt;, 2011; Tudela-Isanta, Ladouceur, &lt;i&gt;et al.&lt;/i&gt;, 2018)","plainTextFormattedCitation":"(Schwienbacher et al., 2011; Tudela-Isanta, Ladouceur, et al., 2018)","previouslyFormattedCitation":"(Schwienbacher &lt;i&gt;et al.&lt;/i&gt;, 2011; Tudela-Isanta, Ladouceur, &lt;i&gt;et al.&lt;/i&gt;, 2018)"},"properties":{"noteIndex":0},"schema":"https://github.com/citation-style-language/schema/raw/master/csl-citation.json"}</w:instrText>
      </w:r>
      <w:r w:rsidR="00423BF0" w:rsidRPr="00F95F23">
        <w:rPr>
          <w:rFonts w:eastAsia="Times New Roman" w:cstheme="minorHAnsi"/>
          <w:color w:val="000000"/>
          <w:lang w:eastAsia="ca-ES"/>
        </w:rPr>
        <w:fldChar w:fldCharType="separate"/>
      </w:r>
      <w:r w:rsidR="00757D24" w:rsidRPr="00F95F23">
        <w:rPr>
          <w:rFonts w:eastAsia="Times New Roman" w:cstheme="minorHAnsi"/>
          <w:noProof/>
          <w:color w:val="000000"/>
          <w:lang w:eastAsia="ca-ES"/>
        </w:rPr>
        <w:t xml:space="preserve">(Schwienbacher </w:t>
      </w:r>
      <w:r w:rsidR="00757D24" w:rsidRPr="00F95F23">
        <w:rPr>
          <w:rFonts w:eastAsia="Times New Roman" w:cstheme="minorHAnsi"/>
          <w:i/>
          <w:noProof/>
          <w:color w:val="000000"/>
          <w:lang w:eastAsia="ca-ES"/>
        </w:rPr>
        <w:t>et al.</w:t>
      </w:r>
      <w:r w:rsidR="00757D24" w:rsidRPr="00F95F23">
        <w:rPr>
          <w:rFonts w:eastAsia="Times New Roman" w:cstheme="minorHAnsi"/>
          <w:noProof/>
          <w:color w:val="000000"/>
          <w:lang w:eastAsia="ca-ES"/>
        </w:rPr>
        <w:t xml:space="preserve">, 2011; Tudela-Isanta, Ladouceur, </w:t>
      </w:r>
      <w:r w:rsidR="00757D24" w:rsidRPr="00F95F23">
        <w:rPr>
          <w:rFonts w:eastAsia="Times New Roman" w:cstheme="minorHAnsi"/>
          <w:i/>
          <w:noProof/>
          <w:color w:val="000000"/>
          <w:lang w:eastAsia="ca-ES"/>
        </w:rPr>
        <w:t>et al.</w:t>
      </w:r>
      <w:r w:rsidR="00757D24" w:rsidRPr="00F95F23">
        <w:rPr>
          <w:rFonts w:eastAsia="Times New Roman" w:cstheme="minorHAnsi"/>
          <w:noProof/>
          <w:color w:val="000000"/>
          <w:lang w:eastAsia="ca-ES"/>
        </w:rPr>
        <w:t>, 2018)</w:t>
      </w:r>
      <w:r w:rsidR="00423BF0" w:rsidRPr="00F95F23">
        <w:rPr>
          <w:rFonts w:eastAsia="Times New Roman" w:cstheme="minorHAnsi"/>
          <w:color w:val="000000"/>
          <w:lang w:eastAsia="ca-ES"/>
        </w:rPr>
        <w:fldChar w:fldCharType="end"/>
      </w:r>
      <w:r w:rsidR="00B45980" w:rsidRPr="00F95F23">
        <w:rPr>
          <w:rFonts w:eastAsia="Times New Roman" w:cstheme="minorHAnsi"/>
          <w:color w:val="000000"/>
          <w:lang w:eastAsia="ca-ES"/>
        </w:rPr>
        <w:t xml:space="preserve">.  </w:t>
      </w:r>
      <w:ins w:id="266" w:author="Cuenta Microsoft" w:date="2024-09-26T11:47:00Z">
        <w:r w:rsidR="007B580A">
          <w:rPr>
            <w:rFonts w:eastAsia="Times New Roman" w:cstheme="minorHAnsi"/>
            <w:color w:val="000000"/>
            <w:lang w:eastAsia="ca-ES"/>
          </w:rPr>
          <w:t>Delayed</w:t>
        </w:r>
        <w:r w:rsidR="007B580A" w:rsidRPr="00F95F23">
          <w:rPr>
            <w:rFonts w:eastAsia="Times New Roman" w:cstheme="minorHAnsi"/>
            <w:color w:val="000000"/>
            <w:lang w:eastAsia="ca-ES"/>
          </w:rPr>
          <w:t xml:space="preserve"> </w:t>
        </w:r>
      </w:ins>
      <w:r w:rsidR="00B45980" w:rsidRPr="00F95F23">
        <w:rPr>
          <w:rFonts w:eastAsia="Times New Roman" w:cstheme="minorHAnsi"/>
          <w:color w:val="000000"/>
          <w:lang w:eastAsia="ca-ES"/>
        </w:rPr>
        <w:t>germination after winter guarantee</w:t>
      </w:r>
      <w:r w:rsidR="007562E1">
        <w:rPr>
          <w:rFonts w:eastAsia="Times New Roman" w:cstheme="minorHAnsi"/>
          <w:color w:val="000000"/>
          <w:lang w:eastAsia="ca-ES"/>
        </w:rPr>
        <w:t>s</w:t>
      </w:r>
      <w:r w:rsidR="00B45980" w:rsidRPr="00F95F23">
        <w:rPr>
          <w:rFonts w:eastAsia="Times New Roman" w:cstheme="minorHAnsi"/>
          <w:color w:val="000000"/>
          <w:lang w:eastAsia="ca-ES"/>
        </w:rPr>
        <w:t xml:space="preserve"> a drought-free period during snowmelt</w:t>
      </w:r>
      <w:r w:rsidR="00D41DFA">
        <w:rPr>
          <w:rFonts w:eastAsia="Times New Roman" w:cstheme="minorHAnsi"/>
          <w:color w:val="000000"/>
          <w:lang w:eastAsia="ca-ES"/>
        </w:rPr>
        <w:t>,</w:t>
      </w:r>
      <w:r w:rsidR="00B45980" w:rsidRPr="00F95F23">
        <w:rPr>
          <w:rFonts w:eastAsia="Times New Roman" w:cstheme="minorHAnsi"/>
          <w:color w:val="000000"/>
          <w:lang w:eastAsia="ca-ES"/>
        </w:rPr>
        <w:t xml:space="preserve"> but the highest germination </w:t>
      </w:r>
      <w:proofErr w:type="gramStart"/>
      <w:r w:rsidR="00B45980" w:rsidRPr="00F95F23">
        <w:rPr>
          <w:rFonts w:eastAsia="Times New Roman" w:cstheme="minorHAnsi"/>
          <w:color w:val="000000"/>
          <w:lang w:eastAsia="ca-ES"/>
        </w:rPr>
        <w:t>was observed</w:t>
      </w:r>
      <w:proofErr w:type="gramEnd"/>
      <w:r w:rsidR="00B45980" w:rsidRPr="00F95F23">
        <w:rPr>
          <w:rFonts w:eastAsia="Times New Roman" w:cstheme="minorHAnsi"/>
          <w:color w:val="000000"/>
          <w:lang w:eastAsia="ca-ES"/>
        </w:rPr>
        <w:t xml:space="preserve"> </w:t>
      </w:r>
      <w:r w:rsidR="007F4225" w:rsidRPr="00F95F23">
        <w:rPr>
          <w:rFonts w:eastAsia="Times New Roman" w:cstheme="minorHAnsi"/>
          <w:color w:val="000000"/>
          <w:lang w:eastAsia="ca-ES"/>
        </w:rPr>
        <w:t>once</w:t>
      </w:r>
      <w:r w:rsidR="00B45980" w:rsidRPr="00F95F23">
        <w:rPr>
          <w:rFonts w:eastAsia="Times New Roman" w:cstheme="minorHAnsi"/>
          <w:color w:val="000000"/>
          <w:lang w:eastAsia="ca-ES"/>
        </w:rPr>
        <w:t xml:space="preserve"> the temperatures rose above 12 ºC. In </w:t>
      </w:r>
      <w:r w:rsidR="001A07C9">
        <w:rPr>
          <w:rFonts w:eastAsia="Times New Roman" w:cstheme="minorHAnsi"/>
          <w:color w:val="000000"/>
          <w:lang w:eastAsia="ca-ES"/>
        </w:rPr>
        <w:t>the</w:t>
      </w:r>
      <w:r w:rsidR="00B45980" w:rsidRPr="00F95F23">
        <w:rPr>
          <w:rFonts w:eastAsia="Times New Roman" w:cstheme="minorHAnsi"/>
          <w:color w:val="000000"/>
          <w:lang w:eastAsia="ca-ES"/>
        </w:rPr>
        <w:t xml:space="preserve"> fellfield </w:t>
      </w:r>
      <w:r w:rsidR="0005278A">
        <w:rPr>
          <w:rFonts w:eastAsia="Times New Roman" w:cstheme="minorHAnsi"/>
          <w:color w:val="000000"/>
          <w:lang w:eastAsia="ca-ES"/>
        </w:rPr>
        <w:t>conditions</w:t>
      </w:r>
      <w:r w:rsidR="001A07C9">
        <w:rPr>
          <w:rFonts w:eastAsia="Times New Roman" w:cstheme="minorHAnsi"/>
          <w:color w:val="000000"/>
          <w:lang w:eastAsia="ca-ES"/>
        </w:rPr>
        <w:t>,</w:t>
      </w:r>
      <w:r w:rsidR="00B45980" w:rsidRPr="00F95F23">
        <w:rPr>
          <w:rFonts w:eastAsia="Times New Roman" w:cstheme="minorHAnsi"/>
          <w:color w:val="000000"/>
          <w:lang w:eastAsia="ca-ES"/>
        </w:rPr>
        <w:t xml:space="preserve"> the thermal threshold </w:t>
      </w:r>
      <w:proofErr w:type="gramStart"/>
      <w:r w:rsidR="00B45980" w:rsidRPr="00F95F23">
        <w:rPr>
          <w:rFonts w:eastAsia="Times New Roman" w:cstheme="minorHAnsi"/>
          <w:color w:val="000000"/>
          <w:lang w:eastAsia="ca-ES"/>
        </w:rPr>
        <w:t>was surpassed</w:t>
      </w:r>
      <w:proofErr w:type="gramEnd"/>
      <w:r w:rsidR="00B45980" w:rsidRPr="00F95F23">
        <w:rPr>
          <w:rFonts w:eastAsia="Times New Roman" w:cstheme="minorHAnsi"/>
          <w:color w:val="000000"/>
          <w:lang w:eastAsia="ca-ES"/>
        </w:rPr>
        <w:t xml:space="preserve"> earlier in the growing season while in </w:t>
      </w:r>
      <w:r w:rsidR="001A07C9">
        <w:rPr>
          <w:rFonts w:eastAsia="Times New Roman" w:cstheme="minorHAnsi"/>
          <w:color w:val="000000"/>
          <w:lang w:eastAsia="ca-ES"/>
        </w:rPr>
        <w:t xml:space="preserve">the </w:t>
      </w:r>
      <w:r w:rsidR="001A07C9" w:rsidRPr="00F95F23">
        <w:rPr>
          <w:rFonts w:eastAsia="Times New Roman" w:cstheme="minorHAnsi"/>
          <w:color w:val="000000"/>
          <w:lang w:eastAsia="ca-ES"/>
        </w:rPr>
        <w:t>snow</w:t>
      </w:r>
      <w:ins w:id="267" w:author="Cuenta Microsoft" w:date="2024-09-26T11:48:00Z">
        <w:r w:rsidR="007B580A">
          <w:rPr>
            <w:rFonts w:eastAsia="Times New Roman" w:cstheme="minorHAnsi"/>
            <w:color w:val="000000"/>
            <w:lang w:eastAsia="ca-ES"/>
          </w:rPr>
          <w:t>b</w:t>
        </w:r>
      </w:ins>
      <w:r w:rsidR="001A07C9" w:rsidRPr="00F95F23">
        <w:rPr>
          <w:rFonts w:eastAsia="Times New Roman" w:cstheme="minorHAnsi"/>
          <w:color w:val="000000"/>
          <w:lang w:eastAsia="ca-ES"/>
        </w:rPr>
        <w:t>ed</w:t>
      </w:r>
      <w:r w:rsidR="00B45980" w:rsidRPr="00F95F23">
        <w:rPr>
          <w:rFonts w:eastAsia="Times New Roman" w:cstheme="minorHAnsi"/>
          <w:color w:val="000000"/>
          <w:lang w:eastAsia="ca-ES"/>
        </w:rPr>
        <w:t xml:space="preserve"> </w:t>
      </w:r>
      <w:ins w:id="268" w:author="Cuenta Microsoft" w:date="2024-09-26T11:48:00Z">
        <w:r w:rsidR="007B580A">
          <w:rPr>
            <w:rFonts w:eastAsia="Times New Roman" w:cstheme="minorHAnsi"/>
            <w:color w:val="000000"/>
            <w:lang w:eastAsia="ca-ES"/>
          </w:rPr>
          <w:t>climate regime</w:t>
        </w:r>
        <w:r w:rsidR="007B580A" w:rsidRPr="00F95F23">
          <w:rPr>
            <w:rFonts w:eastAsia="Times New Roman" w:cstheme="minorHAnsi"/>
            <w:color w:val="000000"/>
            <w:lang w:eastAsia="ca-ES"/>
          </w:rPr>
          <w:t xml:space="preserve"> </w:t>
        </w:r>
      </w:ins>
      <w:r w:rsidR="00B45980" w:rsidRPr="00F95F23">
        <w:rPr>
          <w:rFonts w:eastAsia="Times New Roman" w:cstheme="minorHAnsi"/>
          <w:color w:val="000000"/>
          <w:lang w:eastAsia="ca-ES"/>
        </w:rPr>
        <w:t>it was exceeded later in the growing season.</w:t>
      </w:r>
      <w:r w:rsidR="00FB1C21" w:rsidRPr="00F95F23">
        <w:rPr>
          <w:rFonts w:eastAsia="Times New Roman" w:cstheme="minorHAnsi"/>
          <w:color w:val="000000"/>
          <w:lang w:eastAsia="ca-ES"/>
        </w:rPr>
        <w:t xml:space="preserve"> The</w:t>
      </w:r>
      <w:r w:rsidR="00586C28">
        <w:rPr>
          <w:rFonts w:eastAsia="Times New Roman" w:cstheme="minorHAnsi"/>
          <w:color w:val="000000"/>
          <w:lang w:eastAsia="ca-ES"/>
        </w:rPr>
        <w:t xml:space="preserve"> lower</w:t>
      </w:r>
      <w:r w:rsidR="00FB1C21" w:rsidRPr="00F95F23">
        <w:rPr>
          <w:rFonts w:eastAsia="Times New Roman" w:cstheme="minorHAnsi"/>
          <w:color w:val="000000"/>
          <w:lang w:eastAsia="ca-ES"/>
        </w:rPr>
        <w:t xml:space="preserve"> </w:t>
      </w:r>
      <w:r w:rsidR="00623142" w:rsidRPr="00F95F23">
        <w:rPr>
          <w:rFonts w:eastAsia="Times New Roman" w:cstheme="minorHAnsi"/>
          <w:color w:val="000000"/>
          <w:lang w:eastAsia="ca-ES"/>
        </w:rPr>
        <w:t xml:space="preserve">total </w:t>
      </w:r>
      <w:r w:rsidR="00FB1C21" w:rsidRPr="00F95F23">
        <w:rPr>
          <w:rFonts w:eastAsia="Times New Roman" w:cstheme="minorHAnsi"/>
          <w:color w:val="000000"/>
          <w:lang w:eastAsia="ca-ES"/>
        </w:rPr>
        <w:t>germination</w:t>
      </w:r>
      <w:ins w:id="269" w:author="Cuenta Microsoft" w:date="2024-09-26T15:25:00Z">
        <w:r w:rsidR="00BC1925">
          <w:rPr>
            <w:rFonts w:eastAsia="Times New Roman" w:cstheme="minorHAnsi"/>
            <w:color w:val="000000"/>
            <w:lang w:eastAsia="ca-ES"/>
          </w:rPr>
          <w:t xml:space="preserve"> (assuming high seed viability)</w:t>
        </w:r>
      </w:ins>
      <w:r w:rsidR="00FB1C21" w:rsidRPr="00F95F23">
        <w:rPr>
          <w:rFonts w:eastAsia="Times New Roman" w:cstheme="minorHAnsi"/>
          <w:color w:val="000000"/>
          <w:lang w:eastAsia="ca-ES"/>
        </w:rPr>
        <w:t xml:space="preserve"> registered in </w:t>
      </w:r>
      <w:r w:rsidR="00A94F24">
        <w:rPr>
          <w:rFonts w:eastAsia="Times New Roman" w:cstheme="minorHAnsi"/>
          <w:color w:val="000000"/>
          <w:lang w:eastAsia="ca-ES"/>
        </w:rPr>
        <w:t>the temperate</w:t>
      </w:r>
      <w:r w:rsidR="00A94F24" w:rsidRPr="00F95F23">
        <w:rPr>
          <w:rFonts w:eastAsia="Times New Roman" w:cstheme="minorHAnsi"/>
          <w:color w:val="000000"/>
          <w:lang w:eastAsia="ca-ES"/>
        </w:rPr>
        <w:t xml:space="preserve"> </w:t>
      </w:r>
      <w:ins w:id="270" w:author="Cuenta Microsoft" w:date="2024-09-26T11:28:00Z">
        <w:r w:rsidR="006B3873">
          <w:rPr>
            <w:rFonts w:eastAsia="Times New Roman" w:cstheme="minorHAnsi"/>
            <w:color w:val="000000"/>
            <w:lang w:eastAsia="ca-ES"/>
          </w:rPr>
          <w:t>community</w:t>
        </w:r>
      </w:ins>
      <w:r w:rsidR="00FB1C21" w:rsidRPr="00F95F23">
        <w:rPr>
          <w:rFonts w:eastAsia="Times New Roman" w:cstheme="minorHAnsi"/>
          <w:color w:val="000000"/>
          <w:lang w:eastAsia="ca-ES"/>
        </w:rPr>
        <w:t xml:space="preserve"> suggests that some species might have a bet-hedging strategy, probably with </w:t>
      </w:r>
      <w:r w:rsidR="00DF0CEB" w:rsidRPr="00F95F23">
        <w:rPr>
          <w:rFonts w:eastAsia="Times New Roman" w:cstheme="minorHAnsi"/>
          <w:color w:val="000000"/>
          <w:lang w:eastAsia="ca-ES"/>
        </w:rPr>
        <w:t>fluctuating</w:t>
      </w:r>
      <w:r w:rsidR="00FB1C21" w:rsidRPr="00F95F23">
        <w:rPr>
          <w:rFonts w:eastAsia="Times New Roman" w:cstheme="minorHAnsi"/>
          <w:color w:val="000000"/>
          <w:lang w:eastAsia="ca-ES"/>
        </w:rPr>
        <w:t xml:space="preserve"> levels of dormancy and </w:t>
      </w:r>
      <w:r w:rsidR="004D2245">
        <w:rPr>
          <w:rFonts w:eastAsia="Times New Roman" w:cstheme="minorHAnsi"/>
          <w:color w:val="000000"/>
          <w:lang w:eastAsia="ca-ES"/>
        </w:rPr>
        <w:t xml:space="preserve">are </w:t>
      </w:r>
      <w:r w:rsidR="00DF0CEB" w:rsidRPr="00F95F23">
        <w:rPr>
          <w:rFonts w:eastAsia="Times New Roman" w:cstheme="minorHAnsi"/>
          <w:color w:val="000000"/>
          <w:lang w:eastAsia="ca-ES"/>
        </w:rPr>
        <w:t>more prone</w:t>
      </w:r>
      <w:r w:rsidR="00FB1C21" w:rsidRPr="00F95F23">
        <w:rPr>
          <w:rFonts w:eastAsia="Times New Roman" w:cstheme="minorHAnsi"/>
          <w:color w:val="000000"/>
          <w:lang w:eastAsia="ca-ES"/>
        </w:rPr>
        <w:t xml:space="preserve"> to form persistent soil seed </w:t>
      </w:r>
      <w:r w:rsidR="00B35A21">
        <w:rPr>
          <w:rFonts w:eastAsia="Times New Roman" w:cstheme="minorHAnsi"/>
          <w:color w:val="000000"/>
          <w:lang w:eastAsia="ca-ES"/>
        </w:rPr>
        <w:t>banks</w:t>
      </w:r>
      <w:r w:rsidR="0084472C" w:rsidRPr="00F95F23">
        <w:rPr>
          <w:rFonts w:eastAsia="Times New Roman" w:cstheme="minorHAnsi"/>
          <w:color w:val="000000"/>
          <w:lang w:eastAsia="ca-ES"/>
        </w:rPr>
        <w:t xml:space="preserve"> </w:t>
      </w:r>
      <w:r w:rsidR="0084472C"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{"citationItems":[{"id":"ITEM-1","itemData":{"DOI":"10.1016/j.flora.2008.10.007","ISSN":"03672530","abstract":"Long-term persistent seeds are generally expected to be small and spherically shaped. In contrast, transient seeds are often large, flattened and elongated. We hypothesized that alpine species follow these trends, and that most species of unstable alpine habitats have the potential to form long-term persistent seed banks. The latter would enable them to delay germination until favourable conditions are present in their environment thereby increasing the likelihood for establishment of seedlings. We selected nine alpine species of more or less unstable habitats (i.e. Achillea moschata, Artemisia genipi, Anthyllis vulneraria ssp. alpicola, Geum reptans, Linaria alpina, Oxyria digyna, Saxifraga aizoides, Saxifraga oppositifolia, and Trifolium pallescens) for this study. Seed longevity was estimated by a 5-year burial experiment in the field with seed excavations after 1 winter, 2 years and 5 years. Germination experiments in the growth chamber and viability tests were performed after each excavation. We detected longevity patterns ranging from transient to long-term persistent. Two species were classified as transient. All other species have the potential to form persistent seed banks, with almost half of the investigated species showing a trend for long-term persistence. Despite contradictory reports, long-term persistent seed banks are an important life history trait of species of unstable alpine habitats. We found that seed shape and hard-seededness are good predictors of seed persistence of alpine species. Seed size seems to be less important. The data from this study support the general hypotheses describing the relationship among seed size, seed shape and seed persistence in the soil. © 2009 Elsevier GmbH. All rights reserved.","author":[{"dropping-particle":"","family":"Schwienbacher","given":"Erich","non-dropping-particle":"","parse-names":false,"suffix":""},{"dropping-particle":"","family":"Marcante","given":"Silvia","non-dropping-particle":"","parse-names":false,"suffix":""},{"dropping-particle":"","family":"Erschbamer","given":"Brigitta","non-dropping-particle":"","parse-names":false,"suffix":""}],"container-title":"Flora: Morphology, Distribution, Functional Ecology of Plants","id":"ITEM-1","issue":"1","issued":{"date-parts":[["2010"]]},"page":"19-25","publisher":"Elsevier","title":"Alpine species seed longevity in the soil in relation to seed size and shape - A 5-year burial experiment in the Central Alps","type":"article-journal","volume":"205"},"uris":["http://www.mendeley.com/documents/?uuid=23f2f243-23a5-42f6-8e89-a4d20dfcadd0"]}],"mendeley":{"formattedCitation":"(Schwienbacher, Marcante and Erschbamer, 2010)","plainTextFormattedCitation":"(Schwienbacher, Marcante and Erschbamer, 2010)","previouslyFormattedCitation":"(Schwienbacher, Marcante and Erschbamer, 2010)"},"properties":{"noteIndex":0},"schema":"https://github.com/citation-style-language/schema/raw/master/csl-citation.json"}</w:instrText>
      </w:r>
      <w:r w:rsidR="0084472C" w:rsidRPr="00F95F23">
        <w:rPr>
          <w:rFonts w:eastAsia="Times New Roman" w:cstheme="minorHAnsi"/>
          <w:color w:val="000000"/>
          <w:lang w:eastAsia="ca-ES"/>
        </w:rPr>
        <w:fldChar w:fldCharType="separate"/>
      </w:r>
      <w:r w:rsidR="00757D24" w:rsidRPr="00F95F23">
        <w:rPr>
          <w:rFonts w:eastAsia="Times New Roman" w:cstheme="minorHAnsi"/>
          <w:noProof/>
          <w:color w:val="000000"/>
          <w:lang w:eastAsia="ca-ES"/>
        </w:rPr>
        <w:t>(Schwienbacher, Marcante and Erschbamer, 2010)</w:t>
      </w:r>
      <w:r w:rsidR="0084472C" w:rsidRPr="00F95F23">
        <w:rPr>
          <w:rFonts w:eastAsia="Times New Roman" w:cstheme="minorHAnsi"/>
          <w:color w:val="000000"/>
          <w:lang w:eastAsia="ca-ES"/>
        </w:rPr>
        <w:fldChar w:fldCharType="end"/>
      </w:r>
      <w:r w:rsidR="0084472C" w:rsidRPr="00F95F23">
        <w:rPr>
          <w:rFonts w:eastAsia="Times New Roman" w:cstheme="minorHAnsi"/>
          <w:color w:val="000000"/>
          <w:lang w:eastAsia="ca-ES"/>
        </w:rPr>
        <w:t>.</w:t>
      </w:r>
    </w:p>
    <w:p w14:paraId="79892727" w14:textId="3E36F826" w:rsidR="00BD5EA2" w:rsidRDefault="0086735C" w:rsidP="00914E3A">
      <w:pPr>
        <w:spacing w:line="480" w:lineRule="auto"/>
        <w:ind w:firstLine="709"/>
        <w:jc w:val="both"/>
        <w:rPr>
          <w:rFonts w:eastAsia="Times New Roman" w:cstheme="minorHAnsi"/>
          <w:color w:val="000000"/>
          <w:lang w:eastAsia="ca-ES"/>
        </w:rPr>
      </w:pPr>
      <w:r>
        <w:rPr>
          <w:rFonts w:cstheme="minorHAnsi"/>
        </w:rPr>
        <w:t>The</w:t>
      </w:r>
      <w:r w:rsidRPr="00F95F23">
        <w:rPr>
          <w:rFonts w:cstheme="minorHAnsi"/>
        </w:rPr>
        <w:t xml:space="preserve"> </w:t>
      </w:r>
      <w:r w:rsidR="00747EEE">
        <w:rPr>
          <w:rFonts w:cstheme="minorHAnsi"/>
        </w:rPr>
        <w:t>Mediterranean</w:t>
      </w:r>
      <w:r w:rsidRPr="00F95F23">
        <w:rPr>
          <w:rFonts w:cstheme="minorHAnsi"/>
        </w:rPr>
        <w:t xml:space="preserve"> </w:t>
      </w:r>
      <w:ins w:id="271" w:author="Cuenta Microsoft" w:date="2024-09-26T11:28:00Z">
        <w:r w:rsidR="006B3873">
          <w:rPr>
            <w:rFonts w:cstheme="minorHAnsi"/>
          </w:rPr>
          <w:t>community</w:t>
        </w:r>
      </w:ins>
      <w:r w:rsidRPr="00F95F23">
        <w:rPr>
          <w:rFonts w:cstheme="minorHAnsi"/>
        </w:rPr>
        <w:t xml:space="preserve"> showed the highest germination in autumn and earlier in the growing season, following the previously described “</w:t>
      </w:r>
      <w:proofErr w:type="spellStart"/>
      <w:r w:rsidR="00747EEE">
        <w:rPr>
          <w:rFonts w:cstheme="minorHAnsi"/>
        </w:rPr>
        <w:t>Mediterranean</w:t>
      </w:r>
      <w:del w:id="272" w:author="FRANCISCO DE BORJA JIMENEZ-ALFARO GONZALEZ" w:date="2024-10-10T10:12:00Z">
        <w:r w:rsidRPr="00F95F23" w:rsidDel="00CC7B8F">
          <w:rPr>
            <w:rFonts w:cstheme="minorHAnsi"/>
          </w:rPr>
          <w:delText xml:space="preserve"> </w:delText>
        </w:r>
      </w:del>
      <w:r w:rsidR="00747EEE">
        <w:rPr>
          <w:rFonts w:cstheme="minorHAnsi"/>
        </w:rPr>
        <w:t>mediterranean</w:t>
      </w:r>
      <w:proofErr w:type="spellEnd"/>
      <w:ins w:id="273" w:author="FRANCISCO DE BORJA JIMENEZ-ALFARO GONZALEZ" w:date="2024-10-10T10:12:00Z">
        <w:r w:rsidR="00CC7B8F" w:rsidRPr="00F95F23">
          <w:rPr>
            <w:rFonts w:cstheme="minorHAnsi"/>
          </w:rPr>
          <w:t xml:space="preserve"> </w:t>
        </w:r>
      </w:ins>
      <w:r w:rsidRPr="00F95F23">
        <w:rPr>
          <w:rFonts w:cstheme="minorHAnsi"/>
        </w:rPr>
        <w:lastRenderedPageBreak/>
        <w:t xml:space="preserve">germination syndrome” </w:t>
      </w:r>
      <w:r w:rsidRPr="00F95F23">
        <w:rPr>
          <w:rFonts w:cstheme="minorHAnsi"/>
        </w:rPr>
        <w:fldChar w:fldCharType="begin" w:fldLock="1"/>
      </w:r>
      <w:r w:rsidRPr="00F95F23">
        <w:rPr>
          <w:rFonts w:cstheme="minorHAnsi"/>
        </w:rPr>
        <w:instrText>ADDIN CSL_CITATION {"citationItems":[{"id":"ITEM-1","itemData":{"DOI":"10.1007/s11284-005-0059-4","ISSN":"14401703","abstract":"The germination response of 20 species from high altitude Mediterranean climates, most of them rare endemics, was studied. Our main goal was to model the germination response of a complete set of Iberian high mountain species. The effect of temperature and other parameters, such as spatial and temporal short gradients, on germination were also evaluated. Some seed features (mass and size) were also related to the germination response. Finally, we tested the effect of cold-wet stratification pretreatment when germination was low under natural conditions. Seeds were collected at four locations from 1,900 to 2,400 m a.s.l. in the Sierra de Guadarrama (Spanish Central Range) over two consecutive growing seasons (2001-2002) and submitted to different temperatures and a constant photoperiod of 16 h light/8 h darkness. Most plants readily germinate without treatment, reaching an optimum at relatively high temperatures in contrast to lowland Mediterranean species. Seeds seem to be physiologically prepared for rapid germination even though these plants usually face very intense summer droughts after ripening and dispersal. Germination was also highly variable among altitudes, populations and years, but results were inconsistent among species. Such flexibility could be interpreted as an efficient survival strategy for species growing under unpredictable environments, such as the Mediterranean climate. Finally cold-wet stratification increased germination capacity in five of nine dormant species, as widely reported for many arctic, boreal and alpine species. In conclusion, high mountain Mediterranean species do not differ from alpine species except that a relatively high number of species are ready to germinate without any treatment. © The Ecological Society of Japan 2005.","author":[{"dropping-particle":"","family":"Giménez-Benavides","given":"L.","non-dropping-particle":"","parse-names":false,"suffix":""},{"dropping-particle":"","family":"Escudero","given":"A.","non-dropping-particle":"","parse-names":false,"suffix":""},{"dropping-particle":"","family":"Pérez-García","given":"F.","non-dropping-particle":"","parse-names":false,"suffix":""}],"container-title":"Ecological Research","id":"ITEM-1","issue":"4","issued":{"date-parts":[["2005"]]},"page":"433-444","title":"Seed germination of high mountain Mediterranean species: Altitudinal, interpopulation and interannual variability","type":"article-journal","volume":"20"},"uris":["http://www.mendeley.com/documents/?uuid=608625c9-b910-494a-9241-c62cd3b915b7"]}],"mendeley":{"formattedCitation":"(Giménez-Benavides, Escudero and Pérez-García, 2005)","plainTextFormattedCitation":"(Giménez-Benavides, Escudero and Pérez-García, 2005)","previouslyFormattedCitation":"(Giménez-Benavides, Escudero and Pérez-García, 2005)"},"properties":{"noteIndex":0},"schema":"https://github.com/citation-style-language/schema/raw/master/csl-citation.json"}</w:instrText>
      </w:r>
      <w:r w:rsidRPr="00F95F23">
        <w:rPr>
          <w:rFonts w:cstheme="minorHAnsi"/>
        </w:rPr>
        <w:fldChar w:fldCharType="separate"/>
      </w:r>
      <w:r w:rsidRPr="00F95F23">
        <w:rPr>
          <w:rFonts w:cstheme="minorHAnsi"/>
          <w:noProof/>
        </w:rPr>
        <w:t>(Giménez-Benavides, Escudero and Pérez-García, 2005)</w:t>
      </w:r>
      <w:r w:rsidRPr="00F95F23">
        <w:rPr>
          <w:rFonts w:cstheme="minorHAnsi"/>
        </w:rPr>
        <w:fldChar w:fldCharType="end"/>
      </w:r>
      <w:r w:rsidRPr="00F95F23">
        <w:rPr>
          <w:rFonts w:cstheme="minorHAnsi"/>
        </w:rPr>
        <w:t>.</w:t>
      </w:r>
      <w:r>
        <w:rPr>
          <w:rFonts w:cstheme="minorHAnsi"/>
        </w:rPr>
        <w:t xml:space="preserve"> </w:t>
      </w:r>
      <w:r w:rsidR="00320837" w:rsidRPr="00F95F23">
        <w:rPr>
          <w:rFonts w:eastAsia="Times New Roman" w:cstheme="minorHAnsi"/>
          <w:color w:val="000000"/>
          <w:lang w:eastAsia="ca-ES"/>
        </w:rPr>
        <w:t>Accordingly, w</w:t>
      </w:r>
      <w:r w:rsidR="001C35A5" w:rsidRPr="00F95F23">
        <w:rPr>
          <w:rFonts w:eastAsia="Times New Roman" w:cstheme="minorHAnsi"/>
          <w:color w:val="000000"/>
          <w:lang w:eastAsia="ca-ES"/>
        </w:rPr>
        <w:t>e</w:t>
      </w:r>
      <w:r w:rsidR="00193766" w:rsidRPr="00F95F23">
        <w:rPr>
          <w:rFonts w:eastAsia="Times New Roman" w:cstheme="minorHAnsi"/>
          <w:color w:val="000000"/>
          <w:lang w:eastAsia="ca-ES"/>
        </w:rPr>
        <w:t xml:space="preserve"> found a higher proportion of non-dormant species (82%)</w:t>
      </w:r>
      <w:r w:rsidR="00A94F24">
        <w:rPr>
          <w:rFonts w:eastAsia="Times New Roman" w:cstheme="minorHAnsi"/>
          <w:color w:val="000000"/>
          <w:lang w:eastAsia="ca-ES"/>
        </w:rPr>
        <w:t xml:space="preserve"> </w:t>
      </w:r>
      <w:r w:rsidR="004D2245">
        <w:rPr>
          <w:rFonts w:eastAsia="Times New Roman" w:cstheme="minorHAnsi"/>
          <w:color w:val="000000"/>
          <w:lang w:eastAsia="ca-ES"/>
        </w:rPr>
        <w:t>whose</w:t>
      </w:r>
      <w:r w:rsidR="00A94F24">
        <w:rPr>
          <w:rFonts w:eastAsia="Times New Roman" w:cstheme="minorHAnsi"/>
          <w:color w:val="000000"/>
          <w:lang w:eastAsia="ca-ES"/>
        </w:rPr>
        <w:t xml:space="preserve"> seeds </w:t>
      </w:r>
      <w:r w:rsidR="007908F3">
        <w:rPr>
          <w:rFonts w:eastAsia="Times New Roman" w:cstheme="minorHAnsi"/>
          <w:color w:val="000000"/>
          <w:lang w:eastAsia="ca-ES"/>
        </w:rPr>
        <w:t>could</w:t>
      </w:r>
      <w:r w:rsidR="00193766" w:rsidRPr="00F95F23">
        <w:rPr>
          <w:rFonts w:eastAsia="Times New Roman" w:cstheme="minorHAnsi"/>
          <w:color w:val="000000"/>
          <w:lang w:eastAsia="ca-ES"/>
        </w:rPr>
        <w:t xml:space="preserve"> germinate immediately after </w:t>
      </w:r>
      <w:hyperlink r:id="rId8" w:history="1"/>
      <w:r w:rsidR="00193766" w:rsidRPr="00F95F23">
        <w:rPr>
          <w:rFonts w:eastAsia="Times New Roman" w:cstheme="minorHAnsi"/>
          <w:color w:val="000000"/>
          <w:lang w:eastAsia="ca-ES"/>
        </w:rPr>
        <w:t>dispersal</w:t>
      </w:r>
      <w:r w:rsidR="00BA53E6">
        <w:rPr>
          <w:rFonts w:eastAsia="Times New Roman" w:cstheme="minorHAnsi"/>
          <w:color w:val="000000"/>
          <w:lang w:eastAsia="ca-ES"/>
        </w:rPr>
        <w:t>,</w:t>
      </w:r>
      <w:r w:rsidR="00193766" w:rsidRPr="00F95F23">
        <w:rPr>
          <w:rFonts w:eastAsia="Times New Roman" w:cstheme="minorHAnsi"/>
          <w:color w:val="000000"/>
          <w:lang w:eastAsia="ca-ES"/>
        </w:rPr>
        <w:t xml:space="preserve"> </w:t>
      </w:r>
      <w:r w:rsidR="00D66607" w:rsidRPr="00F95F23">
        <w:rPr>
          <w:rFonts w:eastAsia="Times New Roman" w:cstheme="minorHAnsi"/>
          <w:color w:val="000000"/>
          <w:lang w:eastAsia="ca-ES"/>
        </w:rPr>
        <w:t>when</w:t>
      </w:r>
      <w:r w:rsidR="00193766" w:rsidRPr="00F95F23">
        <w:rPr>
          <w:rFonts w:eastAsia="Times New Roman" w:cstheme="minorHAnsi"/>
          <w:color w:val="000000"/>
          <w:lang w:eastAsia="ca-ES"/>
        </w:rPr>
        <w:t xml:space="preserve"> water </w:t>
      </w:r>
      <w:r w:rsidR="00D66607" w:rsidRPr="00F95F23">
        <w:rPr>
          <w:rFonts w:eastAsia="Times New Roman" w:cstheme="minorHAnsi"/>
          <w:color w:val="000000"/>
          <w:lang w:eastAsia="ca-ES"/>
        </w:rPr>
        <w:t>was</w:t>
      </w:r>
      <w:r w:rsidR="00193766" w:rsidRPr="00F95F23">
        <w:rPr>
          <w:rFonts w:eastAsia="Times New Roman" w:cstheme="minorHAnsi"/>
          <w:color w:val="000000"/>
          <w:lang w:eastAsia="ca-ES"/>
        </w:rPr>
        <w:t xml:space="preserve"> available.</w:t>
      </w:r>
      <w:r w:rsidR="00523F23" w:rsidRPr="00F95F23">
        <w:rPr>
          <w:rFonts w:eastAsia="Times New Roman" w:cstheme="minorHAnsi"/>
          <w:color w:val="000000"/>
          <w:lang w:eastAsia="ca-ES"/>
        </w:rPr>
        <w:t xml:space="preserve"> </w:t>
      </w:r>
      <w:r w:rsidR="001C35A5" w:rsidRPr="00F95F23">
        <w:rPr>
          <w:rFonts w:eastAsia="Times New Roman" w:cstheme="minorHAnsi"/>
          <w:color w:val="000000"/>
          <w:lang w:eastAsia="ca-ES"/>
        </w:rPr>
        <w:t>T</w:t>
      </w:r>
      <w:r w:rsidR="00C6240B" w:rsidRPr="00F95F23">
        <w:rPr>
          <w:rFonts w:eastAsia="Times New Roman" w:cstheme="minorHAnsi"/>
          <w:color w:val="000000"/>
          <w:lang w:eastAsia="ca-ES"/>
        </w:rPr>
        <w:t>he second germination peak was observed in early growing season</w:t>
      </w:r>
      <w:r w:rsidR="00BA53E6">
        <w:rPr>
          <w:rFonts w:eastAsia="Times New Roman" w:cstheme="minorHAnsi"/>
          <w:color w:val="000000"/>
          <w:lang w:eastAsia="ca-ES"/>
        </w:rPr>
        <w:t>,</w:t>
      </w:r>
      <w:r w:rsidR="00193766" w:rsidRPr="00F95F23">
        <w:rPr>
          <w:rFonts w:eastAsia="Times New Roman" w:cstheme="minorHAnsi"/>
          <w:color w:val="000000"/>
          <w:lang w:eastAsia="ca-ES"/>
        </w:rPr>
        <w:t xml:space="preserve"> suggesting that </w:t>
      </w:r>
      <w:r w:rsidR="00BA53E6">
        <w:rPr>
          <w:rFonts w:eastAsia="Times New Roman" w:cstheme="minorHAnsi"/>
          <w:color w:val="000000"/>
          <w:lang w:eastAsia="ca-ES"/>
        </w:rPr>
        <w:t xml:space="preserve">the studied </w:t>
      </w:r>
      <w:r w:rsidR="00193766" w:rsidRPr="00F95F23">
        <w:rPr>
          <w:rFonts w:eastAsia="Times New Roman" w:cstheme="minorHAnsi"/>
          <w:color w:val="000000"/>
          <w:lang w:eastAsia="ca-ES"/>
        </w:rPr>
        <w:t xml:space="preserve">species are well adapted to germinate </w:t>
      </w:r>
      <w:r w:rsidR="00C6240B" w:rsidRPr="00F95F23">
        <w:rPr>
          <w:rFonts w:eastAsia="Times New Roman" w:cstheme="minorHAnsi"/>
          <w:color w:val="000000"/>
          <w:lang w:eastAsia="ca-ES"/>
        </w:rPr>
        <w:t>at cooler temperatures</w:t>
      </w:r>
      <w:r w:rsidR="004706C9">
        <w:rPr>
          <w:rFonts w:eastAsia="Times New Roman" w:cstheme="minorHAnsi"/>
          <w:color w:val="000000"/>
          <w:lang w:eastAsia="ca-ES"/>
        </w:rPr>
        <w:t xml:space="preserve"> </w:t>
      </w:r>
      <w:r w:rsidR="002C7B21">
        <w:rPr>
          <w:rFonts w:eastAsia="Times New Roman" w:cstheme="minorHAnsi"/>
          <w:color w:val="000000"/>
          <w:lang w:eastAsia="ca-ES"/>
        </w:rPr>
        <w:t xml:space="preserve">than </w:t>
      </w:r>
      <w:r w:rsidR="004706C9">
        <w:rPr>
          <w:rFonts w:eastAsia="Times New Roman" w:cstheme="minorHAnsi"/>
          <w:color w:val="000000"/>
          <w:lang w:eastAsia="ca-ES"/>
        </w:rPr>
        <w:t xml:space="preserve">lowland </w:t>
      </w:r>
      <w:r w:rsidR="00747EEE">
        <w:rPr>
          <w:rFonts w:eastAsia="Times New Roman" w:cstheme="minorHAnsi"/>
          <w:color w:val="000000"/>
          <w:lang w:eastAsia="ca-ES"/>
        </w:rPr>
        <w:t>Mediterranean</w:t>
      </w:r>
      <w:r w:rsidR="00AE170F">
        <w:rPr>
          <w:rFonts w:eastAsia="Times New Roman" w:cstheme="minorHAnsi"/>
          <w:color w:val="000000"/>
          <w:lang w:eastAsia="ca-ES"/>
        </w:rPr>
        <w:t xml:space="preserve"> species</w:t>
      </w:r>
      <w:r w:rsidR="00946892">
        <w:rPr>
          <w:rFonts w:eastAsia="Times New Roman" w:cstheme="minorHAnsi"/>
          <w:color w:val="000000"/>
          <w:lang w:eastAsia="ca-ES"/>
        </w:rPr>
        <w:t xml:space="preserve"> </w:t>
      </w:r>
      <w:r w:rsidR="00946892">
        <w:rPr>
          <w:rFonts w:eastAsia="Times New Roman" w:cstheme="minorHAnsi"/>
          <w:color w:val="000000"/>
          <w:lang w:eastAsia="ca-ES"/>
        </w:rPr>
        <w:fldChar w:fldCharType="begin" w:fldLock="1"/>
      </w:r>
      <w:r w:rsidR="00A66F76">
        <w:rPr>
          <w:rFonts w:eastAsia="Times New Roman" w:cstheme="minorHAnsi"/>
          <w:color w:val="000000"/>
          <w:lang w:eastAsia="ca-ES"/>
        </w:rPr>
        <w:instrText>ADDIN CSL_CITATION {"citationItems":[{"id":"ITEM-1","itemData":{"author":[{"dropping-particle":"","family":"Mattana","given":"E.","non-dropping-particle":"","parse-names":false,"suffix":""},{"dropping-particle":"","family":"Carta","given":"A.","non-dropping-particle":"","parse-names":false,"suffix":""},{"dropping-particle":"","family":"Fernández-Pascual","given":"E.","non-dropping-particle":"","parse-names":false,"suffix":""},{"dropping-particle":"","family":"Keeley","given":"J. E.","non-dropping-particle":"","parse-names":false,"suffix":""},{"dropping-particle":"","family":"Pritchard","given":"H. W.","non-dropping-particle":"","parse-names":false,"suffix":""}],"container-title":"Plant Regeneration from Seeds A Global Warming Perspective","id":"ITEM-1","issued":{"date-parts":[["2022"]]},"page":"101-114","publisher":"Academic Press","title":"Climate change and plant regeneration from seeds in Mediterranean regions of the Northern Hemisphere","type":"chapter"},"uris":["http://www.mendeley.com/documents/?uuid=70c031bb-6687-423c-840a-41285d6b53b8"]}],"mendeley":{"formattedCitation":"(Mattana &lt;i&gt;et al.&lt;/i&gt;, 2022)","plainTextFormattedCitation":"(Mattana et al., 2022)","previouslyFormattedCitation":"(Mattana &lt;i&gt;et al.&lt;/i&gt;, 2022)"},"properties":{"noteIndex":0},"schema":"https://github.com/citation-style-language/schema/raw/master/csl-citation.json"}</w:instrText>
      </w:r>
      <w:r w:rsidR="00946892">
        <w:rPr>
          <w:rFonts w:eastAsia="Times New Roman" w:cstheme="minorHAnsi"/>
          <w:color w:val="000000"/>
          <w:lang w:eastAsia="ca-ES"/>
        </w:rPr>
        <w:fldChar w:fldCharType="separate"/>
      </w:r>
      <w:r w:rsidR="00946892" w:rsidRPr="00946892">
        <w:rPr>
          <w:rFonts w:eastAsia="Times New Roman" w:cstheme="minorHAnsi"/>
          <w:noProof/>
          <w:color w:val="000000"/>
          <w:lang w:eastAsia="ca-ES"/>
        </w:rPr>
        <w:t xml:space="preserve">(Mattana </w:t>
      </w:r>
      <w:r w:rsidR="00946892" w:rsidRPr="00946892">
        <w:rPr>
          <w:rFonts w:eastAsia="Times New Roman" w:cstheme="minorHAnsi"/>
          <w:i/>
          <w:noProof/>
          <w:color w:val="000000"/>
          <w:lang w:eastAsia="ca-ES"/>
        </w:rPr>
        <w:t>et al.</w:t>
      </w:r>
      <w:r w:rsidR="00946892" w:rsidRPr="00946892">
        <w:rPr>
          <w:rFonts w:eastAsia="Times New Roman" w:cstheme="minorHAnsi"/>
          <w:noProof/>
          <w:color w:val="000000"/>
          <w:lang w:eastAsia="ca-ES"/>
        </w:rPr>
        <w:t>, 2022)</w:t>
      </w:r>
      <w:r w:rsidR="00946892">
        <w:rPr>
          <w:rFonts w:eastAsia="Times New Roman" w:cstheme="minorHAnsi"/>
          <w:color w:val="000000"/>
          <w:lang w:eastAsia="ca-ES"/>
        </w:rPr>
        <w:fldChar w:fldCharType="end"/>
      </w:r>
      <w:r w:rsidR="00193766" w:rsidRPr="00F95F23">
        <w:rPr>
          <w:rFonts w:eastAsia="Times New Roman" w:cstheme="minorHAnsi"/>
          <w:color w:val="000000"/>
          <w:lang w:eastAsia="ca-ES"/>
        </w:rPr>
        <w:t xml:space="preserve">. </w:t>
      </w:r>
      <w:r w:rsidR="00320837" w:rsidRPr="00F95F23">
        <w:rPr>
          <w:rFonts w:eastAsia="Times New Roman" w:cstheme="minorHAnsi"/>
          <w:color w:val="000000"/>
          <w:lang w:eastAsia="ca-ES"/>
        </w:rPr>
        <w:t xml:space="preserve">The higher values of total germination reached in the </w:t>
      </w:r>
      <w:r w:rsidR="00747EEE">
        <w:rPr>
          <w:rFonts w:eastAsia="Times New Roman" w:cstheme="minorHAnsi"/>
          <w:color w:val="000000"/>
          <w:lang w:eastAsia="ca-ES"/>
        </w:rPr>
        <w:t>Mediterranean</w:t>
      </w:r>
      <w:r w:rsidR="00320837" w:rsidRPr="00F95F23">
        <w:rPr>
          <w:rFonts w:eastAsia="Times New Roman" w:cstheme="minorHAnsi"/>
          <w:color w:val="000000"/>
          <w:lang w:eastAsia="ca-ES"/>
        </w:rPr>
        <w:t xml:space="preserve"> </w:t>
      </w:r>
      <w:ins w:id="274" w:author="Cuenta Microsoft" w:date="2024-09-26T11:28:00Z">
        <w:r w:rsidR="006B3873">
          <w:rPr>
            <w:rFonts w:eastAsia="Times New Roman" w:cstheme="minorHAnsi"/>
            <w:color w:val="000000"/>
            <w:lang w:eastAsia="ca-ES"/>
          </w:rPr>
          <w:t>community</w:t>
        </w:r>
      </w:ins>
      <w:r w:rsidR="00320837" w:rsidRPr="00F95F23">
        <w:rPr>
          <w:rFonts w:eastAsia="Times New Roman" w:cstheme="minorHAnsi"/>
          <w:color w:val="000000"/>
          <w:lang w:eastAsia="ca-ES"/>
        </w:rPr>
        <w:t xml:space="preserve"> </w:t>
      </w:r>
      <w:r w:rsidR="002C7B21">
        <w:rPr>
          <w:rFonts w:eastAsia="Times New Roman" w:cstheme="minorHAnsi"/>
          <w:color w:val="000000"/>
          <w:lang w:eastAsia="ca-ES"/>
        </w:rPr>
        <w:t xml:space="preserve">also </w:t>
      </w:r>
      <w:r w:rsidR="00320837" w:rsidRPr="00F95F23">
        <w:rPr>
          <w:rFonts w:eastAsia="Times New Roman" w:cstheme="minorHAnsi"/>
          <w:color w:val="000000"/>
          <w:lang w:eastAsia="ca-ES"/>
        </w:rPr>
        <w:t xml:space="preserve">suggest that </w:t>
      </w:r>
      <w:r w:rsidR="005702A9">
        <w:rPr>
          <w:rFonts w:eastAsia="Times New Roman" w:cstheme="minorHAnsi"/>
          <w:color w:val="000000"/>
          <w:lang w:eastAsia="ca-ES"/>
        </w:rPr>
        <w:t xml:space="preserve">these </w:t>
      </w:r>
      <w:r w:rsidR="00D26D7C">
        <w:rPr>
          <w:rFonts w:eastAsia="Times New Roman" w:cstheme="minorHAnsi"/>
          <w:color w:val="000000"/>
          <w:lang w:eastAsia="ca-ES"/>
        </w:rPr>
        <w:t xml:space="preserve">species </w:t>
      </w:r>
      <w:r w:rsidR="00320837" w:rsidRPr="00F95F23">
        <w:rPr>
          <w:rFonts w:eastAsia="Times New Roman" w:cstheme="minorHAnsi"/>
          <w:color w:val="000000"/>
          <w:lang w:eastAsia="ca-ES"/>
        </w:rPr>
        <w:t xml:space="preserve">might be more successful in generating viable seeds </w:t>
      </w:r>
      <w:r w:rsidR="00200333" w:rsidRPr="00F95F23">
        <w:rPr>
          <w:rFonts w:eastAsia="Times New Roman" w:cstheme="minorHAnsi"/>
          <w:color w:val="000000"/>
          <w:lang w:eastAsia="ca-ES"/>
        </w:rPr>
        <w:t>germinating</w:t>
      </w:r>
      <w:r w:rsidR="00320837" w:rsidRPr="00F95F23">
        <w:rPr>
          <w:rFonts w:eastAsia="Times New Roman" w:cstheme="minorHAnsi"/>
          <w:color w:val="000000"/>
          <w:lang w:eastAsia="ca-ES"/>
        </w:rPr>
        <w:t xml:space="preserve"> within the first year, but also </w:t>
      </w:r>
      <w:r w:rsidR="007908F3">
        <w:rPr>
          <w:rFonts w:eastAsia="Times New Roman" w:cstheme="minorHAnsi"/>
          <w:color w:val="000000"/>
          <w:lang w:eastAsia="ca-ES"/>
        </w:rPr>
        <w:t>means</w:t>
      </w:r>
      <w:r w:rsidR="00320837" w:rsidRPr="00F95F23">
        <w:rPr>
          <w:rFonts w:eastAsia="Times New Roman" w:cstheme="minorHAnsi"/>
          <w:color w:val="000000"/>
          <w:lang w:eastAsia="ca-ES"/>
        </w:rPr>
        <w:t xml:space="preserve"> that </w:t>
      </w:r>
      <w:r w:rsidR="00D26D7C">
        <w:rPr>
          <w:rFonts w:eastAsia="Times New Roman" w:cstheme="minorHAnsi"/>
          <w:color w:val="000000"/>
          <w:lang w:eastAsia="ca-ES"/>
        </w:rPr>
        <w:t xml:space="preserve">the </w:t>
      </w:r>
      <w:r w:rsidR="00320837" w:rsidRPr="00F95F23">
        <w:rPr>
          <w:rFonts w:eastAsia="Times New Roman" w:cstheme="minorHAnsi"/>
          <w:color w:val="000000"/>
          <w:lang w:eastAsia="ca-ES"/>
        </w:rPr>
        <w:t>soil seed bank might not be persistent.</w:t>
      </w:r>
      <w:r w:rsidR="00922598" w:rsidRPr="00F95F23">
        <w:rPr>
          <w:rFonts w:eastAsia="Times New Roman" w:cstheme="minorHAnsi"/>
          <w:color w:val="000000"/>
          <w:lang w:eastAsia="ca-ES"/>
        </w:rPr>
        <w:t xml:space="preserve"> </w:t>
      </w:r>
      <w:r w:rsidR="00BD5EA2" w:rsidRPr="00F95F23">
        <w:rPr>
          <w:rFonts w:eastAsia="Times New Roman" w:cstheme="minorHAnsi"/>
          <w:color w:val="000000"/>
          <w:lang w:eastAsia="ca-ES"/>
        </w:rPr>
        <w:t xml:space="preserve">The significantly distinct patterns observed in our two </w:t>
      </w:r>
      <w:ins w:id="275" w:author="Cuenta Microsoft" w:date="2024-09-26T11:37:00Z">
        <w:r w:rsidR="008A5381">
          <w:rPr>
            <w:rFonts w:eastAsia="Times New Roman" w:cstheme="minorHAnsi"/>
            <w:color w:val="000000"/>
            <w:lang w:eastAsia="ca-ES"/>
          </w:rPr>
          <w:t>communiti</w:t>
        </w:r>
        <w:r w:rsidR="008A5381" w:rsidRPr="00F95F23">
          <w:rPr>
            <w:rFonts w:eastAsia="Times New Roman" w:cstheme="minorHAnsi"/>
            <w:color w:val="000000"/>
            <w:lang w:eastAsia="ca-ES"/>
          </w:rPr>
          <w:t>es</w:t>
        </w:r>
      </w:ins>
      <w:r w:rsidR="00BD5EA2" w:rsidRPr="00F95F23">
        <w:rPr>
          <w:rFonts w:eastAsia="Times New Roman" w:cstheme="minorHAnsi"/>
          <w:color w:val="000000"/>
          <w:lang w:eastAsia="ca-ES"/>
        </w:rPr>
        <w:t xml:space="preserve"> potentially indicate the existence of other germination syndromes still </w:t>
      </w:r>
      <w:r w:rsidR="00C311E8">
        <w:rPr>
          <w:rFonts w:eastAsia="Times New Roman" w:cstheme="minorHAnsi"/>
          <w:color w:val="000000"/>
          <w:lang w:eastAsia="ca-ES"/>
        </w:rPr>
        <w:t>undescribed</w:t>
      </w:r>
      <w:r w:rsidR="00C311E8" w:rsidRPr="00F95F23">
        <w:rPr>
          <w:rFonts w:eastAsia="Times New Roman" w:cstheme="minorHAnsi"/>
          <w:color w:val="000000"/>
          <w:lang w:eastAsia="ca-ES"/>
        </w:rPr>
        <w:t xml:space="preserve"> </w:t>
      </w:r>
      <w:r w:rsidR="00BD5EA2" w:rsidRPr="00F95F23">
        <w:rPr>
          <w:rFonts w:eastAsia="Times New Roman" w:cstheme="minorHAnsi"/>
          <w:color w:val="000000"/>
          <w:lang w:eastAsia="ca-ES"/>
        </w:rPr>
        <w:t xml:space="preserve">in distinct </w:t>
      </w:r>
      <w:r w:rsidR="00C311E8">
        <w:rPr>
          <w:rFonts w:eastAsia="Times New Roman" w:cstheme="minorHAnsi"/>
          <w:color w:val="000000"/>
          <w:lang w:eastAsia="ca-ES"/>
        </w:rPr>
        <w:t xml:space="preserve">cold-limited </w:t>
      </w:r>
      <w:r w:rsidR="00BD5EA2" w:rsidRPr="00F95F23">
        <w:rPr>
          <w:rFonts w:eastAsia="Times New Roman" w:cstheme="minorHAnsi"/>
          <w:color w:val="000000"/>
          <w:lang w:eastAsia="ca-ES"/>
        </w:rPr>
        <w:t>biomes like tropical</w:t>
      </w:r>
      <w:r w:rsidR="00C311E8">
        <w:rPr>
          <w:rFonts w:eastAsia="Times New Roman" w:cstheme="minorHAnsi"/>
          <w:color w:val="000000"/>
          <w:lang w:eastAsia="ca-ES"/>
        </w:rPr>
        <w:t xml:space="preserve"> alpine</w:t>
      </w:r>
      <w:r w:rsidR="00BD5EA2" w:rsidRPr="00F95F23">
        <w:rPr>
          <w:rFonts w:eastAsia="Times New Roman" w:cstheme="minorHAnsi"/>
          <w:color w:val="000000"/>
          <w:lang w:eastAsia="ca-ES"/>
        </w:rPr>
        <w:t xml:space="preserve"> or ar</w:t>
      </w:r>
      <w:r w:rsidR="005702A9">
        <w:rPr>
          <w:rFonts w:eastAsia="Times New Roman" w:cstheme="minorHAnsi"/>
          <w:color w:val="000000"/>
          <w:lang w:eastAsia="ca-ES"/>
        </w:rPr>
        <w:t>c</w:t>
      </w:r>
      <w:r w:rsidR="00BD5EA2" w:rsidRPr="00F95F23">
        <w:rPr>
          <w:rFonts w:eastAsia="Times New Roman" w:cstheme="minorHAnsi"/>
          <w:color w:val="000000"/>
          <w:lang w:eastAsia="ca-ES"/>
        </w:rPr>
        <w:t>tic areas.</w:t>
      </w:r>
    </w:p>
    <w:p w14:paraId="034B9574" w14:textId="40394AFD" w:rsidR="00B011FB" w:rsidRDefault="00FD0404" w:rsidP="00914E3A">
      <w:pPr>
        <w:shd w:val="clear" w:color="auto" w:fill="FFFFFF"/>
        <w:spacing w:after="0" w:line="480" w:lineRule="auto"/>
        <w:ind w:firstLine="708"/>
        <w:jc w:val="both"/>
        <w:textAlignment w:val="baseline"/>
        <w:rPr>
          <w:rFonts w:eastAsia="Times New Roman" w:cstheme="minorHAnsi"/>
          <w:color w:val="000000"/>
          <w:lang w:eastAsia="ca-ES"/>
        </w:rPr>
      </w:pPr>
      <w:r>
        <w:rPr>
          <w:rFonts w:eastAsia="Times New Roman" w:cstheme="minorHAnsi"/>
          <w:color w:val="000000"/>
          <w:lang w:eastAsia="ca-ES"/>
        </w:rPr>
        <w:t xml:space="preserve">We </w:t>
      </w:r>
      <w:r w:rsidR="00963466">
        <w:rPr>
          <w:rFonts w:eastAsia="Times New Roman" w:cstheme="minorHAnsi"/>
          <w:color w:val="000000"/>
          <w:lang w:eastAsia="ca-ES"/>
        </w:rPr>
        <w:t>note that the two</w:t>
      </w:r>
      <w:r>
        <w:rPr>
          <w:rFonts w:eastAsia="Times New Roman" w:cstheme="minorHAnsi"/>
          <w:color w:val="000000"/>
          <w:lang w:eastAsia="ca-ES"/>
        </w:rPr>
        <w:t xml:space="preserve"> </w:t>
      </w:r>
      <w:r w:rsidR="00963466">
        <w:rPr>
          <w:rFonts w:eastAsia="Times New Roman" w:cstheme="minorHAnsi"/>
          <w:color w:val="000000"/>
          <w:lang w:eastAsia="ca-ES"/>
        </w:rPr>
        <w:t xml:space="preserve">study </w:t>
      </w:r>
      <w:ins w:id="276" w:author="Cuenta Microsoft" w:date="2024-09-26T11:38:00Z">
        <w:r w:rsidR="008A5381">
          <w:rPr>
            <w:rFonts w:eastAsia="Times New Roman" w:cstheme="minorHAnsi"/>
            <w:color w:val="000000"/>
            <w:lang w:eastAsia="ca-ES"/>
          </w:rPr>
          <w:t>communities</w:t>
        </w:r>
      </w:ins>
      <w:r w:rsidR="00963466">
        <w:rPr>
          <w:rFonts w:eastAsia="Times New Roman" w:cstheme="minorHAnsi"/>
          <w:color w:val="000000"/>
          <w:lang w:eastAsia="ca-ES"/>
        </w:rPr>
        <w:t xml:space="preserve"> also </w:t>
      </w:r>
      <w:r w:rsidR="00087706" w:rsidRPr="00F95F23">
        <w:rPr>
          <w:rFonts w:cstheme="minorHAnsi"/>
        </w:rPr>
        <w:t>differed in bedrock</w:t>
      </w:r>
      <w:r w:rsidR="00963466">
        <w:rPr>
          <w:rFonts w:cstheme="minorHAnsi"/>
        </w:rPr>
        <w:t>,</w:t>
      </w:r>
      <w:r w:rsidR="00040020" w:rsidRPr="00F95F23">
        <w:rPr>
          <w:rFonts w:eastAsia="Times New Roman" w:cstheme="minorHAnsi"/>
          <w:color w:val="000000"/>
          <w:lang w:eastAsia="ca-ES"/>
        </w:rPr>
        <w:t xml:space="preserve"> </w:t>
      </w:r>
      <w:r w:rsidR="00E268D6" w:rsidRPr="00F95F23">
        <w:rPr>
          <w:rFonts w:eastAsia="Times New Roman" w:cstheme="minorHAnsi"/>
          <w:color w:val="000000"/>
          <w:lang w:eastAsia="ca-ES"/>
        </w:rPr>
        <w:t xml:space="preserve">potentially having a </w:t>
      </w:r>
      <w:r w:rsidR="004D2245">
        <w:rPr>
          <w:rFonts w:eastAsia="Times New Roman" w:cstheme="minorHAnsi"/>
          <w:color w:val="000000"/>
          <w:lang w:eastAsia="ca-ES"/>
        </w:rPr>
        <w:t>confounding</w:t>
      </w:r>
      <w:r w:rsidR="00E268D6" w:rsidRPr="00F95F23">
        <w:rPr>
          <w:rFonts w:eastAsia="Times New Roman" w:cstheme="minorHAnsi"/>
          <w:color w:val="000000"/>
          <w:lang w:eastAsia="ca-ES"/>
        </w:rPr>
        <w:t xml:space="preserve"> </w:t>
      </w:r>
      <w:ins w:id="277" w:author="Cuenta Microsoft" w:date="2024-09-26T15:25:00Z">
        <w:r w:rsidR="00BC1925">
          <w:rPr>
            <w:rFonts w:eastAsia="Times New Roman" w:cstheme="minorHAnsi"/>
            <w:color w:val="000000"/>
            <w:lang w:eastAsia="ca-ES"/>
          </w:rPr>
          <w:t>effect</w:t>
        </w:r>
      </w:ins>
      <w:r w:rsidR="002B48D2">
        <w:rPr>
          <w:rFonts w:eastAsia="Times New Roman" w:cstheme="minorHAnsi"/>
          <w:color w:val="000000"/>
          <w:lang w:eastAsia="ca-ES"/>
        </w:rPr>
        <w:t>,</w:t>
      </w:r>
      <w:r w:rsidR="00E268D6" w:rsidRPr="00F95F23">
        <w:rPr>
          <w:rFonts w:eastAsia="Times New Roman" w:cstheme="minorHAnsi"/>
          <w:color w:val="000000"/>
          <w:lang w:eastAsia="ca-ES"/>
        </w:rPr>
        <w:t xml:space="preserve"> as germination trait</w:t>
      </w:r>
      <w:r w:rsidR="00053C83">
        <w:rPr>
          <w:rFonts w:eastAsia="Times New Roman" w:cstheme="minorHAnsi"/>
          <w:color w:val="000000"/>
          <w:lang w:eastAsia="ca-ES"/>
        </w:rPr>
        <w:t>s</w:t>
      </w:r>
      <w:r w:rsidR="00E268D6" w:rsidRPr="00F95F23">
        <w:rPr>
          <w:rFonts w:eastAsia="Times New Roman" w:cstheme="minorHAnsi"/>
          <w:color w:val="000000"/>
          <w:lang w:eastAsia="ca-ES"/>
        </w:rPr>
        <w:t xml:space="preserve"> might differ between siliceous and calcareous bedrock </w:t>
      </w:r>
      <w:r w:rsidR="00E268D6"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{"citationItems":[{"id":"ITEM-1","itemData":{"DOI":"10.1007/s00035-018-0199-0","ISBN":"0123456789","ISSN":"1664221X","abstract":"Functional plant traits are used in ecology to explain population dynamics in time and space. However, because the germination niche is an essential stage in alpine plant life cycles and is under strong environmental pressure, we hypothesised that inter-specific variability in germination traits might contribute to alpine plant distributions. Germination traits of seven closely related species from calcareous and siliceous habitats were characterised in the laboratory, including base, optimum and ceiling temperatures (Tb, To, Tc, respectively), base water-potential (Ψb) and the pH range of the germination phenotype. Species’ vegetative traits (specific leaf area, leaf area and leaf dry matter content) were obtained from the TRY-database. Traits and habitat similarities and dissimilarities were assessed. Species were plotted in a multivariate space using two separate principal component analyses: one each for germination and vegetative traits. Species from calcareous habitats showed significantly higher Tb, lower Ψb and lower capacity to germinate under acidic pH than species from siliceous habitats. Moreover, high To and Tc, a narrow temperature range for germination at dispersal, and vegetative traits values were similar across both habitats. Whilst plant traits seem to have adapted to the shared environmental conditions of the two alpine habitats, some germination traits were affected by the habitat differences. In conclusion, species occurrence in two habitats (calcareous, siliceous) appears to be limited by some germination constraints and provide greater differentiation of species habitat preference than that defined by vegetative traits.","author":[{"dropping-particle":"","family":"Tudela-Isanta","given":"Maria","non-dropping-particle":"","parse-names":false,"suffix":""},{"dropping-particle":"","family":"Ladouceur","given":"Emma","non-dropping-particle":"","parse-names":false,"suffix":""},{"dropping-particle":"","family":"Wijayasinghe","given":"Malaka","non-dropping-particle":"","parse-names":false,"suffix":""},{"dropping-particle":"","family":"Pritchard","given":"Hugh W.","non-dropping-particle":"","parse-names":false,"suffix":""},{"dropping-particle":"","family":"Mondoni","given":"Andrea","non-dropping-particle":"","parse-names":false,"suffix":""}],"container-title":"Alpine Botany","id":"ITEM-1","issue":"1","issued":{"date-parts":[["2018"]]},"page":"83-95","publisher":"Springer International Publishing","title":"The seed germination niche limits the distribution of some plant species in calcareous or siliceous alpine bedrocks","type":"article-journal","volume":"128"},"uris":["http://www.mendeley.com/documents/?uuid=25843d22-2092-43af-ac22-4db50b6e5d0d"]}],"mendeley":{"formattedCitation":"(Tudela-Isanta, Ladouceur, &lt;i&gt;et al.&lt;/i&gt;, 2018)","plainTextFormattedCitation":"(Tudela-Isanta, Ladouceur, et al., 2018)","previouslyFormattedCitation":"(Tudela-Isanta, Ladouceur, &lt;i&gt;et al.&lt;/i&gt;, 2018)"},"properties":{"noteIndex":0},"schema":"https://github.com/citation-style-language/schema/raw/master/csl-citation.json"}</w:instrText>
      </w:r>
      <w:r w:rsidR="00E268D6" w:rsidRPr="00F95F23">
        <w:rPr>
          <w:rFonts w:eastAsia="Times New Roman" w:cstheme="minorHAnsi"/>
          <w:color w:val="000000"/>
          <w:lang w:eastAsia="ca-ES"/>
        </w:rPr>
        <w:fldChar w:fldCharType="separate"/>
      </w:r>
      <w:r w:rsidR="00757D24" w:rsidRPr="00F95F23">
        <w:rPr>
          <w:rFonts w:eastAsia="Times New Roman" w:cstheme="minorHAnsi"/>
          <w:noProof/>
          <w:color w:val="000000"/>
          <w:lang w:eastAsia="ca-ES"/>
        </w:rPr>
        <w:t xml:space="preserve">(Tudela-Isanta, Ladouceur, </w:t>
      </w:r>
      <w:r w:rsidR="00757D24" w:rsidRPr="00F95F23">
        <w:rPr>
          <w:rFonts w:eastAsia="Times New Roman" w:cstheme="minorHAnsi"/>
          <w:i/>
          <w:noProof/>
          <w:color w:val="000000"/>
          <w:lang w:eastAsia="ca-ES"/>
        </w:rPr>
        <w:t>et al.</w:t>
      </w:r>
      <w:r w:rsidR="00757D24" w:rsidRPr="00F95F23">
        <w:rPr>
          <w:rFonts w:eastAsia="Times New Roman" w:cstheme="minorHAnsi"/>
          <w:noProof/>
          <w:color w:val="000000"/>
          <w:lang w:eastAsia="ca-ES"/>
        </w:rPr>
        <w:t>, 2018)</w:t>
      </w:r>
      <w:r w:rsidR="00E268D6" w:rsidRPr="00F95F23">
        <w:rPr>
          <w:rFonts w:eastAsia="Times New Roman" w:cstheme="minorHAnsi"/>
          <w:color w:val="000000"/>
          <w:lang w:eastAsia="ca-ES"/>
        </w:rPr>
        <w:fldChar w:fldCharType="end"/>
      </w:r>
      <w:r w:rsidR="002F64BC">
        <w:rPr>
          <w:rFonts w:eastAsia="Times New Roman" w:cstheme="minorHAnsi"/>
          <w:color w:val="000000"/>
          <w:lang w:eastAsia="ca-ES"/>
        </w:rPr>
        <w:t>. Nevertheless, the fact that</w:t>
      </w:r>
      <w:r w:rsidR="00700144">
        <w:rPr>
          <w:rFonts w:eastAsia="Times New Roman" w:cstheme="minorHAnsi"/>
          <w:color w:val="000000"/>
          <w:lang w:eastAsia="ca-ES"/>
        </w:rPr>
        <w:t xml:space="preserve"> the two </w:t>
      </w:r>
      <w:ins w:id="278" w:author="Cuenta Microsoft" w:date="2024-09-26T11:38:00Z">
        <w:r w:rsidR="008A5381">
          <w:rPr>
            <w:rFonts w:eastAsia="Times New Roman" w:cstheme="minorHAnsi"/>
            <w:color w:val="000000"/>
            <w:lang w:eastAsia="ca-ES"/>
          </w:rPr>
          <w:t>communities</w:t>
        </w:r>
      </w:ins>
      <w:r w:rsidR="00700144">
        <w:rPr>
          <w:rFonts w:eastAsia="Times New Roman" w:cstheme="minorHAnsi"/>
          <w:color w:val="000000"/>
          <w:lang w:eastAsia="ca-ES"/>
        </w:rPr>
        <w:t xml:space="preserve"> showed</w:t>
      </w:r>
      <w:r w:rsidR="00FF717C">
        <w:rPr>
          <w:rFonts w:eastAsia="Times New Roman" w:cstheme="minorHAnsi"/>
          <w:color w:val="000000"/>
          <w:lang w:eastAsia="ca-ES"/>
        </w:rPr>
        <w:t xml:space="preserve"> </w:t>
      </w:r>
      <w:r w:rsidR="00C45816">
        <w:rPr>
          <w:rFonts w:eastAsia="Times New Roman" w:cstheme="minorHAnsi"/>
          <w:color w:val="000000"/>
          <w:lang w:eastAsia="ca-ES"/>
        </w:rPr>
        <w:t xml:space="preserve">the same </w:t>
      </w:r>
      <w:r w:rsidR="00EF63FC">
        <w:rPr>
          <w:rFonts w:eastAsia="Times New Roman" w:cstheme="minorHAnsi"/>
          <w:color w:val="000000"/>
          <w:lang w:eastAsia="ca-ES"/>
        </w:rPr>
        <w:t xml:space="preserve">germination </w:t>
      </w:r>
      <w:r w:rsidR="00700144">
        <w:rPr>
          <w:rFonts w:eastAsia="Times New Roman" w:cstheme="minorHAnsi"/>
          <w:color w:val="000000"/>
          <w:lang w:eastAsia="ca-ES"/>
        </w:rPr>
        <w:t xml:space="preserve">responses to </w:t>
      </w:r>
      <w:r w:rsidR="00393198">
        <w:rPr>
          <w:rFonts w:eastAsia="Times New Roman" w:cstheme="minorHAnsi"/>
          <w:color w:val="000000"/>
          <w:lang w:eastAsia="ca-ES"/>
        </w:rPr>
        <w:t xml:space="preserve">the </w:t>
      </w:r>
      <w:r w:rsidR="000A3C1B">
        <w:rPr>
          <w:rFonts w:eastAsia="Times New Roman" w:cstheme="minorHAnsi"/>
          <w:color w:val="000000"/>
          <w:lang w:eastAsia="ca-ES"/>
        </w:rPr>
        <w:t xml:space="preserve">microclimatic </w:t>
      </w:r>
      <w:r w:rsidR="008F3A6E">
        <w:rPr>
          <w:rFonts w:eastAsia="Times New Roman" w:cstheme="minorHAnsi"/>
          <w:color w:val="000000"/>
          <w:lang w:eastAsia="ca-ES"/>
        </w:rPr>
        <w:t>conditions</w:t>
      </w:r>
      <w:r w:rsidR="00700144">
        <w:rPr>
          <w:rFonts w:eastAsia="Times New Roman" w:cstheme="minorHAnsi"/>
          <w:color w:val="000000"/>
          <w:lang w:eastAsia="ca-ES"/>
        </w:rPr>
        <w:t xml:space="preserve"> suggest</w:t>
      </w:r>
      <w:r w:rsidR="00393198">
        <w:rPr>
          <w:rFonts w:eastAsia="Times New Roman" w:cstheme="minorHAnsi"/>
          <w:color w:val="000000"/>
          <w:lang w:eastAsia="ca-ES"/>
        </w:rPr>
        <w:t>s</w:t>
      </w:r>
      <w:r w:rsidR="00700144">
        <w:rPr>
          <w:rFonts w:eastAsia="Times New Roman" w:cstheme="minorHAnsi"/>
          <w:color w:val="000000"/>
          <w:lang w:eastAsia="ca-ES"/>
        </w:rPr>
        <w:t xml:space="preserve"> that </w:t>
      </w:r>
      <w:r w:rsidR="00A60E76">
        <w:rPr>
          <w:rFonts w:eastAsia="Times New Roman" w:cstheme="minorHAnsi"/>
          <w:color w:val="000000"/>
          <w:lang w:eastAsia="ca-ES"/>
        </w:rPr>
        <w:t>the</w:t>
      </w:r>
      <w:r w:rsidR="002B48D2">
        <w:rPr>
          <w:rFonts w:eastAsia="Times New Roman" w:cstheme="minorHAnsi"/>
          <w:color w:val="000000"/>
          <w:lang w:eastAsia="ca-ES"/>
        </w:rPr>
        <w:t xml:space="preserve"> </w:t>
      </w:r>
      <w:r w:rsidR="00A60E76">
        <w:rPr>
          <w:rFonts w:eastAsia="Times New Roman" w:cstheme="minorHAnsi"/>
          <w:color w:val="000000"/>
          <w:lang w:eastAsia="ca-ES"/>
        </w:rPr>
        <w:t>drivers</w:t>
      </w:r>
      <w:r w:rsidR="002B48D2">
        <w:rPr>
          <w:rFonts w:eastAsia="Times New Roman" w:cstheme="minorHAnsi"/>
          <w:color w:val="000000"/>
          <w:lang w:eastAsia="ca-ES"/>
        </w:rPr>
        <w:t xml:space="preserve"> </w:t>
      </w:r>
      <w:r w:rsidR="00A60E76">
        <w:rPr>
          <w:rFonts w:eastAsia="Times New Roman" w:cstheme="minorHAnsi"/>
          <w:color w:val="000000"/>
          <w:lang w:eastAsia="ca-ES"/>
        </w:rPr>
        <w:t>of</w:t>
      </w:r>
      <w:r w:rsidR="002B48D2">
        <w:rPr>
          <w:rFonts w:eastAsia="Times New Roman" w:cstheme="minorHAnsi"/>
          <w:color w:val="000000"/>
          <w:lang w:eastAsia="ca-ES"/>
        </w:rPr>
        <w:t xml:space="preserve"> germination phenology </w:t>
      </w:r>
      <w:proofErr w:type="gramStart"/>
      <w:r w:rsidR="002B48D2">
        <w:rPr>
          <w:rFonts w:eastAsia="Times New Roman" w:cstheme="minorHAnsi"/>
          <w:color w:val="000000"/>
          <w:lang w:eastAsia="ca-ES"/>
        </w:rPr>
        <w:t xml:space="preserve">are </w:t>
      </w:r>
      <w:r w:rsidR="00A60E76">
        <w:rPr>
          <w:rFonts w:eastAsia="Times New Roman" w:cstheme="minorHAnsi"/>
          <w:color w:val="000000"/>
          <w:lang w:eastAsia="ca-ES"/>
        </w:rPr>
        <w:t xml:space="preserve">mainly </w:t>
      </w:r>
      <w:r w:rsidR="002B48D2">
        <w:rPr>
          <w:rFonts w:eastAsia="Times New Roman" w:cstheme="minorHAnsi"/>
          <w:color w:val="000000"/>
          <w:lang w:eastAsia="ca-ES"/>
        </w:rPr>
        <w:t>linked</w:t>
      </w:r>
      <w:proofErr w:type="gramEnd"/>
      <w:r w:rsidR="002B48D2">
        <w:rPr>
          <w:rFonts w:eastAsia="Times New Roman" w:cstheme="minorHAnsi"/>
          <w:color w:val="000000"/>
          <w:lang w:eastAsia="ca-ES"/>
        </w:rPr>
        <w:t xml:space="preserve"> to </w:t>
      </w:r>
      <w:ins w:id="279" w:author="Cuenta Microsoft" w:date="2024-10-10T15:55:00Z">
        <w:r w:rsidR="00920418">
          <w:rPr>
            <w:rFonts w:eastAsia="Times New Roman" w:cstheme="minorHAnsi"/>
            <w:color w:val="000000"/>
            <w:lang w:eastAsia="ca-ES"/>
          </w:rPr>
          <w:t>local snow-related</w:t>
        </w:r>
      </w:ins>
      <w:r w:rsidR="00E268D6" w:rsidRPr="00F95F23">
        <w:rPr>
          <w:rFonts w:eastAsia="Times New Roman" w:cstheme="minorHAnsi"/>
          <w:color w:val="000000"/>
          <w:lang w:eastAsia="ca-ES"/>
        </w:rPr>
        <w:t xml:space="preserve">. </w:t>
      </w:r>
      <w:r w:rsidR="00F3122B" w:rsidRPr="00F95F23">
        <w:rPr>
          <w:rFonts w:cstheme="minorHAnsi"/>
        </w:rPr>
        <w:t>A</w:t>
      </w:r>
      <w:r w:rsidR="002719B8" w:rsidRPr="00F95F23">
        <w:rPr>
          <w:rFonts w:eastAsia="Times New Roman" w:cstheme="minorHAnsi"/>
          <w:color w:val="000000"/>
          <w:lang w:eastAsia="ca-ES"/>
        </w:rPr>
        <w:t xml:space="preserve">lthough </w:t>
      </w:r>
      <w:ins w:id="280" w:author="Cuenta Microsoft" w:date="2024-10-10T15:56:00Z">
        <w:r w:rsidR="00920418">
          <w:rPr>
            <w:rFonts w:eastAsia="Times New Roman" w:cstheme="minorHAnsi"/>
            <w:color w:val="000000"/>
            <w:lang w:eastAsia="ca-ES"/>
          </w:rPr>
          <w:t>previous studies</w:t>
        </w:r>
        <w:r w:rsidR="00920418" w:rsidRPr="00F95F23">
          <w:rPr>
            <w:rFonts w:eastAsia="Times New Roman" w:cstheme="minorHAnsi"/>
            <w:color w:val="000000"/>
            <w:lang w:eastAsia="ca-ES"/>
          </w:rPr>
          <w:t xml:space="preserve"> </w:t>
        </w:r>
        <w:r w:rsidR="00920418">
          <w:rPr>
            <w:rFonts w:eastAsia="Times New Roman" w:cstheme="minorHAnsi"/>
            <w:color w:val="000000"/>
            <w:lang w:eastAsia="ca-ES"/>
          </w:rPr>
          <w:t>suggest</w:t>
        </w:r>
        <w:r w:rsidR="00920418" w:rsidRPr="00F95F23">
          <w:rPr>
            <w:rFonts w:eastAsia="Times New Roman" w:cstheme="minorHAnsi"/>
            <w:color w:val="000000"/>
            <w:lang w:eastAsia="ca-ES"/>
          </w:rPr>
          <w:t xml:space="preserve"> </w:t>
        </w:r>
      </w:ins>
      <w:r w:rsidR="002719B8" w:rsidRPr="00F95F23">
        <w:rPr>
          <w:rFonts w:eastAsia="Times New Roman" w:cstheme="minorHAnsi"/>
          <w:color w:val="000000"/>
          <w:lang w:eastAsia="ca-ES"/>
        </w:rPr>
        <w:t>that temperature is the main factor influencing germination</w:t>
      </w:r>
      <w:r w:rsidR="00C60FB8">
        <w:rPr>
          <w:rFonts w:eastAsia="Times New Roman" w:cstheme="minorHAnsi"/>
          <w:color w:val="000000"/>
          <w:lang w:eastAsia="ca-ES"/>
        </w:rPr>
        <w:t xml:space="preserve"> phenology</w:t>
      </w:r>
      <w:r w:rsidR="003C5AA6" w:rsidRPr="00F95F23">
        <w:rPr>
          <w:rFonts w:eastAsia="Times New Roman" w:cstheme="minorHAnsi"/>
          <w:color w:val="000000"/>
          <w:lang w:eastAsia="ca-ES"/>
        </w:rPr>
        <w:t xml:space="preserve"> </w:t>
      </w:r>
      <w:r w:rsidR="003C5AA6"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{"citationItems":[{"id":"ITEM-1","itemData":{"DOI":"10.1016/B978-0-12-416677-6.00001-9","ISBN":"978-0-12-416677-6","abstract":"This book covers the present state of knowledge of the ecology, biogeography and evolution of whole-seed dormancy and germination, and it synthesizes available information on these topics for more than 14,000 species. The first chapter explains the meaning of seed germination ecology, provides an overview of the general kinds of information needed to understand the seed germination ecology of a species and comments on the values of such studies. Also, attention is given to reasons why this book on seed germination is needed, and how it differs from previous ones written on various aspects of seeds.","author":[{"dropping-particle":"","family":"Baskin","given":"Carol C.","non-dropping-particle":"","parse-names":false,"suffix":""},{"dropping-particle":"","family":"Baskin","given":"Jerry M.","non-dropping-particle":"","parse-names":false,"suffix":""}],"container-title":"Seeds","edition":"2nd Editio","id":"ITEM-1","issued":{"date-parts":[["2014","1","1"]]},"publisher":"Academic Press","publisher-place":"San Diego, CA, USA","title":"Seeds. Ecology, Biogeography and Evolution of Dormancy and Germination","type":"book"},"uris":["http://www.mendeley.com/documents/?uuid=a147d983-47ad-3113-ac22-f9e2c3bbcc32"]},{"id":"ITEM-2","itemData":{"DOI":"10.1007/978-3-030-59538-8","ISBN":"978-3-030-59537-1","author":[{"dropping-particle":"","family":"Körner","given":"Christian","non-dropping-particle":"","parse-names":false,"suffix":""}],"edition":"3","editor":[{"dropping-particle":"","family":"Springer Nature Switzerland AG 2021","given":"","non-dropping-particle":"","parse-names":false,"suffix":""}],"id":"ITEM-2","issued":{"date-parts":[["2021"]]},"number-of-pages":"500","publisher":"Springer Cham","title":"Alpine Plant Life","type":"book"},"uris":["http://www.mendeley.com/documents/?uuid=8ca5a358-e497-4380-b4e8-899fd43acf9c"]}],"mendeley":{"formattedCitation":"(Baskin and Baskin, 2014; Körner, 2021)","plainTextFormattedCitation":"(Baskin and Baskin, 2014; Körner, 2021)","previouslyFormattedCitation":"(Baskin and Baskin, 2014; Körner, 2021)"},"properties":{"noteIndex":0},"schema":"https://github.com/citation-style-language/schema/raw/master/csl-citation.json"}</w:instrText>
      </w:r>
      <w:r w:rsidR="003C5AA6" w:rsidRPr="00F95F23">
        <w:rPr>
          <w:rFonts w:eastAsia="Times New Roman" w:cstheme="minorHAnsi"/>
          <w:color w:val="000000"/>
          <w:lang w:eastAsia="ca-ES"/>
        </w:rPr>
        <w:fldChar w:fldCharType="separate"/>
      </w:r>
      <w:r w:rsidR="00757D24" w:rsidRPr="00F95F23">
        <w:rPr>
          <w:rFonts w:eastAsia="Times New Roman" w:cstheme="minorHAnsi"/>
          <w:noProof/>
          <w:color w:val="000000"/>
          <w:lang w:eastAsia="ca-ES"/>
        </w:rPr>
        <w:t>(Baskin and Baskin, 2014; Körner, 2021)</w:t>
      </w:r>
      <w:r w:rsidR="003C5AA6" w:rsidRPr="00F95F23">
        <w:rPr>
          <w:rFonts w:eastAsia="Times New Roman" w:cstheme="minorHAnsi"/>
          <w:color w:val="000000"/>
          <w:lang w:eastAsia="ca-ES"/>
        </w:rPr>
        <w:fldChar w:fldCharType="end"/>
      </w:r>
      <w:r w:rsidR="007D6852">
        <w:rPr>
          <w:rFonts w:eastAsia="Times New Roman" w:cstheme="minorHAnsi"/>
          <w:color w:val="000000"/>
          <w:lang w:eastAsia="ca-ES"/>
        </w:rPr>
        <w:t>,</w:t>
      </w:r>
      <w:r w:rsidR="002719B8" w:rsidRPr="00F95F23">
        <w:rPr>
          <w:rFonts w:eastAsia="Times New Roman" w:cstheme="minorHAnsi"/>
          <w:color w:val="000000"/>
          <w:lang w:eastAsia="ca-ES"/>
        </w:rPr>
        <w:t xml:space="preserve"> the results of the </w:t>
      </w:r>
      <w:r w:rsidR="00D53219">
        <w:rPr>
          <w:rFonts w:eastAsia="Times New Roman" w:cstheme="minorHAnsi"/>
          <w:color w:val="000000"/>
          <w:lang w:eastAsia="ca-ES"/>
        </w:rPr>
        <w:t>mediterranean</w:t>
      </w:r>
      <w:r w:rsidR="00D53219" w:rsidRPr="00F95F23">
        <w:rPr>
          <w:rFonts w:eastAsia="Times New Roman" w:cstheme="minorHAnsi"/>
          <w:color w:val="000000"/>
          <w:lang w:eastAsia="ca-ES"/>
        </w:rPr>
        <w:t xml:space="preserve"> </w:t>
      </w:r>
      <w:r w:rsidR="006B3873">
        <w:rPr>
          <w:rFonts w:eastAsia="Times New Roman" w:cstheme="minorHAnsi"/>
          <w:color w:val="000000"/>
          <w:lang w:eastAsia="ca-ES"/>
        </w:rPr>
        <w:t>community</w:t>
      </w:r>
      <w:r w:rsidR="002719B8" w:rsidRPr="00F95F23">
        <w:rPr>
          <w:rFonts w:eastAsia="Times New Roman" w:cstheme="minorHAnsi"/>
          <w:color w:val="000000"/>
          <w:lang w:eastAsia="ca-ES"/>
        </w:rPr>
        <w:t xml:space="preserve">, </w:t>
      </w:r>
      <w:r w:rsidR="00331CDE" w:rsidRPr="00F95F23">
        <w:rPr>
          <w:rFonts w:eastAsia="Times New Roman" w:cstheme="minorHAnsi"/>
          <w:color w:val="000000"/>
          <w:lang w:eastAsia="ca-ES"/>
        </w:rPr>
        <w:t>with species able to germinate at 5</w:t>
      </w:r>
      <w:r w:rsidR="007D6852">
        <w:rPr>
          <w:rFonts w:eastAsia="Times New Roman" w:cstheme="minorHAnsi"/>
          <w:color w:val="000000"/>
          <w:lang w:eastAsia="ca-ES"/>
        </w:rPr>
        <w:t xml:space="preserve"> </w:t>
      </w:r>
      <w:r w:rsidR="00331CDE" w:rsidRPr="00F95F23">
        <w:rPr>
          <w:rFonts w:eastAsia="Times New Roman" w:cstheme="minorHAnsi"/>
          <w:color w:val="000000"/>
          <w:lang w:eastAsia="ca-ES"/>
        </w:rPr>
        <w:t xml:space="preserve">ºC, </w:t>
      </w:r>
      <w:r w:rsidR="002719B8" w:rsidRPr="00F95F23">
        <w:rPr>
          <w:rFonts w:eastAsia="Times New Roman" w:cstheme="minorHAnsi"/>
          <w:color w:val="000000"/>
          <w:lang w:eastAsia="ca-ES"/>
        </w:rPr>
        <w:t>suggest that water availability may potentially have a stronger influence than temperature</w:t>
      </w:r>
      <w:r w:rsidR="0047678A" w:rsidRPr="00F95F23">
        <w:rPr>
          <w:rFonts w:eastAsia="Times New Roman" w:cstheme="minorHAnsi"/>
          <w:color w:val="000000"/>
          <w:lang w:eastAsia="ca-ES"/>
        </w:rPr>
        <w:t xml:space="preserve"> in </w:t>
      </w:r>
      <w:ins w:id="281" w:author="Cuenta Microsoft" w:date="2024-10-10T15:56:00Z">
        <w:r w:rsidR="00920418">
          <w:rPr>
            <w:rFonts w:eastAsia="Times New Roman" w:cstheme="minorHAnsi"/>
            <w:color w:val="000000"/>
            <w:lang w:eastAsia="ca-ES"/>
          </w:rPr>
          <w:t>drought-sensitive systems</w:t>
        </w:r>
        <w:r w:rsidR="00920418" w:rsidDel="00920418">
          <w:rPr>
            <w:rFonts w:eastAsia="Times New Roman" w:cstheme="minorHAnsi"/>
            <w:color w:val="000000"/>
            <w:lang w:eastAsia="ca-ES"/>
          </w:rPr>
          <w:t xml:space="preserve"> </w:t>
        </w:r>
      </w:ins>
      <w:r w:rsidR="00AE0048"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{"citationItems":[{"id":"ITEM-1","itemData":{"DOI":"10.1111/1365-2435.12304","ISSN":"13652435","abstract":"Reproductive stages of life cycle are important for the explanation of distribution patterns of plant species at different scales, due to their extreme vulnerability to environmental conditions. Despite reported evidences that seed germination is related to habitat macroclimatic characteristics such as mean annual temperature (MAT) and precipitation, the role of this trait in controlling plant species distribution is not systematically and quantitatively evaluated yet. Using the data on seed germination along a temperature gradient for 49 species originating from contrasting climatic conditions, we test here whether initial temperature of seed germination (Tmin) is a direct correlate for predicting species distribution ranges along the temperature gradient. Our study reveals that Tmin is strongly negatively correlated with habitat temperature; among the studied species, Tmin clearly increased with decreasing MAT (r2 = 0·57, P &lt; 0·001). Considering phylogenetic biases, co-evolution of seed traits as well as precipitation along with microclimatic factors did not affect the strength of this relationship. The results suggest that the Tmin-MAT relation can provide insights particularly into species distribution patterns, vegetation dynamics and community assembly rules along altitudinal and latitudinal gradients. We argue that including the Tmin in species distribution models may help to improve the accuracy and specificity of predictions of vegetation shifts under global change scenarios.","author":[{"dropping-particle":"","family":"Rosbakh","given":"Sergey","non-dropping-particle":"","parse-names":false,"suffix":""},{"dropping-particle":"","family":"Poschlod","given":"Peter","non-dropping-particle":"","parse-names":false,"suffix":""}],"container-title":"Functional Ecology","id":"ITEM-1","issue":"1","issued":{"date-parts":[["2015"]]},"page":"5-14","title":"Initial temperature of seed germination as related to species occurrence along a temperature gradient","type":"article-journal","volume":"29"},"uris":["http://www.mendeley.com/documents/?uuid=687d6baa-6e7a-42ec-8ed2-b975b264e5ee"]}],"mendeley":{"formattedCitation":"(Rosbakh and Poschlod, 2015)","plainTextFormattedCitation":"(Rosbakh and Poschlod, 2015)","previouslyFormattedCitation":"(Rosbakh and Poschlod, 2015)"},"properties":{"noteIndex":0},"schema":"https://github.com/citation-style-language/schema/raw/master/csl-citation.json"}</w:instrText>
      </w:r>
      <w:r w:rsidR="00AE0048" w:rsidRPr="00F95F23">
        <w:rPr>
          <w:rFonts w:eastAsia="Times New Roman" w:cstheme="minorHAnsi"/>
          <w:color w:val="000000"/>
          <w:lang w:eastAsia="ca-ES"/>
        </w:rPr>
        <w:fldChar w:fldCharType="separate"/>
      </w:r>
      <w:r w:rsidR="00757D24" w:rsidRPr="00F95F23">
        <w:rPr>
          <w:rFonts w:eastAsia="Times New Roman" w:cstheme="minorHAnsi"/>
          <w:noProof/>
          <w:color w:val="000000"/>
          <w:lang w:eastAsia="ca-ES"/>
        </w:rPr>
        <w:t>(Rosbakh and Poschlod, 2015)</w:t>
      </w:r>
      <w:r w:rsidR="00AE0048" w:rsidRPr="00F95F23">
        <w:rPr>
          <w:rFonts w:eastAsia="Times New Roman" w:cstheme="minorHAnsi"/>
          <w:color w:val="000000"/>
          <w:lang w:eastAsia="ca-ES"/>
        </w:rPr>
        <w:fldChar w:fldCharType="end"/>
      </w:r>
      <w:r w:rsidR="00E05988" w:rsidRPr="00F95F23">
        <w:rPr>
          <w:rFonts w:eastAsia="Times New Roman" w:cstheme="minorHAnsi"/>
          <w:color w:val="000000"/>
          <w:lang w:eastAsia="ca-ES"/>
        </w:rPr>
        <w:t>.</w:t>
      </w:r>
      <w:r w:rsidR="008D526F">
        <w:rPr>
          <w:rFonts w:eastAsia="Times New Roman" w:cstheme="minorHAnsi"/>
          <w:color w:val="000000"/>
          <w:lang w:eastAsia="ca-ES"/>
        </w:rPr>
        <w:t xml:space="preserve"> </w:t>
      </w:r>
      <w:r w:rsidR="00DC7713">
        <w:rPr>
          <w:rFonts w:eastAsia="Times New Roman" w:cstheme="minorHAnsi"/>
          <w:color w:val="000000"/>
          <w:lang w:eastAsia="ca-ES"/>
        </w:rPr>
        <w:t xml:space="preserve">Therefore, our results </w:t>
      </w:r>
      <w:proofErr w:type="gramStart"/>
      <w:r w:rsidR="00DC7713">
        <w:rPr>
          <w:rFonts w:eastAsia="Times New Roman" w:cstheme="minorHAnsi"/>
          <w:color w:val="000000"/>
          <w:lang w:eastAsia="ca-ES"/>
        </w:rPr>
        <w:t>should be interpreted</w:t>
      </w:r>
      <w:proofErr w:type="gramEnd"/>
      <w:r w:rsidR="00DC7713">
        <w:rPr>
          <w:rFonts w:eastAsia="Times New Roman" w:cstheme="minorHAnsi"/>
          <w:color w:val="000000"/>
          <w:lang w:eastAsia="ca-ES"/>
        </w:rPr>
        <w:t xml:space="preserve"> only in terms of temperature-related responses</w:t>
      </w:r>
      <w:r w:rsidR="00FC4B76">
        <w:rPr>
          <w:rFonts w:eastAsia="Times New Roman" w:cstheme="minorHAnsi"/>
          <w:color w:val="000000"/>
          <w:lang w:eastAsia="ca-ES"/>
        </w:rPr>
        <w:t xml:space="preserve">, and </w:t>
      </w:r>
      <w:r w:rsidR="00F666D7">
        <w:rPr>
          <w:rFonts w:eastAsia="Times New Roman" w:cstheme="minorHAnsi"/>
          <w:color w:val="000000"/>
          <w:lang w:eastAsia="ca-ES"/>
        </w:rPr>
        <w:t xml:space="preserve">new </w:t>
      </w:r>
      <w:r w:rsidR="00FC4B76">
        <w:rPr>
          <w:rFonts w:eastAsia="Times New Roman" w:cstheme="minorHAnsi"/>
          <w:color w:val="000000"/>
          <w:lang w:eastAsia="ca-ES"/>
        </w:rPr>
        <w:t xml:space="preserve">studies are still needed to understand </w:t>
      </w:r>
      <w:r w:rsidR="002719B8" w:rsidRPr="008D526F">
        <w:rPr>
          <w:rFonts w:eastAsia="Times New Roman" w:cstheme="minorHAnsi"/>
          <w:color w:val="000000"/>
          <w:lang w:eastAsia="ca-ES"/>
        </w:rPr>
        <w:t>how water availability directly affects germination</w:t>
      </w:r>
      <w:r w:rsidR="00FC4B76">
        <w:rPr>
          <w:rFonts w:eastAsia="Times New Roman" w:cstheme="minorHAnsi"/>
          <w:color w:val="000000"/>
          <w:lang w:eastAsia="ca-ES"/>
        </w:rPr>
        <w:t xml:space="preserve"> in alpine </w:t>
      </w:r>
      <w:ins w:id="282" w:author="Cuenta Microsoft" w:date="2024-09-26T11:38:00Z">
        <w:r w:rsidR="008A5381">
          <w:rPr>
            <w:rFonts w:eastAsia="Times New Roman" w:cstheme="minorHAnsi"/>
            <w:color w:val="000000"/>
            <w:lang w:eastAsia="ca-ES"/>
          </w:rPr>
          <w:t>communities</w:t>
        </w:r>
      </w:ins>
      <w:r w:rsidR="00FC4B76">
        <w:rPr>
          <w:rFonts w:eastAsia="Times New Roman" w:cstheme="minorHAnsi"/>
          <w:color w:val="000000"/>
          <w:lang w:eastAsia="ca-ES"/>
        </w:rPr>
        <w:t>.</w:t>
      </w:r>
    </w:p>
    <w:p w14:paraId="7CFD9C20" w14:textId="4D1BCB96" w:rsidR="00F666D7" w:rsidRPr="001F46DA" w:rsidRDefault="00F666D7" w:rsidP="00914E3A">
      <w:pPr>
        <w:pStyle w:val="Ttulo3"/>
        <w:spacing w:line="480" w:lineRule="auto"/>
        <w:rPr>
          <w:rFonts w:eastAsia="Times New Roman"/>
          <w:color w:val="2F5496" w:themeColor="accent1" w:themeShade="BF"/>
          <w:sz w:val="26"/>
          <w:szCs w:val="26"/>
          <w:bdr w:val="none" w:sz="0" w:space="0" w:color="auto" w:frame="1"/>
          <w:lang w:eastAsia="ca-ES"/>
        </w:rPr>
      </w:pPr>
      <w:r>
        <w:rPr>
          <w:rFonts w:eastAsia="Times New Roman"/>
          <w:bdr w:val="none" w:sz="0" w:space="0" w:color="auto" w:frame="1"/>
          <w:lang w:eastAsia="ca-ES"/>
        </w:rPr>
        <w:t>Conclusion</w:t>
      </w:r>
    </w:p>
    <w:p w14:paraId="1E73E0BE" w14:textId="5C6F6CD1" w:rsidR="003C4040" w:rsidRDefault="00F666D7" w:rsidP="00914E3A">
      <w:pPr>
        <w:spacing w:line="480" w:lineRule="auto"/>
        <w:jc w:val="both"/>
        <w:rPr>
          <w:lang w:eastAsia="ca-ES"/>
        </w:rPr>
      </w:pPr>
      <w:r>
        <w:rPr>
          <w:lang w:eastAsia="ca-ES"/>
        </w:rPr>
        <w:t xml:space="preserve">By combining a </w:t>
      </w:r>
      <w:r w:rsidR="00026B25">
        <w:rPr>
          <w:lang w:eastAsia="ca-ES"/>
        </w:rPr>
        <w:t>continuous</w:t>
      </w:r>
      <w:r>
        <w:rPr>
          <w:lang w:eastAsia="ca-ES"/>
        </w:rPr>
        <w:t xml:space="preserve"> experimental approach for germination experiments </w:t>
      </w:r>
      <w:r w:rsidR="00843CA5">
        <w:rPr>
          <w:lang w:eastAsia="ca-ES"/>
        </w:rPr>
        <w:t>with</w:t>
      </w:r>
      <w:r>
        <w:rPr>
          <w:lang w:eastAsia="ca-ES"/>
        </w:rPr>
        <w:t xml:space="preserve"> the delineation of </w:t>
      </w:r>
      <w:proofErr w:type="spellStart"/>
      <w:r>
        <w:rPr>
          <w:lang w:eastAsia="ca-ES"/>
        </w:rPr>
        <w:t>phenological</w:t>
      </w:r>
      <w:proofErr w:type="spellEnd"/>
      <w:r>
        <w:rPr>
          <w:lang w:eastAsia="ca-ES"/>
        </w:rPr>
        <w:t xml:space="preserve"> traits</w:t>
      </w:r>
      <w:r w:rsidR="00843CA5">
        <w:rPr>
          <w:lang w:eastAsia="ca-ES"/>
        </w:rPr>
        <w:t>,</w:t>
      </w:r>
      <w:r>
        <w:rPr>
          <w:lang w:eastAsia="ca-ES"/>
        </w:rPr>
        <w:t xml:space="preserve"> </w:t>
      </w:r>
      <w:r w:rsidR="00843CA5">
        <w:rPr>
          <w:lang w:eastAsia="ca-ES"/>
        </w:rPr>
        <w:t>this</w:t>
      </w:r>
      <w:r w:rsidR="00AC7BE7" w:rsidRPr="00EE7E28">
        <w:rPr>
          <w:lang w:eastAsia="ca-ES"/>
        </w:rPr>
        <w:t xml:space="preserve"> </w:t>
      </w:r>
      <w:r w:rsidR="003E6ABC">
        <w:rPr>
          <w:lang w:eastAsia="ca-ES"/>
        </w:rPr>
        <w:t xml:space="preserve">study </w:t>
      </w:r>
      <w:r>
        <w:rPr>
          <w:lang w:eastAsia="ca-ES"/>
        </w:rPr>
        <w:t xml:space="preserve">provides new information about </w:t>
      </w:r>
      <w:r w:rsidR="00843CA5">
        <w:rPr>
          <w:lang w:eastAsia="ca-ES"/>
        </w:rPr>
        <w:t xml:space="preserve">the influence of </w:t>
      </w:r>
      <w:r w:rsidR="00843CA5">
        <w:rPr>
          <w:lang w:eastAsia="ca-ES"/>
        </w:rPr>
        <w:lastRenderedPageBreak/>
        <w:t xml:space="preserve">microclimatic variation on </w:t>
      </w:r>
      <w:r w:rsidR="00BD4FF8">
        <w:rPr>
          <w:lang w:eastAsia="ca-ES"/>
        </w:rPr>
        <w:t>germination phenology</w:t>
      </w:r>
      <w:r w:rsidR="00843CA5">
        <w:rPr>
          <w:lang w:eastAsia="ca-ES"/>
        </w:rPr>
        <w:t xml:space="preserve"> in alpine </w:t>
      </w:r>
      <w:r w:rsidR="003C4040">
        <w:rPr>
          <w:lang w:eastAsia="ca-ES"/>
        </w:rPr>
        <w:t>eco</w:t>
      </w:r>
      <w:r w:rsidR="00843CA5">
        <w:rPr>
          <w:lang w:eastAsia="ca-ES"/>
        </w:rPr>
        <w:t>systems.</w:t>
      </w:r>
      <w:r>
        <w:rPr>
          <w:lang w:eastAsia="ca-ES"/>
        </w:rPr>
        <w:t xml:space="preserve"> </w:t>
      </w:r>
      <w:r w:rsidR="00843CA5">
        <w:rPr>
          <w:lang w:eastAsia="ca-ES"/>
        </w:rPr>
        <w:t>Overall, o</w:t>
      </w:r>
      <w:r w:rsidR="00EE7E28" w:rsidRPr="00EE7E28">
        <w:rPr>
          <w:lang w:eastAsia="ca-ES"/>
        </w:rPr>
        <w:t xml:space="preserve">ur results suggest a generalizable and quantifiable </w:t>
      </w:r>
      <w:proofErr w:type="spellStart"/>
      <w:r w:rsidR="00EE7E28" w:rsidRPr="00EE7E28">
        <w:rPr>
          <w:lang w:eastAsia="ca-ES"/>
        </w:rPr>
        <w:t>phenological</w:t>
      </w:r>
      <w:proofErr w:type="spellEnd"/>
      <w:r w:rsidR="00EE7E28" w:rsidRPr="00EE7E28">
        <w:rPr>
          <w:lang w:eastAsia="ca-ES"/>
        </w:rPr>
        <w:t xml:space="preserve"> shift in the germination of alpine plants along microclimatic gradients</w:t>
      </w:r>
      <w:r w:rsidR="00843CA5">
        <w:rPr>
          <w:lang w:eastAsia="ca-ES"/>
        </w:rPr>
        <w:t xml:space="preserve"> related to soil temperature and </w:t>
      </w:r>
      <w:r w:rsidR="00005F72">
        <w:rPr>
          <w:lang w:eastAsia="ca-ES"/>
        </w:rPr>
        <w:t xml:space="preserve">snow </w:t>
      </w:r>
      <w:r w:rsidR="00843CA5">
        <w:rPr>
          <w:lang w:eastAsia="ca-ES"/>
        </w:rPr>
        <w:t>cover</w:t>
      </w:r>
      <w:r w:rsidR="00EE7E28" w:rsidRPr="00EE7E28">
        <w:rPr>
          <w:lang w:eastAsia="ca-ES"/>
        </w:rPr>
        <w:t xml:space="preserve">. </w:t>
      </w:r>
      <w:r w:rsidR="00843CA5">
        <w:rPr>
          <w:lang w:eastAsia="ca-ES"/>
        </w:rPr>
        <w:t>G</w:t>
      </w:r>
      <w:r w:rsidR="00346346">
        <w:rPr>
          <w:lang w:eastAsia="ca-ES"/>
        </w:rPr>
        <w:t>ermination phenology</w:t>
      </w:r>
      <w:r w:rsidR="00346346" w:rsidRPr="00F95F23">
        <w:rPr>
          <w:lang w:eastAsia="ca-ES"/>
        </w:rPr>
        <w:t xml:space="preserve"> </w:t>
      </w:r>
      <w:r w:rsidR="00346346">
        <w:rPr>
          <w:lang w:eastAsia="ca-ES"/>
        </w:rPr>
        <w:t xml:space="preserve">is </w:t>
      </w:r>
      <w:r w:rsidR="00BA60FF">
        <w:rPr>
          <w:lang w:eastAsia="ca-ES"/>
        </w:rPr>
        <w:t xml:space="preserve">therefore </w:t>
      </w:r>
      <w:r w:rsidR="00346346">
        <w:rPr>
          <w:lang w:eastAsia="ca-ES"/>
        </w:rPr>
        <w:t xml:space="preserve">a plastic </w:t>
      </w:r>
      <w:r w:rsidR="003E6ABC">
        <w:rPr>
          <w:lang w:eastAsia="ca-ES"/>
        </w:rPr>
        <w:t>trait</w:t>
      </w:r>
      <w:r w:rsidR="005B6F58">
        <w:rPr>
          <w:lang w:eastAsia="ca-ES"/>
        </w:rPr>
        <w:t xml:space="preserve"> </w:t>
      </w:r>
      <w:r w:rsidR="00BA60FF">
        <w:rPr>
          <w:lang w:eastAsia="ca-ES"/>
        </w:rPr>
        <w:t>that</w:t>
      </w:r>
      <w:r w:rsidR="00346346">
        <w:rPr>
          <w:lang w:eastAsia="ca-ES"/>
        </w:rPr>
        <w:t xml:space="preserve"> </w:t>
      </w:r>
      <w:r w:rsidR="00346346" w:rsidRPr="00F95F23">
        <w:rPr>
          <w:lang w:eastAsia="ca-ES"/>
        </w:rPr>
        <w:t>c</w:t>
      </w:r>
      <w:r w:rsidR="00346346">
        <w:rPr>
          <w:lang w:eastAsia="ca-ES"/>
        </w:rPr>
        <w:t xml:space="preserve">an </w:t>
      </w:r>
      <w:r w:rsidR="005B6F58">
        <w:rPr>
          <w:lang w:eastAsia="ca-ES"/>
        </w:rPr>
        <w:t xml:space="preserve">be </w:t>
      </w:r>
      <w:r w:rsidR="00346346">
        <w:rPr>
          <w:lang w:eastAsia="ca-ES"/>
        </w:rPr>
        <w:t>anticipate</w:t>
      </w:r>
      <w:r w:rsidR="005B6F58">
        <w:rPr>
          <w:lang w:eastAsia="ca-ES"/>
        </w:rPr>
        <w:t>d</w:t>
      </w:r>
      <w:r w:rsidR="00346346">
        <w:rPr>
          <w:lang w:eastAsia="ca-ES"/>
        </w:rPr>
        <w:t xml:space="preserve"> or delay</w:t>
      </w:r>
      <w:r w:rsidR="005B6F58">
        <w:rPr>
          <w:lang w:eastAsia="ca-ES"/>
        </w:rPr>
        <w:t>ed</w:t>
      </w:r>
      <w:r w:rsidR="00346346">
        <w:rPr>
          <w:lang w:eastAsia="ca-ES"/>
        </w:rPr>
        <w:t xml:space="preserve"> </w:t>
      </w:r>
      <w:r w:rsidR="00026B25">
        <w:rPr>
          <w:lang w:eastAsia="ca-ES"/>
        </w:rPr>
        <w:t>by alpine microclimat</w:t>
      </w:r>
      <w:r w:rsidR="00CA0EC5">
        <w:rPr>
          <w:lang w:eastAsia="ca-ES"/>
        </w:rPr>
        <w:t>es</w:t>
      </w:r>
      <w:r w:rsidR="00F0308C">
        <w:rPr>
          <w:lang w:eastAsia="ca-ES"/>
        </w:rPr>
        <w:t>,</w:t>
      </w:r>
      <w:r w:rsidR="00346346">
        <w:rPr>
          <w:lang w:eastAsia="ca-ES"/>
        </w:rPr>
        <w:t xml:space="preserve"> </w:t>
      </w:r>
      <w:r w:rsidR="00BA60FF">
        <w:rPr>
          <w:lang w:eastAsia="ca-ES"/>
        </w:rPr>
        <w:t xml:space="preserve">with </w:t>
      </w:r>
      <w:r w:rsidR="00BD4FF8">
        <w:rPr>
          <w:lang w:eastAsia="ca-ES"/>
        </w:rPr>
        <w:t>potentially</w:t>
      </w:r>
      <w:r w:rsidR="00026B25">
        <w:rPr>
          <w:lang w:eastAsia="ca-ES"/>
        </w:rPr>
        <w:t xml:space="preserve"> </w:t>
      </w:r>
      <w:r w:rsidR="00BA60FF">
        <w:rPr>
          <w:lang w:eastAsia="ca-ES"/>
        </w:rPr>
        <w:t xml:space="preserve">strong implications </w:t>
      </w:r>
      <w:r w:rsidR="00BD4FF8">
        <w:rPr>
          <w:lang w:eastAsia="ca-ES"/>
        </w:rPr>
        <w:t>for</w:t>
      </w:r>
      <w:r w:rsidR="00BA60FF">
        <w:rPr>
          <w:lang w:eastAsia="ca-ES"/>
        </w:rPr>
        <w:t xml:space="preserve"> the</w:t>
      </w:r>
      <w:r w:rsidR="00346346" w:rsidRPr="00F95F23">
        <w:rPr>
          <w:lang w:eastAsia="ca-ES"/>
        </w:rPr>
        <w:t xml:space="preserve"> </w:t>
      </w:r>
      <w:r w:rsidR="00346346">
        <w:rPr>
          <w:lang w:eastAsia="ca-ES"/>
        </w:rPr>
        <w:t xml:space="preserve">regeneration </w:t>
      </w:r>
      <w:r w:rsidR="00BA60FF">
        <w:rPr>
          <w:lang w:eastAsia="ca-ES"/>
        </w:rPr>
        <w:t>of plant communities</w:t>
      </w:r>
      <w:r w:rsidR="00BA60FF" w:rsidRPr="00F95F23">
        <w:rPr>
          <w:lang w:eastAsia="ca-ES"/>
        </w:rPr>
        <w:t xml:space="preserve"> </w:t>
      </w:r>
      <w:r w:rsidR="00346346" w:rsidRPr="00F95F23">
        <w:rPr>
          <w:lang w:eastAsia="ca-ES"/>
        </w:rPr>
        <w:fldChar w:fldCharType="begin" w:fldLock="1"/>
      </w:r>
      <w:r w:rsidR="00346346" w:rsidRPr="00F95F23">
        <w:rPr>
          <w:lang w:eastAsia="ca-ES"/>
        </w:rPr>
        <w:instrText>ADDIN CSL_CITATION {"citationItems":[{"id":"ITEM-1","itemData":{"DOI":"10.1093/aob/mcs097","ISSN":"03057364","PMID":"22596094","abstract":"Background and AimsDespite the considerable number of studies on the impacts of climate change on alpine plants, there have been few attempts to investigate its effect on regeneration. Recruitment from seeds is a key event in the life-history of plants, affecting their spread and evolution and seasonal changes in climate will inevitably affect recruitment success. Here, an investigation was made of how climate change will affect the timing and the level of germination in eight alpine species of the glacier foreland. MethodsUsing a novel approach which considered the altitudinal variation of temperature as a surrogate for future climate scenarios, seeds were exposed to 12 different cycles of simulated seasonal temperatures in the laboratory, derived from measurements at the soil surface at the study site.Key ResultsUnder present climatic conditions, germination occurred in spring, in all but one species, after seeds had experienced autumn and winter seasons. However, autumn warming resulted in a significant increase in germination in all but two species. In contrast, seed germination was less sensitive to changes in spring and/or winter temperatures, which affected only three species.ConclusionsClimate warming will lead to a shift from spring to autumn emergence but the extent of this change across species will be driven by seed dormancy status. Ungerminated seeds at the end of autumn will be exposed to shorter winter seasons and lower spring temperatures in a future, warmer climate, but these changes will only have a minor impact on germination. The extent to which climate change will be detrimental to regeneration from seed is less likely to be due to a significant negative effect on germination per se, but rather to seedling emergence in seasons that the species are not adapted to experience. Emergence in autumn could have major implications for species currently adapted to emerge in spring. © The Author 2012. Published by Oxford University Press on behalf of the Annals of Botany Company. All rights reserved.","author":[{"dropping-particle":"","family":"Mondoni","given":"Andrea","non-dropping-particle":"","parse-names":false,"suffix":""},{"dropping-particle":"","family":"Rossi","given":"Graziano","non-dropping-particle":"","parse-names":false,"suffix":""},{"dropping-particle":"","family":"Orsenigo","given":"Simone","non-dropping-particle":"","parse-names":false,"suffix":""},{"dropping-particle":"","family":"Probert","given":"Robin J.","non-dropping-particle":"","parse-names":false,"suffix":""}],"container-title":"Annals of Botany","id":"ITEM-1","issue":"1","issued":{"date-parts":[["2012"]]},"page":"155-164","title":"Climate warming could shift the timing of seed germination in alpine plants","type":"article-journal","volume":"110"},"uris":["http://www.mendeley.com/documents/?uuid=cd3a0675-dcc6-42d9-8b9e-9306f80b8914"]}],"mendeley":{"formattedCitation":"(Mondoni &lt;i&gt;et al.&lt;/i&gt;, 2012)","plainTextFormattedCitation":"(Mondoni et al., 2012)","previouslyFormattedCitation":"(Mondoni &lt;i&gt;et al.&lt;/i&gt;, 2012)"},"properties":{"noteIndex":0},"schema":"https://github.com/citation-style-language/schema/raw/master/csl-citation.json"}</w:instrText>
      </w:r>
      <w:r w:rsidR="00346346" w:rsidRPr="00F95F23">
        <w:rPr>
          <w:lang w:eastAsia="ca-ES"/>
        </w:rPr>
        <w:fldChar w:fldCharType="separate"/>
      </w:r>
      <w:r w:rsidR="00346346" w:rsidRPr="00F95F23">
        <w:rPr>
          <w:noProof/>
          <w:lang w:eastAsia="ca-ES"/>
        </w:rPr>
        <w:t xml:space="preserve">(Mondoni </w:t>
      </w:r>
      <w:r w:rsidR="00346346" w:rsidRPr="00F95F23">
        <w:rPr>
          <w:i/>
          <w:noProof/>
          <w:lang w:eastAsia="ca-ES"/>
        </w:rPr>
        <w:t>et al.</w:t>
      </w:r>
      <w:r w:rsidR="00346346" w:rsidRPr="00F95F23">
        <w:rPr>
          <w:noProof/>
          <w:lang w:eastAsia="ca-ES"/>
        </w:rPr>
        <w:t>, 2012)</w:t>
      </w:r>
      <w:r w:rsidR="00346346" w:rsidRPr="00F95F23">
        <w:rPr>
          <w:lang w:eastAsia="ca-ES"/>
        </w:rPr>
        <w:fldChar w:fldCharType="end"/>
      </w:r>
      <w:r w:rsidR="00346346">
        <w:rPr>
          <w:lang w:eastAsia="ca-ES"/>
        </w:rPr>
        <w:t xml:space="preserve">. </w:t>
      </w:r>
      <w:r w:rsidR="00BA60FF">
        <w:rPr>
          <w:lang w:eastAsia="ca-ES"/>
        </w:rPr>
        <w:t>In</w:t>
      </w:r>
      <w:r w:rsidR="00F0308C">
        <w:rPr>
          <w:lang w:eastAsia="ca-ES"/>
        </w:rPr>
        <w:t xml:space="preserve"> </w:t>
      </w:r>
      <w:r w:rsidR="00F0308C" w:rsidRPr="00F95F23">
        <w:rPr>
          <w:lang w:eastAsia="ca-ES"/>
        </w:rPr>
        <w:t>future climat</w:t>
      </w:r>
      <w:r w:rsidR="00BA60FF">
        <w:rPr>
          <w:lang w:eastAsia="ca-ES"/>
        </w:rPr>
        <w:t>ic</w:t>
      </w:r>
      <w:r w:rsidR="00F0308C" w:rsidRPr="00F95F23">
        <w:rPr>
          <w:lang w:eastAsia="ca-ES"/>
        </w:rPr>
        <w:t xml:space="preserve"> scenarios, </w:t>
      </w:r>
      <w:r w:rsidR="00F0308C">
        <w:rPr>
          <w:lang w:eastAsia="ca-ES"/>
        </w:rPr>
        <w:t xml:space="preserve">alpine areas will suffer increasing </w:t>
      </w:r>
      <w:r w:rsidR="00F0308C" w:rsidRPr="00F95F23">
        <w:rPr>
          <w:lang w:eastAsia="ca-ES"/>
        </w:rPr>
        <w:t xml:space="preserve">warming </w:t>
      </w:r>
      <w:r w:rsidR="00F0308C">
        <w:rPr>
          <w:lang w:eastAsia="ca-ES"/>
        </w:rPr>
        <w:fldChar w:fldCharType="begin" w:fldLock="1"/>
      </w:r>
      <w:r w:rsidR="00F0308C">
        <w:rPr>
          <w:lang w:eastAsia="ca-ES"/>
        </w:rPr>
        <w:instrText>ADDIN CSL_CITATION {"citationItems":[{"id":"ITEM-1","itemData":{"DOI":"10.1007/978-3-030-59538-8","ISBN":"978-3-030-59537-1","author":[{"dropping-particle":"","family":"Körner","given":"Christian","non-dropping-particle":"","parse-names":false,"suffix":""}],"edition":"3","editor":[{"dropping-particle":"","family":"Springer Nature Switzerland AG 2021","given":"","non-dropping-particle":"","parse-names":false,"suffix":""}],"id":"ITEM-1","issued":{"date-parts":[["2021"]]},"number-of-pages":"500","publisher":"Springer Cham","title":"Alpine Plant Life","type":"book"},"uris":["http://www.mendeley.com/documents/?uuid=8ca5a358-e497-4380-b4e8-899fd43acf9c"]}],"mendeley":{"formattedCitation":"(Körner, 2021)","plainTextFormattedCitation":"(Körner, 2021)","previouslyFormattedCitation":"(Körner, 2021)"},"properties":{"noteIndex":0},"schema":"https://github.com/citation-style-language/schema/raw/master/csl-citation.json"}</w:instrText>
      </w:r>
      <w:r w:rsidR="00F0308C">
        <w:rPr>
          <w:lang w:eastAsia="ca-ES"/>
        </w:rPr>
        <w:fldChar w:fldCharType="separate"/>
      </w:r>
      <w:r w:rsidR="00F0308C" w:rsidRPr="00460F7E">
        <w:rPr>
          <w:noProof/>
          <w:lang w:eastAsia="ca-ES"/>
        </w:rPr>
        <w:t>(Körner, 2021)</w:t>
      </w:r>
      <w:r w:rsidR="00F0308C">
        <w:rPr>
          <w:lang w:eastAsia="ca-ES"/>
        </w:rPr>
        <w:fldChar w:fldCharType="end"/>
      </w:r>
      <w:r w:rsidR="00F0308C">
        <w:rPr>
          <w:lang w:eastAsia="ca-ES"/>
        </w:rPr>
        <w:t xml:space="preserve">, decreasing snow </w:t>
      </w:r>
      <w:r w:rsidR="00F0308C">
        <w:rPr>
          <w:lang w:eastAsia="ca-ES"/>
        </w:rPr>
        <w:fldChar w:fldCharType="begin" w:fldLock="1"/>
      </w:r>
      <w:r w:rsidR="00F0308C">
        <w:rPr>
          <w:lang w:eastAsia="ca-ES"/>
        </w:rPr>
        <w:instrText>ADDIN CSL_CITATION {"citationItems":[{"id":"ITEM-1","itemData":{"DOI":"10.5194/tc-12-1-2018","ISSN":"19940424","abstract":"Twenty-first century snowfall changes over the European Alps are assessed based on high-resolution regional climate model (RCM) data made available through the EURO-CORDEX initiative. Fourteen different combinations of global and regional climate models with a target resolution of 12 km and two different emission scenarios are considered. As raw snowfall amounts are not provided by all RCMs, a newly developed method to separate snowfall from total precipitation based on near-surface temperature conditions and accounting for subgrid-scale topographic variability is employed. The evaluation of the simulated snowfall amounts against an observation-based reference indicates the ability of RCMs to capture the main characteristics of the snowfall seasonal cycle and its elevation dependency but also reveals considerable positive biases especially at high elevations. These biases can partly be removed by the application of a dedicated RCM bias adjustment that separately considers temperature and precipitation biases. Snowfall projections reveal a robust signal of decreasing snowfall amounts over most parts of the Alps for both emission scenarios. Domain and multi-model mean decreases in mean September-May snowfall by the end of the century amount to .25 and .45% for representative concentration pathway (RCP) scenarios RCP4.5 and RCP8.5, respectively. Snowfall in low-lying areas in the Alpine forelands could be reduced by more than .80 %. These decreases are driven by the projected warming and are strongly connected to an important decrease in snowfall frequency and snowfall fraction and are also apparent for heavy snowfall events. In contrast, high-elevation regions could experience slight snowfall increases in midwinter for both emission scenarios despite the general decrease in the snowfall fraction. These increases in mean and heavy snowfall can be explained by a general increase in winter precipitation and by the fact that, with increasing temperatures, climatologically cold areas are shifted into a temperature interval which favours higher snowfall intensities. In general, percentage changes in snowfall indices are robust with respect to the RCM postprocessing strategy employed: Similar results are obtained for raw, separated, and separated-bias-adjusted snowfall amounts. Absolute changes, however, can differ among these three methods.","author":[{"dropping-particle":"","family":"Frei","given":"Prisco","non-dropping-particle":"","parse-names":false,"suffix":""},{"dropping-particle":"","family":"Kotlarski","given":"Sven","non-dropping-particle":"","parse-names":false,"suffix":""},{"dropping-particle":"","family":"Liniger","given":"Mark A.","non-dropping-particle":"","parse-names":false,"suffix":""},{"dropping-particle":"","family":"Schär","given":"Christoph","non-dropping-particle":"","parse-names":false,"suffix":""}],"container-title":"Cryosphere","id":"ITEM-1","issue":"1","issued":{"date-parts":[["2018"]]},"page":"1-24","title":"Future snowfall in the Alps: Projections based on the EURO-CORDEX regional climate models","type":"article-journal","volume":"12"},"uris":["http://www.mendeley.com/documents/?uuid=f4bbfb49-0ca9-4a75-9299-ad861c0795ee"]}],"mendeley":{"formattedCitation":"(Frei &lt;i&gt;et al.&lt;/i&gt;, 2018)","plainTextFormattedCitation":"(Frei et al., 2018)","previouslyFormattedCitation":"(Frei &lt;i&gt;et al.&lt;/i&gt;, 2018)"},"properties":{"noteIndex":0},"schema":"https://github.com/citation-style-language/schema/raw/master/csl-citation.json"}</w:instrText>
      </w:r>
      <w:r w:rsidR="00F0308C">
        <w:rPr>
          <w:lang w:eastAsia="ca-ES"/>
        </w:rPr>
        <w:fldChar w:fldCharType="separate"/>
      </w:r>
      <w:r w:rsidR="00F0308C" w:rsidRPr="00460F7E">
        <w:rPr>
          <w:noProof/>
          <w:lang w:eastAsia="ca-ES"/>
        </w:rPr>
        <w:t xml:space="preserve">(Frei </w:t>
      </w:r>
      <w:r w:rsidR="00F0308C" w:rsidRPr="00460F7E">
        <w:rPr>
          <w:i/>
          <w:noProof/>
          <w:lang w:eastAsia="ca-ES"/>
        </w:rPr>
        <w:t>et al.</w:t>
      </w:r>
      <w:r w:rsidR="00F0308C" w:rsidRPr="00460F7E">
        <w:rPr>
          <w:noProof/>
          <w:lang w:eastAsia="ca-ES"/>
        </w:rPr>
        <w:t>, 2018)</w:t>
      </w:r>
      <w:r w:rsidR="00F0308C">
        <w:rPr>
          <w:lang w:eastAsia="ca-ES"/>
        </w:rPr>
        <w:fldChar w:fldCharType="end"/>
      </w:r>
      <w:r w:rsidR="00F0308C">
        <w:rPr>
          <w:lang w:eastAsia="ca-ES"/>
        </w:rPr>
        <w:t xml:space="preserve"> and higher frequency of frost events </w:t>
      </w:r>
      <w:r w:rsidR="00F0308C">
        <w:rPr>
          <w:lang w:eastAsia="ca-ES"/>
        </w:rPr>
        <w:fldChar w:fldCharType="begin" w:fldLock="1"/>
      </w:r>
      <w:r w:rsidR="00F0308C">
        <w:rPr>
          <w:lang w:eastAsia="ca-ES"/>
        </w:rPr>
        <w:instrText>ADDIN CSL_CITATION {"citationItems":[{"id":"ITEM-1","itemData":{"DOI":"10.1111/j.1654-1103.2012.01472.x","ISSN":"11009233","abstract":"Question: In cold regions, snow cover duration is expected to decrease, especially in spring, as a consequence of climate warming. We investigated effects of changes in timing of snowmelt in relation to weather conditions on Vaccinium myrtillus, a dominant shrub in heath vegetation. We tested the hypothesis that advanced snowmelt will enhance shrub growth in years with few frosts, but will reduce shrub growth in years with frequent frosts. Location: A sub-alpine heath in the Northern Apennines (Italy). Methods: We carried out two experiments. In the main experiment, snow was added to (+S) or removed from (-S) experimental plots in spring of three growing seasons (2004-2006), with a mean delay in snowmelt timing of about 2 wk from -S to +S. In a companion experiment, we simulated a freezing event in late spring 2004. Results: During the snowmelt period, the -S plants experienced 6-10 more frost events, compared with +S and unmanipulated controls (C) in 2004 and 2005, but not in 2006. In the first 2 yr leaf production, leaf expansion and flowering were all significantly reduced in the -S plants, while shoot elongation was unaffected. In the companion experiment with artificial frost V. myrtillus presented similar responses. Conversely, the manipulations of snow did not affect either the hydric or nutrient status of plants and soils. Conclusions: The results overall support our hypothesis, as shown by the differing effects of snow depth and timing of melt on V. myrtillus in the 3 yr. Spring frost was the cause of reduced growth and reduced flower production in 2004 and 2005. However, advanced snowmelt will not decrease the cover of this dominant species. Therefore, the structure and species dominance patterns in sub-alpine heath are not expected to change significantly in response to reduced snow cover. Support for this conclusion is provided by the capacity of V. myrtillus to recover vegetatively from frost injury through stimulated shoot elongation, and by the low importance of sexual reproduction for propagating dominant ericaceous shrubs in closed heath communities. © 2012 International Association for Vegetation Science.","author":[{"dropping-particle":"","family":"Gerdol","given":"Renato","non-dropping-particle":"","parse-names":false,"suffix":""},{"dropping-particle":"","family":"Siffi","given":"Chiara","non-dropping-particle":"","parse-names":false,"suffix":""},{"dropping-particle":"","family":"Iacumin","given":"Paola","non-dropping-particle":"","parse-names":false,"suffix":""},{"dropping-particle":"","family":"Gualmini","given":"Matteo","non-dropping-particle":"","parse-names":false,"suffix":""},{"dropping-particle":"","family":"Tomaselli","given":"Marcello","non-dropping-particle":"","parse-names":false,"suffix":""}],"container-title":"Journal of Vegetation Science","id":"ITEM-1","issue":"3","issued":{"date-parts":[["2013"]]},"page":"569-579","title":"Advanced snowmelt affects vegetative growth and sexual reproduction of Vaccinium myrtillus in a sub-alpine heath","type":"article-journal","volume":"24"},"uris":["http://www.mendeley.com/documents/?uuid=9bfe10a2-5f22-4ffd-8cce-25376cfbb2c2"]}],"mendeley":{"formattedCitation":"(Gerdol &lt;i&gt;et al.&lt;/i&gt;, 2013)","plainTextFormattedCitation":"(Gerdol et al., 2013)","previouslyFormattedCitation":"(Gerdol &lt;i&gt;et al.&lt;/i&gt;, 2013)"},"properties":{"noteIndex":0},"schema":"https://github.com/citation-style-language/schema/raw/master/csl-citation.json"}</w:instrText>
      </w:r>
      <w:r w:rsidR="00F0308C">
        <w:rPr>
          <w:lang w:eastAsia="ca-ES"/>
        </w:rPr>
        <w:fldChar w:fldCharType="separate"/>
      </w:r>
      <w:r w:rsidR="00F0308C" w:rsidRPr="00B83958">
        <w:rPr>
          <w:noProof/>
          <w:lang w:eastAsia="ca-ES"/>
        </w:rPr>
        <w:t xml:space="preserve">(Gerdol </w:t>
      </w:r>
      <w:r w:rsidR="00F0308C" w:rsidRPr="00B83958">
        <w:rPr>
          <w:i/>
          <w:noProof/>
          <w:lang w:eastAsia="ca-ES"/>
        </w:rPr>
        <w:t>et al.</w:t>
      </w:r>
      <w:r w:rsidR="00F0308C" w:rsidRPr="00B83958">
        <w:rPr>
          <w:noProof/>
          <w:lang w:eastAsia="ca-ES"/>
        </w:rPr>
        <w:t>, 2013)</w:t>
      </w:r>
      <w:r w:rsidR="00F0308C">
        <w:rPr>
          <w:lang w:eastAsia="ca-ES"/>
        </w:rPr>
        <w:fldChar w:fldCharType="end"/>
      </w:r>
      <w:r w:rsidR="00BA60FF">
        <w:rPr>
          <w:lang w:eastAsia="ca-ES"/>
        </w:rPr>
        <w:t xml:space="preserve">. According to our results, this </w:t>
      </w:r>
      <w:ins w:id="283" w:author="Cuenta Microsoft" w:date="2024-09-26T14:26:00Z">
        <w:r w:rsidR="00CB508F">
          <w:rPr>
            <w:lang w:eastAsia="ca-ES"/>
          </w:rPr>
          <w:t>increasing warming</w:t>
        </w:r>
      </w:ins>
      <w:r w:rsidR="00BA60FF">
        <w:rPr>
          <w:lang w:eastAsia="ca-ES"/>
        </w:rPr>
        <w:t xml:space="preserve"> </w:t>
      </w:r>
      <w:ins w:id="284" w:author="Cuenta Microsoft" w:date="2024-09-26T14:40:00Z">
        <w:r w:rsidR="00C05DC3">
          <w:rPr>
            <w:lang w:eastAsia="ca-ES"/>
          </w:rPr>
          <w:t xml:space="preserve">climate </w:t>
        </w:r>
      </w:ins>
      <w:ins w:id="285" w:author="Cuenta Microsoft" w:date="2024-09-26T14:27:00Z">
        <w:r w:rsidR="00CB508F">
          <w:rPr>
            <w:lang w:eastAsia="ca-ES"/>
          </w:rPr>
          <w:t>will advance</w:t>
        </w:r>
      </w:ins>
      <w:r w:rsidR="00EE7E28" w:rsidRPr="00EE7E28">
        <w:rPr>
          <w:lang w:eastAsia="ca-ES"/>
        </w:rPr>
        <w:t xml:space="preserve"> germination</w:t>
      </w:r>
      <w:r w:rsidR="00BA60FF">
        <w:rPr>
          <w:lang w:eastAsia="ca-ES"/>
        </w:rPr>
        <w:t xml:space="preserve"> of alpine species</w:t>
      </w:r>
      <w:r w:rsidR="00EE7E28" w:rsidRPr="00EE7E28">
        <w:rPr>
          <w:lang w:eastAsia="ca-ES"/>
        </w:rPr>
        <w:t xml:space="preserve"> </w:t>
      </w:r>
      <w:r w:rsidR="00FD44AE">
        <w:rPr>
          <w:lang w:eastAsia="ca-ES"/>
        </w:rPr>
        <w:t>52</w:t>
      </w:r>
      <w:r w:rsidR="00EE7E28" w:rsidRPr="00EE7E28">
        <w:rPr>
          <w:lang w:eastAsia="ca-ES"/>
        </w:rPr>
        <w:t xml:space="preserve"> days on average, with </w:t>
      </w:r>
      <w:ins w:id="286" w:author="Cuenta Microsoft" w:date="2024-09-26T14:36:00Z">
        <w:r w:rsidR="00C05DC3">
          <w:rPr>
            <w:lang w:eastAsia="ca-ES"/>
          </w:rPr>
          <w:t xml:space="preserve">potential </w:t>
        </w:r>
      </w:ins>
      <w:r w:rsidR="00EE7E28" w:rsidRPr="00EE7E28">
        <w:rPr>
          <w:lang w:eastAsia="ca-ES"/>
        </w:rPr>
        <w:t xml:space="preserve">disrupting </w:t>
      </w:r>
      <w:r w:rsidR="007642F7">
        <w:rPr>
          <w:lang w:eastAsia="ca-ES"/>
        </w:rPr>
        <w:t>effects like</w:t>
      </w:r>
      <w:ins w:id="287" w:author="Cuenta Microsoft" w:date="2024-09-26T14:38:00Z">
        <w:r w:rsidR="00C05DC3">
          <w:rPr>
            <w:lang w:eastAsia="ca-ES"/>
          </w:rPr>
          <w:t xml:space="preserve"> the mismatch of favourable conditions and </w:t>
        </w:r>
      </w:ins>
      <w:ins w:id="288" w:author="Cuenta Microsoft" w:date="2024-09-26T14:40:00Z">
        <w:r w:rsidR="00C05DC3">
          <w:rPr>
            <w:lang w:eastAsia="ca-ES"/>
          </w:rPr>
          <w:t xml:space="preserve">a </w:t>
        </w:r>
      </w:ins>
      <w:ins w:id="289" w:author="Cuenta Microsoft" w:date="2024-09-26T14:38:00Z">
        <w:r w:rsidR="00C05DC3">
          <w:rPr>
            <w:lang w:eastAsia="ca-ES"/>
          </w:rPr>
          <w:t xml:space="preserve">decrease of germination </w:t>
        </w:r>
      </w:ins>
      <w:ins w:id="290" w:author="Cuenta Microsoft" w:date="2024-09-26T14:39:00Z">
        <w:r w:rsidR="00C05DC3">
          <w:rPr>
            <w:lang w:eastAsia="ca-ES"/>
          </w:rPr>
          <w:t>success</w:t>
        </w:r>
      </w:ins>
      <w:r w:rsidR="00EE7E28">
        <w:rPr>
          <w:lang w:eastAsia="ca-ES"/>
        </w:rPr>
        <w:t xml:space="preserve"> on </w:t>
      </w:r>
      <w:r w:rsidR="00F17CD1">
        <w:rPr>
          <w:lang w:eastAsia="ca-ES"/>
        </w:rPr>
        <w:t>cold-adapted</w:t>
      </w:r>
      <w:r w:rsidR="00EE7E28">
        <w:rPr>
          <w:lang w:eastAsia="ca-ES"/>
        </w:rPr>
        <w:t xml:space="preserve"> </w:t>
      </w:r>
      <w:r w:rsidR="00B53249">
        <w:rPr>
          <w:lang w:eastAsia="ca-ES"/>
        </w:rPr>
        <w:t xml:space="preserve">alpine </w:t>
      </w:r>
      <w:r w:rsidR="00EE7E28">
        <w:rPr>
          <w:lang w:eastAsia="ca-ES"/>
        </w:rPr>
        <w:t>species</w:t>
      </w:r>
      <w:r w:rsidR="00CC7B8F">
        <w:rPr>
          <w:lang w:eastAsia="ca-ES"/>
        </w:rPr>
        <w:t xml:space="preserve"> (e.g.,</w:t>
      </w:r>
      <w:r w:rsidR="00CB508F">
        <w:rPr>
          <w:lang w:eastAsia="ca-ES"/>
        </w:rPr>
        <w:t xml:space="preserve"> </w:t>
      </w:r>
      <w:proofErr w:type="spellStart"/>
      <w:r w:rsidR="00CB508F">
        <w:rPr>
          <w:i/>
          <w:lang w:eastAsia="ca-ES"/>
        </w:rPr>
        <w:t>Helianthemum</w:t>
      </w:r>
      <w:proofErr w:type="spellEnd"/>
      <w:r w:rsidR="00CB508F">
        <w:rPr>
          <w:i/>
          <w:lang w:eastAsia="ca-ES"/>
        </w:rPr>
        <w:t xml:space="preserve"> </w:t>
      </w:r>
      <w:proofErr w:type="spellStart"/>
      <w:r w:rsidR="00CB508F">
        <w:rPr>
          <w:i/>
          <w:lang w:eastAsia="ca-ES"/>
        </w:rPr>
        <w:t>urrielense</w:t>
      </w:r>
      <w:proofErr w:type="spellEnd"/>
      <w:r w:rsidR="00CB508F">
        <w:rPr>
          <w:i/>
          <w:lang w:eastAsia="ca-ES"/>
        </w:rPr>
        <w:t xml:space="preserve"> or </w:t>
      </w:r>
      <w:proofErr w:type="spellStart"/>
      <w:r w:rsidR="00C05DC3">
        <w:rPr>
          <w:i/>
          <w:lang w:eastAsia="ca-ES"/>
        </w:rPr>
        <w:t>Luzula</w:t>
      </w:r>
      <w:proofErr w:type="spellEnd"/>
      <w:r w:rsidR="00C05DC3">
        <w:rPr>
          <w:i/>
          <w:lang w:eastAsia="ca-ES"/>
        </w:rPr>
        <w:t xml:space="preserve"> </w:t>
      </w:r>
      <w:proofErr w:type="spellStart"/>
      <w:r w:rsidR="00C05DC3">
        <w:rPr>
          <w:i/>
          <w:lang w:eastAsia="ca-ES"/>
        </w:rPr>
        <w:t>caespitosa</w:t>
      </w:r>
      <w:proofErr w:type="spellEnd"/>
      <w:r w:rsidR="00317F28">
        <w:rPr>
          <w:iCs/>
          <w:lang w:eastAsia="ca-ES"/>
        </w:rPr>
        <w:t xml:space="preserve">) </w:t>
      </w:r>
      <w:r w:rsidR="00346346">
        <w:rPr>
          <w:lang w:eastAsia="ca-ES"/>
        </w:rPr>
        <w:t>due to the</w:t>
      </w:r>
      <w:r w:rsidR="00BA60FF">
        <w:rPr>
          <w:lang w:eastAsia="ca-ES"/>
        </w:rPr>
        <w:t>ir</w:t>
      </w:r>
      <w:r w:rsidR="00346346" w:rsidRPr="00F95F23">
        <w:rPr>
          <w:lang w:eastAsia="ca-ES"/>
        </w:rPr>
        <w:t xml:space="preserve"> strict </w:t>
      </w:r>
      <w:r w:rsidR="00346346">
        <w:rPr>
          <w:lang w:eastAsia="ca-ES"/>
        </w:rPr>
        <w:t>cold/wet stratification requirement</w:t>
      </w:r>
      <w:r w:rsidR="00026B25">
        <w:rPr>
          <w:lang w:eastAsia="ca-ES"/>
        </w:rPr>
        <w:t>s</w:t>
      </w:r>
      <w:r w:rsidR="00346346">
        <w:rPr>
          <w:lang w:eastAsia="ca-ES"/>
        </w:rPr>
        <w:t xml:space="preserve"> for germination</w:t>
      </w:r>
      <w:r w:rsidR="00026B25">
        <w:rPr>
          <w:lang w:eastAsia="ca-ES"/>
        </w:rPr>
        <w:t xml:space="preserve">. </w:t>
      </w:r>
      <w:r w:rsidR="003C4040">
        <w:rPr>
          <w:lang w:eastAsia="ca-ES"/>
        </w:rPr>
        <w:t>The physiological basis for such</w:t>
      </w:r>
      <w:r w:rsidR="00026B25">
        <w:rPr>
          <w:lang w:eastAsia="ca-ES"/>
        </w:rPr>
        <w:t xml:space="preserve"> germination shift </w:t>
      </w:r>
      <w:proofErr w:type="gramStart"/>
      <w:r w:rsidR="00026B25">
        <w:rPr>
          <w:lang w:eastAsia="ca-ES"/>
        </w:rPr>
        <w:t>is expected</w:t>
      </w:r>
      <w:proofErr w:type="gramEnd"/>
      <w:r w:rsidR="00026B25">
        <w:rPr>
          <w:lang w:eastAsia="ca-ES"/>
        </w:rPr>
        <w:t xml:space="preserve"> to </w:t>
      </w:r>
      <w:r w:rsidR="003C4040">
        <w:rPr>
          <w:lang w:eastAsia="ca-ES"/>
        </w:rPr>
        <w:t xml:space="preserve">influence alpine species from temperate or </w:t>
      </w:r>
      <w:r w:rsidR="00747EEE">
        <w:rPr>
          <w:lang w:eastAsia="ca-ES"/>
        </w:rPr>
        <w:t>Mediterranean</w:t>
      </w:r>
      <w:r w:rsidR="003C4040">
        <w:rPr>
          <w:lang w:eastAsia="ca-ES"/>
        </w:rPr>
        <w:t xml:space="preserve"> </w:t>
      </w:r>
      <w:ins w:id="291" w:author="Cuenta Microsoft" w:date="2024-09-26T11:38:00Z">
        <w:r w:rsidR="008A5381">
          <w:rPr>
            <w:lang w:eastAsia="ca-ES"/>
          </w:rPr>
          <w:t>communities</w:t>
        </w:r>
      </w:ins>
      <w:r w:rsidR="003C4040">
        <w:rPr>
          <w:lang w:eastAsia="ca-ES"/>
        </w:rPr>
        <w:t xml:space="preserve"> in a similar way. However, the real impact of germination shifts will depend on individual species responses along microclimatic gradients</w:t>
      </w:r>
      <w:r w:rsidR="0092578E">
        <w:rPr>
          <w:lang w:eastAsia="ca-ES"/>
        </w:rPr>
        <w:t xml:space="preserve"> of temperature and snow cover, and the potential of each species to adapt their </w:t>
      </w:r>
      <w:proofErr w:type="spellStart"/>
      <w:r w:rsidR="0092578E">
        <w:rPr>
          <w:lang w:eastAsia="ca-ES"/>
        </w:rPr>
        <w:t>phenological</w:t>
      </w:r>
      <w:proofErr w:type="spellEnd"/>
      <w:r w:rsidR="0092578E">
        <w:rPr>
          <w:lang w:eastAsia="ca-ES"/>
        </w:rPr>
        <w:t xml:space="preserve"> traits to new climatic conditions. Further studies also will need to combine the effects of germination shifts with the survival and establishment of seedlings along spatiotemporal changes </w:t>
      </w:r>
      <w:r w:rsidR="005763A5">
        <w:rPr>
          <w:lang w:eastAsia="ca-ES"/>
        </w:rPr>
        <w:t>in</w:t>
      </w:r>
      <w:r w:rsidR="0092578E">
        <w:rPr>
          <w:lang w:eastAsia="ca-ES"/>
        </w:rPr>
        <w:t xml:space="preserve"> microclimatic conditions.</w:t>
      </w:r>
    </w:p>
    <w:p w14:paraId="300FF191" w14:textId="2A6EDF80" w:rsidR="007E6974" w:rsidRDefault="007E6974" w:rsidP="00914E3A">
      <w:pPr>
        <w:pStyle w:val="Ttulo2"/>
        <w:spacing w:line="480" w:lineRule="auto"/>
        <w:rPr>
          <w:lang w:eastAsia="ca-ES"/>
        </w:rPr>
      </w:pPr>
      <w:r w:rsidRPr="00F95F23">
        <w:rPr>
          <w:lang w:eastAsia="ca-ES"/>
        </w:rPr>
        <w:t>References</w:t>
      </w:r>
    </w:p>
    <w:p w14:paraId="10844BE6" w14:textId="5EDDEB6A" w:rsidR="00A913C6" w:rsidRPr="00A913C6" w:rsidRDefault="00A0468A" w:rsidP="00914E3A">
      <w:pPr>
        <w:widowControl w:val="0"/>
        <w:autoSpaceDE w:val="0"/>
        <w:autoSpaceDN w:val="0"/>
        <w:adjustRightInd w:val="0"/>
        <w:spacing w:line="480" w:lineRule="auto"/>
        <w:rPr>
          <w:rFonts w:ascii="Calibri" w:hAnsi="Calibri" w:cs="Calibri"/>
          <w:noProof/>
        </w:rPr>
      </w:pPr>
      <w:r>
        <w:rPr>
          <w:lang w:eastAsia="ca-ES"/>
        </w:rPr>
        <w:fldChar w:fldCharType="begin" w:fldLock="1"/>
      </w:r>
      <w:r>
        <w:rPr>
          <w:lang w:eastAsia="ca-ES"/>
        </w:rPr>
        <w:instrText xml:space="preserve">ADDIN Mendeley Bibliography CSL_BIBLIOGRAPHY </w:instrText>
      </w:r>
      <w:r>
        <w:rPr>
          <w:lang w:eastAsia="ca-ES"/>
        </w:rPr>
        <w:fldChar w:fldCharType="separate"/>
      </w:r>
      <w:r w:rsidR="00A913C6" w:rsidRPr="00A913C6">
        <w:rPr>
          <w:rFonts w:ascii="Calibri" w:hAnsi="Calibri" w:cs="Calibri"/>
          <w:noProof/>
        </w:rPr>
        <w:t xml:space="preserve">Agrawal, A. A., Conner, J. K. and Stinchcombe, J. R. (2004) ‘Evolution of plant resistance and tolerance to frost damage’, </w:t>
      </w:r>
      <w:r w:rsidR="00A913C6" w:rsidRPr="00A913C6">
        <w:rPr>
          <w:rFonts w:ascii="Calibri" w:hAnsi="Calibri" w:cs="Calibri"/>
          <w:i/>
          <w:iCs/>
          <w:noProof/>
        </w:rPr>
        <w:t>Ecology Letters</w:t>
      </w:r>
      <w:r w:rsidR="00A913C6" w:rsidRPr="00A913C6">
        <w:rPr>
          <w:rFonts w:ascii="Calibri" w:hAnsi="Calibri" w:cs="Calibri"/>
          <w:noProof/>
        </w:rPr>
        <w:t>, 7(12), pp. 1199–1208. doi: 10.1111/j.1461-0248.2004.00680.x.</w:t>
      </w:r>
    </w:p>
    <w:p w14:paraId="3E6074AC"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Baskin, C. C. and Baskin, J. M. (2014) </w:t>
      </w:r>
      <w:r w:rsidRPr="00A913C6">
        <w:rPr>
          <w:rFonts w:ascii="Calibri" w:hAnsi="Calibri" w:cs="Calibri"/>
          <w:i/>
          <w:iCs/>
          <w:noProof/>
        </w:rPr>
        <w:t>Seeds. Ecology, Biogeography and Evolution of Dormancy and Germination</w:t>
      </w:r>
      <w:r w:rsidRPr="00A913C6">
        <w:rPr>
          <w:rFonts w:ascii="Calibri" w:hAnsi="Calibri" w:cs="Calibri"/>
          <w:noProof/>
        </w:rPr>
        <w:t xml:space="preserve">. 2nd Editio, </w:t>
      </w:r>
      <w:r w:rsidRPr="00A913C6">
        <w:rPr>
          <w:rFonts w:ascii="Calibri" w:hAnsi="Calibri" w:cs="Calibri"/>
          <w:i/>
          <w:iCs/>
          <w:noProof/>
        </w:rPr>
        <w:t>Seeds</w:t>
      </w:r>
      <w:r w:rsidRPr="00A913C6">
        <w:rPr>
          <w:rFonts w:ascii="Calibri" w:hAnsi="Calibri" w:cs="Calibri"/>
          <w:noProof/>
        </w:rPr>
        <w:t>. 2nd Editio. San Diego, CA, USA: Academic Press. doi: 10.1016/B978-0-12-416677-6.00001-9.</w:t>
      </w:r>
    </w:p>
    <w:p w14:paraId="1568B437"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lastRenderedPageBreak/>
        <w:t xml:space="preserve">Billings, W. D. and Mooney, H. A. (1968) ‘The ecology of arctic and alpine plants’, </w:t>
      </w:r>
      <w:r w:rsidRPr="00A913C6">
        <w:rPr>
          <w:rFonts w:ascii="Calibri" w:hAnsi="Calibri" w:cs="Calibri"/>
          <w:i/>
          <w:iCs/>
          <w:noProof/>
        </w:rPr>
        <w:t>Biological Reviews</w:t>
      </w:r>
      <w:r w:rsidRPr="00A913C6">
        <w:rPr>
          <w:rFonts w:ascii="Calibri" w:hAnsi="Calibri" w:cs="Calibri"/>
          <w:noProof/>
        </w:rPr>
        <w:t>, 43(4), pp. 481–529. doi: 10.1111/j.1469-185X.1968.tb00968.x.</w:t>
      </w:r>
    </w:p>
    <w:p w14:paraId="6CD671A0"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ten Brink, H., Gremer, J. R. and Kokko, H. (2020) ‘Optimal germination timing in unpredictable environments: the importance of dormancy for both among- and within-season variation’, </w:t>
      </w:r>
      <w:r w:rsidRPr="00A913C6">
        <w:rPr>
          <w:rFonts w:ascii="Calibri" w:hAnsi="Calibri" w:cs="Calibri"/>
          <w:i/>
          <w:iCs/>
          <w:noProof/>
        </w:rPr>
        <w:t>Ecology Letters</w:t>
      </w:r>
      <w:r w:rsidRPr="00A913C6">
        <w:rPr>
          <w:rFonts w:ascii="Calibri" w:hAnsi="Calibri" w:cs="Calibri"/>
          <w:noProof/>
        </w:rPr>
        <w:t>, 23(4), pp. 620–630. doi: 10.1111/ele.13461.</w:t>
      </w:r>
    </w:p>
    <w:p w14:paraId="79D20A8C" w14:textId="5023B83E"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Cavieres, L. A. and Arroyo, M. T. K. (2000) ‘Seed germination response to cold stratification period and thermal regime in Phacelia secunda (Hydrophyllaceae): Altitudinal variation in the </w:t>
      </w:r>
      <w:r w:rsidR="00747EEE">
        <w:rPr>
          <w:rFonts w:ascii="Calibri" w:hAnsi="Calibri" w:cs="Calibri"/>
          <w:noProof/>
        </w:rPr>
        <w:t>mediterranean</w:t>
      </w:r>
      <w:r w:rsidRPr="00A913C6">
        <w:rPr>
          <w:rFonts w:ascii="Calibri" w:hAnsi="Calibri" w:cs="Calibri"/>
          <w:noProof/>
        </w:rPr>
        <w:t xml:space="preserve"> Andes of central Chile’, </w:t>
      </w:r>
      <w:r w:rsidRPr="00A913C6">
        <w:rPr>
          <w:rFonts w:ascii="Calibri" w:hAnsi="Calibri" w:cs="Calibri"/>
          <w:i/>
          <w:iCs/>
          <w:noProof/>
        </w:rPr>
        <w:t>Plant Ecology</w:t>
      </w:r>
      <w:r w:rsidRPr="00A913C6">
        <w:rPr>
          <w:rFonts w:ascii="Calibri" w:hAnsi="Calibri" w:cs="Calibri"/>
          <w:noProof/>
        </w:rPr>
        <w:t>, 149(1), pp. 1–8. doi: 10.1023/A:1009802806674.</w:t>
      </w:r>
    </w:p>
    <w:p w14:paraId="09EB8DC8"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Decker, K. L. M. </w:t>
      </w:r>
      <w:r w:rsidRPr="00A913C6">
        <w:rPr>
          <w:rFonts w:ascii="Calibri" w:hAnsi="Calibri" w:cs="Calibri"/>
          <w:i/>
          <w:iCs/>
          <w:noProof/>
        </w:rPr>
        <w:t>et al.</w:t>
      </w:r>
      <w:r w:rsidRPr="00A913C6">
        <w:rPr>
          <w:rFonts w:ascii="Calibri" w:hAnsi="Calibri" w:cs="Calibri"/>
          <w:noProof/>
        </w:rPr>
        <w:t xml:space="preserve"> (2003) ‘Snow Removal and Ambient Air Temperature Effects of Forest Soil Temperatures in Northern Vermont’, </w:t>
      </w:r>
      <w:r w:rsidRPr="00A913C6">
        <w:rPr>
          <w:rFonts w:ascii="Calibri" w:hAnsi="Calibri" w:cs="Calibri"/>
          <w:i/>
          <w:iCs/>
          <w:noProof/>
        </w:rPr>
        <w:t>Soil Science Society of America Journal</w:t>
      </w:r>
      <w:r w:rsidRPr="00A913C6">
        <w:rPr>
          <w:rFonts w:ascii="Calibri" w:hAnsi="Calibri" w:cs="Calibri"/>
          <w:noProof/>
        </w:rPr>
        <w:t>, 67(5), pp. 1629–1629. doi: 10.2136/sssaj2003.1629.</w:t>
      </w:r>
    </w:p>
    <w:p w14:paraId="2CAADAF1"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Donohue, K. (2002) ‘Germination Timing Influences Natural Selection on Life-History Characters in Arabidopsis thaliana’, </w:t>
      </w:r>
      <w:r w:rsidRPr="00A913C6">
        <w:rPr>
          <w:rFonts w:ascii="Calibri" w:hAnsi="Calibri" w:cs="Calibri"/>
          <w:i/>
          <w:iCs/>
          <w:noProof/>
        </w:rPr>
        <w:t>Ecology</w:t>
      </w:r>
      <w:r w:rsidRPr="00A913C6">
        <w:rPr>
          <w:rFonts w:ascii="Calibri" w:hAnsi="Calibri" w:cs="Calibri"/>
          <w:noProof/>
        </w:rPr>
        <w:t>, 83(4), pp. 1006–1016.</w:t>
      </w:r>
    </w:p>
    <w:p w14:paraId="319E2C9D"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Donohue, K. (2005) ‘Seeds and seasons: interpreting germination timing in the field’, </w:t>
      </w:r>
      <w:r w:rsidRPr="00A913C6">
        <w:rPr>
          <w:rFonts w:ascii="Calibri" w:hAnsi="Calibri" w:cs="Calibri"/>
          <w:i/>
          <w:iCs/>
          <w:noProof/>
        </w:rPr>
        <w:t>Seed Science Research</w:t>
      </w:r>
      <w:r w:rsidRPr="00A913C6">
        <w:rPr>
          <w:rFonts w:ascii="Calibri" w:hAnsi="Calibri" w:cs="Calibri"/>
          <w:noProof/>
        </w:rPr>
        <w:t>, 15(3), pp. 175–187. doi: 10.1079/ssr2005208.</w:t>
      </w:r>
    </w:p>
    <w:p w14:paraId="1C224D71"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Donohue, K. </w:t>
      </w:r>
      <w:r w:rsidRPr="00A913C6">
        <w:rPr>
          <w:rFonts w:ascii="Calibri" w:hAnsi="Calibri" w:cs="Calibri"/>
          <w:i/>
          <w:iCs/>
          <w:noProof/>
        </w:rPr>
        <w:t>et al.</w:t>
      </w:r>
      <w:r w:rsidRPr="00A913C6">
        <w:rPr>
          <w:rFonts w:ascii="Calibri" w:hAnsi="Calibri" w:cs="Calibri"/>
          <w:noProof/>
        </w:rPr>
        <w:t xml:space="preserve"> (2010) ‘Germination, postgermination adaptation, and species ecological ranges’, </w:t>
      </w:r>
      <w:r w:rsidRPr="00A913C6">
        <w:rPr>
          <w:rFonts w:ascii="Calibri" w:hAnsi="Calibri" w:cs="Calibri"/>
          <w:i/>
          <w:iCs/>
          <w:noProof/>
        </w:rPr>
        <w:t>Annual Review of Ecology, Evolution, and Systematics</w:t>
      </w:r>
      <w:r w:rsidRPr="00A913C6">
        <w:rPr>
          <w:rFonts w:ascii="Calibri" w:hAnsi="Calibri" w:cs="Calibri"/>
          <w:noProof/>
        </w:rPr>
        <w:t>, 41, pp. 293–319. doi: 10.1146/annurev-ecolsys-102209-144715.</w:t>
      </w:r>
    </w:p>
    <w:p w14:paraId="6B01A9B0"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Drescher, M. (2014) ‘Snow cover manipulations and passive warming affect post-winter seed germination: A case study of three cold-temperate tree species’, </w:t>
      </w:r>
      <w:r w:rsidRPr="00A913C6">
        <w:rPr>
          <w:rFonts w:ascii="Calibri" w:hAnsi="Calibri" w:cs="Calibri"/>
          <w:i/>
          <w:iCs/>
          <w:noProof/>
        </w:rPr>
        <w:t>Climate Research</w:t>
      </w:r>
      <w:r w:rsidRPr="00A913C6">
        <w:rPr>
          <w:rFonts w:ascii="Calibri" w:hAnsi="Calibri" w:cs="Calibri"/>
          <w:noProof/>
        </w:rPr>
        <w:t>, 60(3), pp. 175–186. doi: 10.3354/cr01237.</w:t>
      </w:r>
    </w:p>
    <w:p w14:paraId="39D7A346"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Drescher, M. and Thomas, S. C. (2013) ‘Snow cover manipulations alter survival of early life stages of cold-temperate tree species’, </w:t>
      </w:r>
      <w:r w:rsidRPr="00A913C6">
        <w:rPr>
          <w:rFonts w:ascii="Calibri" w:hAnsi="Calibri" w:cs="Calibri"/>
          <w:i/>
          <w:iCs/>
          <w:noProof/>
        </w:rPr>
        <w:t>Oikos</w:t>
      </w:r>
      <w:r w:rsidRPr="00A913C6">
        <w:rPr>
          <w:rFonts w:ascii="Calibri" w:hAnsi="Calibri" w:cs="Calibri"/>
          <w:noProof/>
        </w:rPr>
        <w:t>, 122(4), pp. 541–554. doi: 10.1111/j.1600-</w:t>
      </w:r>
      <w:r w:rsidRPr="00A913C6">
        <w:rPr>
          <w:rFonts w:ascii="Calibri" w:hAnsi="Calibri" w:cs="Calibri"/>
          <w:noProof/>
        </w:rPr>
        <w:lastRenderedPageBreak/>
        <w:t>0706.2012.20642.x.</w:t>
      </w:r>
    </w:p>
    <w:p w14:paraId="209F8248"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532A79">
        <w:rPr>
          <w:rFonts w:ascii="Calibri" w:hAnsi="Calibri" w:cs="Calibri"/>
          <w:noProof/>
          <w:lang w:val="es-ES"/>
        </w:rPr>
        <w:t xml:space="preserve">Fernández-Pascual, E. </w:t>
      </w:r>
      <w:r w:rsidRPr="00532A79">
        <w:rPr>
          <w:rFonts w:ascii="Calibri" w:hAnsi="Calibri" w:cs="Calibri"/>
          <w:i/>
          <w:iCs/>
          <w:noProof/>
          <w:lang w:val="es-ES"/>
        </w:rPr>
        <w:t>et al.</w:t>
      </w:r>
      <w:r w:rsidRPr="00532A79">
        <w:rPr>
          <w:rFonts w:ascii="Calibri" w:hAnsi="Calibri" w:cs="Calibri"/>
          <w:noProof/>
          <w:lang w:val="es-ES"/>
        </w:rPr>
        <w:t xml:space="preserve"> </w:t>
      </w:r>
      <w:r w:rsidRPr="00A913C6">
        <w:rPr>
          <w:rFonts w:ascii="Calibri" w:hAnsi="Calibri" w:cs="Calibri"/>
          <w:noProof/>
        </w:rPr>
        <w:t xml:space="preserve">(2017) ‘Comparative seed germination traits in alpine and subalpine grasslands: higher elevations are associated with warmer germination temperatures’, </w:t>
      </w:r>
      <w:r w:rsidRPr="00A913C6">
        <w:rPr>
          <w:rFonts w:ascii="Calibri" w:hAnsi="Calibri" w:cs="Calibri"/>
          <w:i/>
          <w:iCs/>
          <w:noProof/>
        </w:rPr>
        <w:t>Plant Biology</w:t>
      </w:r>
      <w:r w:rsidRPr="00A913C6">
        <w:rPr>
          <w:rFonts w:ascii="Calibri" w:hAnsi="Calibri" w:cs="Calibri"/>
          <w:noProof/>
        </w:rPr>
        <w:t>, 19(1), pp. 32–40. doi: 10.1111/plb.12472.</w:t>
      </w:r>
    </w:p>
    <w:p w14:paraId="2255D36F"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532A79">
        <w:rPr>
          <w:rFonts w:ascii="Calibri" w:hAnsi="Calibri" w:cs="Calibri"/>
          <w:noProof/>
          <w:lang w:val="es-ES"/>
        </w:rPr>
        <w:t xml:space="preserve">Fernández-Pascual, E. </w:t>
      </w:r>
      <w:r w:rsidRPr="00532A79">
        <w:rPr>
          <w:rFonts w:ascii="Calibri" w:hAnsi="Calibri" w:cs="Calibri"/>
          <w:i/>
          <w:iCs/>
          <w:noProof/>
          <w:lang w:val="es-ES"/>
        </w:rPr>
        <w:t>et al.</w:t>
      </w:r>
      <w:r w:rsidRPr="00532A79">
        <w:rPr>
          <w:rFonts w:ascii="Calibri" w:hAnsi="Calibri" w:cs="Calibri"/>
          <w:noProof/>
          <w:lang w:val="es-ES"/>
        </w:rPr>
        <w:t xml:space="preserve"> </w:t>
      </w:r>
      <w:r w:rsidRPr="00A913C6">
        <w:rPr>
          <w:rFonts w:ascii="Calibri" w:hAnsi="Calibri" w:cs="Calibri"/>
          <w:noProof/>
        </w:rPr>
        <w:t xml:space="preserve">(2021) ‘The seed germination spectrum of alpine plants: a global meta-analysis’, </w:t>
      </w:r>
      <w:r w:rsidRPr="00A913C6">
        <w:rPr>
          <w:rFonts w:ascii="Calibri" w:hAnsi="Calibri" w:cs="Calibri"/>
          <w:i/>
          <w:iCs/>
          <w:noProof/>
        </w:rPr>
        <w:t>New Phytologist</w:t>
      </w:r>
      <w:r w:rsidRPr="00A913C6">
        <w:rPr>
          <w:rFonts w:ascii="Calibri" w:hAnsi="Calibri" w:cs="Calibri"/>
          <w:noProof/>
        </w:rPr>
        <w:t>, 229(6), pp. 3573–3586. doi: 10.1111/nph.17086.</w:t>
      </w:r>
    </w:p>
    <w:p w14:paraId="519D038B"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Frei, P. </w:t>
      </w:r>
      <w:r w:rsidRPr="00A913C6">
        <w:rPr>
          <w:rFonts w:ascii="Calibri" w:hAnsi="Calibri" w:cs="Calibri"/>
          <w:i/>
          <w:iCs/>
          <w:noProof/>
        </w:rPr>
        <w:t>et al.</w:t>
      </w:r>
      <w:r w:rsidRPr="00A913C6">
        <w:rPr>
          <w:rFonts w:ascii="Calibri" w:hAnsi="Calibri" w:cs="Calibri"/>
          <w:noProof/>
        </w:rPr>
        <w:t xml:space="preserve"> (2018) ‘Future snowfall in the Alps: Projections based on the EURO-CORDEX regional climate models’, </w:t>
      </w:r>
      <w:r w:rsidRPr="00A913C6">
        <w:rPr>
          <w:rFonts w:ascii="Calibri" w:hAnsi="Calibri" w:cs="Calibri"/>
          <w:i/>
          <w:iCs/>
          <w:noProof/>
        </w:rPr>
        <w:t>Cryosphere</w:t>
      </w:r>
      <w:r w:rsidRPr="00A913C6">
        <w:rPr>
          <w:rFonts w:ascii="Calibri" w:hAnsi="Calibri" w:cs="Calibri"/>
          <w:noProof/>
        </w:rPr>
        <w:t>, 12(1), pp. 1–24. doi: 10.5194/tc-12-1-2018.</w:t>
      </w:r>
    </w:p>
    <w:p w14:paraId="0F9DCA82"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Gerdol, R. </w:t>
      </w:r>
      <w:r w:rsidRPr="00A913C6">
        <w:rPr>
          <w:rFonts w:ascii="Calibri" w:hAnsi="Calibri" w:cs="Calibri"/>
          <w:i/>
          <w:iCs/>
          <w:noProof/>
        </w:rPr>
        <w:t>et al.</w:t>
      </w:r>
      <w:r w:rsidRPr="00A913C6">
        <w:rPr>
          <w:rFonts w:ascii="Calibri" w:hAnsi="Calibri" w:cs="Calibri"/>
          <w:noProof/>
        </w:rPr>
        <w:t xml:space="preserve"> (2013) ‘Advanced snowmelt affects vegetative growth and sexual reproduction of Vaccinium myrtillus in a sub-alpine heath’, </w:t>
      </w:r>
      <w:r w:rsidRPr="00A913C6">
        <w:rPr>
          <w:rFonts w:ascii="Calibri" w:hAnsi="Calibri" w:cs="Calibri"/>
          <w:i/>
          <w:iCs/>
          <w:noProof/>
        </w:rPr>
        <w:t>Journal of Vegetation Science</w:t>
      </w:r>
      <w:r w:rsidRPr="00A913C6">
        <w:rPr>
          <w:rFonts w:ascii="Calibri" w:hAnsi="Calibri" w:cs="Calibri"/>
          <w:noProof/>
        </w:rPr>
        <w:t>, 24(3), pp. 569–579. doi: 10.1111/j.1654-1103.2012.01472.x.</w:t>
      </w:r>
    </w:p>
    <w:p w14:paraId="336E9CFE" w14:textId="4FF97B18" w:rsidR="00A913C6" w:rsidRPr="00A913C6" w:rsidRDefault="00A913C6" w:rsidP="00914E3A">
      <w:pPr>
        <w:widowControl w:val="0"/>
        <w:autoSpaceDE w:val="0"/>
        <w:autoSpaceDN w:val="0"/>
        <w:adjustRightInd w:val="0"/>
        <w:spacing w:line="480" w:lineRule="auto"/>
        <w:rPr>
          <w:rFonts w:ascii="Calibri" w:hAnsi="Calibri" w:cs="Calibri"/>
          <w:noProof/>
        </w:rPr>
      </w:pPr>
      <w:r w:rsidRPr="00532A79">
        <w:rPr>
          <w:rFonts w:ascii="Calibri" w:hAnsi="Calibri" w:cs="Calibri"/>
          <w:noProof/>
          <w:lang w:val="es-ES"/>
        </w:rPr>
        <w:t xml:space="preserve">Giménez-Benavides, L. </w:t>
      </w:r>
      <w:r w:rsidRPr="00532A79">
        <w:rPr>
          <w:rFonts w:ascii="Calibri" w:hAnsi="Calibri" w:cs="Calibri"/>
          <w:i/>
          <w:iCs/>
          <w:noProof/>
          <w:lang w:val="es-ES"/>
        </w:rPr>
        <w:t>et al.</w:t>
      </w:r>
      <w:r w:rsidRPr="00532A79">
        <w:rPr>
          <w:rFonts w:ascii="Calibri" w:hAnsi="Calibri" w:cs="Calibri"/>
          <w:noProof/>
          <w:lang w:val="es-ES"/>
        </w:rPr>
        <w:t xml:space="preserve"> </w:t>
      </w:r>
      <w:r w:rsidRPr="00A913C6">
        <w:rPr>
          <w:rFonts w:ascii="Calibri" w:hAnsi="Calibri" w:cs="Calibri"/>
          <w:noProof/>
        </w:rPr>
        <w:t xml:space="preserve">(2018) ‘How does climate change affect regeneration of </w:t>
      </w:r>
      <w:r w:rsidR="00747EEE">
        <w:rPr>
          <w:rFonts w:ascii="Calibri" w:hAnsi="Calibri" w:cs="Calibri"/>
          <w:noProof/>
        </w:rPr>
        <w:t>Mediterranean</w:t>
      </w:r>
      <w:r w:rsidRPr="00A913C6">
        <w:rPr>
          <w:rFonts w:ascii="Calibri" w:hAnsi="Calibri" w:cs="Calibri"/>
          <w:noProof/>
        </w:rPr>
        <w:t xml:space="preserve"> high-mountain plants? An integration and synthesis of current knowledge’, </w:t>
      </w:r>
      <w:r w:rsidRPr="00A913C6">
        <w:rPr>
          <w:rFonts w:ascii="Calibri" w:hAnsi="Calibri" w:cs="Calibri"/>
          <w:i/>
          <w:iCs/>
          <w:noProof/>
        </w:rPr>
        <w:t>Plant Biology</w:t>
      </w:r>
      <w:r w:rsidRPr="00A913C6">
        <w:rPr>
          <w:rFonts w:ascii="Calibri" w:hAnsi="Calibri" w:cs="Calibri"/>
          <w:noProof/>
        </w:rPr>
        <w:t>, 20, pp. 50–62. doi: 10.1111/plb.12643.</w:t>
      </w:r>
    </w:p>
    <w:p w14:paraId="358985DB" w14:textId="1F314E36"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Giménez-Benavides, L., Escudero, A. and Pérez-García, F. (2005) ‘Seed germination of high mountain </w:t>
      </w:r>
      <w:r w:rsidR="00747EEE">
        <w:rPr>
          <w:rFonts w:ascii="Calibri" w:hAnsi="Calibri" w:cs="Calibri"/>
          <w:noProof/>
        </w:rPr>
        <w:t>Mediterranean</w:t>
      </w:r>
      <w:r w:rsidRPr="00A913C6">
        <w:rPr>
          <w:rFonts w:ascii="Calibri" w:hAnsi="Calibri" w:cs="Calibri"/>
          <w:noProof/>
        </w:rPr>
        <w:t xml:space="preserve"> species: Altitudinal, interpopulation and interannual variability’, </w:t>
      </w:r>
      <w:r w:rsidRPr="00A913C6">
        <w:rPr>
          <w:rFonts w:ascii="Calibri" w:hAnsi="Calibri" w:cs="Calibri"/>
          <w:i/>
          <w:iCs/>
          <w:noProof/>
        </w:rPr>
        <w:t>Ecological Research</w:t>
      </w:r>
      <w:r w:rsidRPr="00A913C6">
        <w:rPr>
          <w:rFonts w:ascii="Calibri" w:hAnsi="Calibri" w:cs="Calibri"/>
          <w:noProof/>
        </w:rPr>
        <w:t>, 20(4), pp. 433–444. doi: 10.1007/s11284-005-0059-4.</w:t>
      </w:r>
    </w:p>
    <w:p w14:paraId="77E0E445"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Graham, E. </w:t>
      </w:r>
      <w:r w:rsidRPr="00A913C6">
        <w:rPr>
          <w:rFonts w:ascii="Calibri" w:hAnsi="Calibri" w:cs="Calibri"/>
          <w:i/>
          <w:iCs/>
          <w:noProof/>
        </w:rPr>
        <w:t>et al.</w:t>
      </w:r>
      <w:r w:rsidRPr="00A913C6">
        <w:rPr>
          <w:rFonts w:ascii="Calibri" w:hAnsi="Calibri" w:cs="Calibri"/>
          <w:noProof/>
        </w:rPr>
        <w:t xml:space="preserve"> (2012) ‘Fine-scale patterns of soil and plant surface temperatures in an alpine fellfield habitat, white mountains, California’, </w:t>
      </w:r>
      <w:r w:rsidRPr="00A913C6">
        <w:rPr>
          <w:rFonts w:ascii="Calibri" w:hAnsi="Calibri" w:cs="Calibri"/>
          <w:i/>
          <w:iCs/>
          <w:noProof/>
        </w:rPr>
        <w:t>Arctic, Antarctic, and Alpine Research</w:t>
      </w:r>
      <w:r w:rsidRPr="00A913C6">
        <w:rPr>
          <w:rFonts w:ascii="Calibri" w:hAnsi="Calibri" w:cs="Calibri"/>
          <w:noProof/>
        </w:rPr>
        <w:t>, 44(3), pp. 288–295. doi: 10.1657/1938-4246-44.3.288.</w:t>
      </w:r>
    </w:p>
    <w:p w14:paraId="09A21060"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Graham, J. K., Smith, M. L. and Simons, A. M. (2014) ‘Experimental evolution of bet hedging under manipulated environmental uncertainty in Neurospora Crassa’, </w:t>
      </w:r>
      <w:r w:rsidRPr="00A913C6">
        <w:rPr>
          <w:rFonts w:ascii="Calibri" w:hAnsi="Calibri" w:cs="Calibri"/>
          <w:i/>
          <w:iCs/>
          <w:noProof/>
        </w:rPr>
        <w:t>Proceedings of the Royal Society B: Biological Sciences</w:t>
      </w:r>
      <w:r w:rsidRPr="00A913C6">
        <w:rPr>
          <w:rFonts w:ascii="Calibri" w:hAnsi="Calibri" w:cs="Calibri"/>
          <w:noProof/>
        </w:rPr>
        <w:t>, 281(1787). doi: 10.1098/rspb.2014.0706.</w:t>
      </w:r>
    </w:p>
    <w:p w14:paraId="295AD62B"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lastRenderedPageBreak/>
        <w:t xml:space="preserve">Gremer, J. R. </w:t>
      </w:r>
      <w:r w:rsidRPr="00A913C6">
        <w:rPr>
          <w:rFonts w:ascii="Calibri" w:hAnsi="Calibri" w:cs="Calibri"/>
          <w:i/>
          <w:iCs/>
          <w:noProof/>
        </w:rPr>
        <w:t>et al.</w:t>
      </w:r>
      <w:r w:rsidRPr="00A913C6">
        <w:rPr>
          <w:rFonts w:ascii="Calibri" w:hAnsi="Calibri" w:cs="Calibri"/>
          <w:noProof/>
        </w:rPr>
        <w:t xml:space="preserve"> (2020) ‘Variation in the seasonal germination niche across an elevational gradient: the role of germination cueing in current and future climates’, </w:t>
      </w:r>
      <w:r w:rsidRPr="00A913C6">
        <w:rPr>
          <w:rFonts w:ascii="Calibri" w:hAnsi="Calibri" w:cs="Calibri"/>
          <w:i/>
          <w:iCs/>
          <w:noProof/>
        </w:rPr>
        <w:t>American Journal of Botany</w:t>
      </w:r>
      <w:r w:rsidRPr="00A913C6">
        <w:rPr>
          <w:rFonts w:ascii="Calibri" w:hAnsi="Calibri" w:cs="Calibri"/>
          <w:noProof/>
        </w:rPr>
        <w:t>, 107(2), pp. 350–363. doi: 10.1002/ajb2.1425.</w:t>
      </w:r>
    </w:p>
    <w:p w14:paraId="1CD6F84E"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Gremer, J. R. and Venable, D. L. (2014) ‘Bet hedging in desert winter annual plants: Optimal germination strategies in a variable environment’, </w:t>
      </w:r>
      <w:r w:rsidRPr="00A913C6">
        <w:rPr>
          <w:rFonts w:ascii="Calibri" w:hAnsi="Calibri" w:cs="Calibri"/>
          <w:i/>
          <w:iCs/>
          <w:noProof/>
        </w:rPr>
        <w:t>Ecology Letters</w:t>
      </w:r>
      <w:r w:rsidRPr="00A913C6">
        <w:rPr>
          <w:rFonts w:ascii="Calibri" w:hAnsi="Calibri" w:cs="Calibri"/>
          <w:noProof/>
        </w:rPr>
        <w:t>, 17(3), pp. 380–387. doi: 10.1111/ele.12241.</w:t>
      </w:r>
    </w:p>
    <w:p w14:paraId="7E008327"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Hadfield, J. D. (2010) ‘MCMCglmm: MCMC Methods for Multi-Response GLMMs in R’, </w:t>
      </w:r>
      <w:r w:rsidRPr="00A913C6">
        <w:rPr>
          <w:rFonts w:ascii="Calibri" w:hAnsi="Calibri" w:cs="Calibri"/>
          <w:i/>
          <w:iCs/>
          <w:noProof/>
        </w:rPr>
        <w:t>Journal of Statistical Software</w:t>
      </w:r>
      <w:r w:rsidRPr="00A913C6">
        <w:rPr>
          <w:rFonts w:ascii="Calibri" w:hAnsi="Calibri" w:cs="Calibri"/>
          <w:noProof/>
        </w:rPr>
        <w:t>, 33(2), pp. 1–22. Available at: http://www.jstatsoft.org/.</w:t>
      </w:r>
    </w:p>
    <w:p w14:paraId="74B45F8F"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Hopp, R. J. (1974) ‘Plant Phenology Observation Networks’, in Lieth, H. (ed.) </w:t>
      </w:r>
      <w:r w:rsidRPr="00A913C6">
        <w:rPr>
          <w:rFonts w:ascii="Calibri" w:hAnsi="Calibri" w:cs="Calibri"/>
          <w:i/>
          <w:iCs/>
          <w:noProof/>
        </w:rPr>
        <w:t>Phenology and Seasonality Modeling. Ecological Studies, vol 8.</w:t>
      </w:r>
      <w:r w:rsidRPr="00A913C6">
        <w:rPr>
          <w:rFonts w:ascii="Calibri" w:hAnsi="Calibri" w:cs="Calibri"/>
          <w:noProof/>
        </w:rPr>
        <w:t xml:space="preserve"> Berlin, Heidelberg: Springer. doi: https://doi.org/10.1007/978-3-642-51863-8_3.</w:t>
      </w:r>
    </w:p>
    <w:p w14:paraId="46C2DC79"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532A79">
        <w:rPr>
          <w:rFonts w:ascii="Calibri" w:hAnsi="Calibri" w:cs="Calibri"/>
          <w:noProof/>
          <w:lang w:val="es-ES"/>
        </w:rPr>
        <w:t xml:space="preserve">Hoyle, G. L. </w:t>
      </w:r>
      <w:r w:rsidRPr="00532A79">
        <w:rPr>
          <w:rFonts w:ascii="Calibri" w:hAnsi="Calibri" w:cs="Calibri"/>
          <w:i/>
          <w:iCs/>
          <w:noProof/>
          <w:lang w:val="es-ES"/>
        </w:rPr>
        <w:t>et al.</w:t>
      </w:r>
      <w:r w:rsidRPr="00532A79">
        <w:rPr>
          <w:rFonts w:ascii="Calibri" w:hAnsi="Calibri" w:cs="Calibri"/>
          <w:noProof/>
          <w:lang w:val="es-ES"/>
        </w:rPr>
        <w:t xml:space="preserve"> </w:t>
      </w:r>
      <w:r w:rsidRPr="00A913C6">
        <w:rPr>
          <w:rFonts w:ascii="Calibri" w:hAnsi="Calibri" w:cs="Calibri"/>
          <w:noProof/>
        </w:rPr>
        <w:t xml:space="preserve">(2015) ‘Seed germination strategies: An evolutionary trajectory independent of vegetative functional traits’, </w:t>
      </w:r>
      <w:r w:rsidRPr="00A913C6">
        <w:rPr>
          <w:rFonts w:ascii="Calibri" w:hAnsi="Calibri" w:cs="Calibri"/>
          <w:i/>
          <w:iCs/>
          <w:noProof/>
        </w:rPr>
        <w:t>Frontiers in Plant Science</w:t>
      </w:r>
      <w:r w:rsidRPr="00A913C6">
        <w:rPr>
          <w:rFonts w:ascii="Calibri" w:hAnsi="Calibri" w:cs="Calibri"/>
          <w:noProof/>
        </w:rPr>
        <w:t>, 6(OCTOBER), pp. 1–13. doi: 10.3389/fpls.2015.00731.</w:t>
      </w:r>
    </w:p>
    <w:p w14:paraId="3C90DA9C"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Huang, Z. </w:t>
      </w:r>
      <w:r w:rsidRPr="00A913C6">
        <w:rPr>
          <w:rFonts w:ascii="Calibri" w:hAnsi="Calibri" w:cs="Calibri"/>
          <w:i/>
          <w:iCs/>
          <w:noProof/>
        </w:rPr>
        <w:t>et al.</w:t>
      </w:r>
      <w:r w:rsidRPr="00A913C6">
        <w:rPr>
          <w:rFonts w:ascii="Calibri" w:hAnsi="Calibri" w:cs="Calibri"/>
          <w:noProof/>
        </w:rPr>
        <w:t xml:space="preserve"> (2016) ‘The contribution of germination functional traits to population dynamics of a desert plant community’, </w:t>
      </w:r>
      <w:r w:rsidRPr="00A913C6">
        <w:rPr>
          <w:rFonts w:ascii="Calibri" w:hAnsi="Calibri" w:cs="Calibri"/>
          <w:i/>
          <w:iCs/>
          <w:noProof/>
        </w:rPr>
        <w:t>Ecology</w:t>
      </w:r>
      <w:r w:rsidRPr="00A913C6">
        <w:rPr>
          <w:rFonts w:ascii="Calibri" w:hAnsi="Calibri" w:cs="Calibri"/>
          <w:noProof/>
        </w:rPr>
        <w:t>, 97(1), pp. 250–261. doi: 10.1890/15-0744.1.</w:t>
      </w:r>
    </w:p>
    <w:p w14:paraId="1C1F658C" w14:textId="217BFFD2" w:rsidR="00A913C6" w:rsidRPr="00A913C6" w:rsidRDefault="00A913C6" w:rsidP="00914E3A">
      <w:pPr>
        <w:widowControl w:val="0"/>
        <w:autoSpaceDE w:val="0"/>
        <w:autoSpaceDN w:val="0"/>
        <w:adjustRightInd w:val="0"/>
        <w:spacing w:line="480" w:lineRule="auto"/>
        <w:rPr>
          <w:rFonts w:ascii="Calibri" w:hAnsi="Calibri" w:cs="Calibri"/>
          <w:noProof/>
        </w:rPr>
      </w:pPr>
      <w:r w:rsidRPr="00532A79">
        <w:rPr>
          <w:rFonts w:ascii="Calibri" w:hAnsi="Calibri" w:cs="Calibri"/>
          <w:noProof/>
          <w:lang w:val="es-ES"/>
        </w:rPr>
        <w:t xml:space="preserve">Jiménez-Alfaro, B. </w:t>
      </w:r>
      <w:r w:rsidRPr="00532A79">
        <w:rPr>
          <w:rFonts w:ascii="Calibri" w:hAnsi="Calibri" w:cs="Calibri"/>
          <w:i/>
          <w:iCs/>
          <w:noProof/>
          <w:lang w:val="es-ES"/>
        </w:rPr>
        <w:t>et al.</w:t>
      </w:r>
      <w:r w:rsidRPr="00532A79">
        <w:rPr>
          <w:rFonts w:ascii="Calibri" w:hAnsi="Calibri" w:cs="Calibri"/>
          <w:noProof/>
          <w:lang w:val="es-ES"/>
        </w:rPr>
        <w:t xml:space="preserve"> </w:t>
      </w:r>
      <w:r w:rsidRPr="00A913C6">
        <w:rPr>
          <w:rFonts w:ascii="Calibri" w:hAnsi="Calibri" w:cs="Calibri"/>
          <w:noProof/>
        </w:rPr>
        <w:t xml:space="preserve">(2021) ‘Checklist of the vascular plants of the Cantabrian Mountains’, </w:t>
      </w:r>
      <w:r w:rsidR="00747EEE">
        <w:rPr>
          <w:rFonts w:ascii="Calibri" w:hAnsi="Calibri" w:cs="Calibri"/>
          <w:i/>
          <w:iCs/>
          <w:noProof/>
        </w:rPr>
        <w:t>Mediterranean</w:t>
      </w:r>
      <w:r w:rsidRPr="00A913C6">
        <w:rPr>
          <w:rFonts w:ascii="Calibri" w:hAnsi="Calibri" w:cs="Calibri"/>
          <w:i/>
          <w:iCs/>
          <w:noProof/>
        </w:rPr>
        <w:t xml:space="preserve"> Botany</w:t>
      </w:r>
      <w:r w:rsidRPr="00A913C6">
        <w:rPr>
          <w:rFonts w:ascii="Calibri" w:hAnsi="Calibri" w:cs="Calibri"/>
          <w:noProof/>
        </w:rPr>
        <w:t>, 42, pp. 1–60. doi: 10.5209/MBOT.74570.</w:t>
      </w:r>
    </w:p>
    <w:p w14:paraId="7B875B49"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532A79">
        <w:rPr>
          <w:rFonts w:ascii="Calibri" w:hAnsi="Calibri" w:cs="Calibri"/>
          <w:noProof/>
          <w:lang w:val="es-ES"/>
        </w:rPr>
        <w:t xml:space="preserve">Jiménez-Alfaro, B. </w:t>
      </w:r>
      <w:r w:rsidRPr="00532A79">
        <w:rPr>
          <w:rFonts w:ascii="Calibri" w:hAnsi="Calibri" w:cs="Calibri"/>
          <w:i/>
          <w:iCs/>
          <w:noProof/>
          <w:lang w:val="es-ES"/>
        </w:rPr>
        <w:t>et al.</w:t>
      </w:r>
      <w:r w:rsidRPr="00532A79">
        <w:rPr>
          <w:rFonts w:ascii="Calibri" w:hAnsi="Calibri" w:cs="Calibri"/>
          <w:noProof/>
          <w:lang w:val="es-ES"/>
        </w:rPr>
        <w:t xml:space="preserve"> </w:t>
      </w:r>
      <w:r w:rsidRPr="00A913C6">
        <w:rPr>
          <w:rFonts w:ascii="Calibri" w:hAnsi="Calibri" w:cs="Calibri"/>
          <w:noProof/>
        </w:rPr>
        <w:t xml:space="preserve">(2024) ‘Journal of Vegetation Science Spatiotemporal patterns of microclimatic buffering in relict alpine communities’, </w:t>
      </w:r>
      <w:r w:rsidRPr="00A913C6">
        <w:rPr>
          <w:rFonts w:ascii="Calibri" w:hAnsi="Calibri" w:cs="Calibri"/>
          <w:i/>
          <w:iCs/>
          <w:noProof/>
        </w:rPr>
        <w:t>Journal of Vegeta</w:t>
      </w:r>
      <w:r w:rsidRPr="00A913C6">
        <w:rPr>
          <w:rFonts w:ascii="Calibri" w:hAnsi="Calibri" w:cs="Calibri"/>
          <w:noProof/>
        </w:rPr>
        <w:t>, (July 2023). doi: 10.1111/jvs.13242.</w:t>
      </w:r>
    </w:p>
    <w:p w14:paraId="12C5FEE7"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Jin, Y. and Qian, H. (2019) ‘V.PhyloMaker: an R package that can generate very large phylogenies for vascular plants’, </w:t>
      </w:r>
      <w:r w:rsidRPr="00A913C6">
        <w:rPr>
          <w:rFonts w:ascii="Calibri" w:hAnsi="Calibri" w:cs="Calibri"/>
          <w:i/>
          <w:iCs/>
          <w:noProof/>
        </w:rPr>
        <w:t>Ecography</w:t>
      </w:r>
      <w:r w:rsidRPr="00A913C6">
        <w:rPr>
          <w:rFonts w:ascii="Calibri" w:hAnsi="Calibri" w:cs="Calibri"/>
          <w:noProof/>
        </w:rPr>
        <w:t>, 42(8), pp. 1353–1359. doi: 10.1111/ecog.04434.</w:t>
      </w:r>
    </w:p>
    <w:p w14:paraId="50D08F4D"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lastRenderedPageBreak/>
        <w:t xml:space="preserve">Karger, D. N. </w:t>
      </w:r>
      <w:r w:rsidRPr="00A913C6">
        <w:rPr>
          <w:rFonts w:ascii="Calibri" w:hAnsi="Calibri" w:cs="Calibri"/>
          <w:i/>
          <w:iCs/>
          <w:noProof/>
        </w:rPr>
        <w:t>et al.</w:t>
      </w:r>
      <w:r w:rsidRPr="00A913C6">
        <w:rPr>
          <w:rFonts w:ascii="Calibri" w:hAnsi="Calibri" w:cs="Calibri"/>
          <w:noProof/>
        </w:rPr>
        <w:t xml:space="preserve"> (2017) ‘Climatologies at high resolution for the earth’s land surface areas’, </w:t>
      </w:r>
      <w:r w:rsidRPr="00A913C6">
        <w:rPr>
          <w:rFonts w:ascii="Calibri" w:hAnsi="Calibri" w:cs="Calibri"/>
          <w:i/>
          <w:iCs/>
          <w:noProof/>
        </w:rPr>
        <w:t>Scientific Data</w:t>
      </w:r>
      <w:r w:rsidRPr="00A913C6">
        <w:rPr>
          <w:rFonts w:ascii="Calibri" w:hAnsi="Calibri" w:cs="Calibri"/>
          <w:noProof/>
        </w:rPr>
        <w:t>, 4, pp. 1–20. doi: 10.1038/sdata.2017.122.</w:t>
      </w:r>
    </w:p>
    <w:p w14:paraId="6C165D54"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Keck, F. </w:t>
      </w:r>
      <w:r w:rsidRPr="00A913C6">
        <w:rPr>
          <w:rFonts w:ascii="Calibri" w:hAnsi="Calibri" w:cs="Calibri"/>
          <w:i/>
          <w:iCs/>
          <w:noProof/>
        </w:rPr>
        <w:t>et al.</w:t>
      </w:r>
      <w:r w:rsidRPr="00A913C6">
        <w:rPr>
          <w:rFonts w:ascii="Calibri" w:hAnsi="Calibri" w:cs="Calibri"/>
          <w:noProof/>
        </w:rPr>
        <w:t xml:space="preserve"> (2016) ‘phylosignal: an R package to measure, test, and explore the phylogenetic signal’, </w:t>
      </w:r>
      <w:r w:rsidRPr="00A913C6">
        <w:rPr>
          <w:rFonts w:ascii="Calibri" w:hAnsi="Calibri" w:cs="Calibri"/>
          <w:i/>
          <w:iCs/>
          <w:noProof/>
        </w:rPr>
        <w:t>Ecology and Evolution</w:t>
      </w:r>
      <w:r w:rsidRPr="00A913C6">
        <w:rPr>
          <w:rFonts w:ascii="Calibri" w:hAnsi="Calibri" w:cs="Calibri"/>
          <w:noProof/>
        </w:rPr>
        <w:t>, 6(9), pp. 2774–2780. doi: 10.1002/ece3.2051.</w:t>
      </w:r>
    </w:p>
    <w:p w14:paraId="31074FFC"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Kimball, S. </w:t>
      </w:r>
      <w:r w:rsidRPr="00A913C6">
        <w:rPr>
          <w:rFonts w:ascii="Calibri" w:hAnsi="Calibri" w:cs="Calibri"/>
          <w:i/>
          <w:iCs/>
          <w:noProof/>
        </w:rPr>
        <w:t>et al.</w:t>
      </w:r>
      <w:r w:rsidRPr="00A913C6">
        <w:rPr>
          <w:rFonts w:ascii="Calibri" w:hAnsi="Calibri" w:cs="Calibri"/>
          <w:noProof/>
        </w:rPr>
        <w:t xml:space="preserve"> (2011) ‘Differences in the timing of germination and reproduction relate to growth physiology and population dynamics of sonoran desert winter annuals’, </w:t>
      </w:r>
      <w:r w:rsidRPr="00A913C6">
        <w:rPr>
          <w:rFonts w:ascii="Calibri" w:hAnsi="Calibri" w:cs="Calibri"/>
          <w:i/>
          <w:iCs/>
          <w:noProof/>
        </w:rPr>
        <w:t>American Journal of Botany</w:t>
      </w:r>
      <w:r w:rsidRPr="00A913C6">
        <w:rPr>
          <w:rFonts w:ascii="Calibri" w:hAnsi="Calibri" w:cs="Calibri"/>
          <w:noProof/>
        </w:rPr>
        <w:t>, 98(11), pp. 1773–1781. doi: 10.3732/ajb.1100034.</w:t>
      </w:r>
    </w:p>
    <w:p w14:paraId="009442C1"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Körner, C. (2021) </w:t>
      </w:r>
      <w:r w:rsidRPr="00A913C6">
        <w:rPr>
          <w:rFonts w:ascii="Calibri" w:hAnsi="Calibri" w:cs="Calibri"/>
          <w:i/>
          <w:iCs/>
          <w:noProof/>
        </w:rPr>
        <w:t>Alpine Plant Life</w:t>
      </w:r>
      <w:r w:rsidRPr="00A913C6">
        <w:rPr>
          <w:rFonts w:ascii="Calibri" w:hAnsi="Calibri" w:cs="Calibri"/>
          <w:noProof/>
        </w:rPr>
        <w:t>. 3rd edn. Edited by Springer Nature Switzerland AG 2021. Springer Cham. doi: 10.1007/978-3-030-59538-8.</w:t>
      </w:r>
    </w:p>
    <w:p w14:paraId="52D18F2C"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Levine, J. M., Mceachern, A. K. and Cowan, C. (2011) ‘Seasonal timing of first rain storms affects rare plant population dynamics’, </w:t>
      </w:r>
      <w:r w:rsidRPr="00A913C6">
        <w:rPr>
          <w:rFonts w:ascii="Calibri" w:hAnsi="Calibri" w:cs="Calibri"/>
          <w:i/>
          <w:iCs/>
          <w:noProof/>
        </w:rPr>
        <w:t>Ecology</w:t>
      </w:r>
      <w:r w:rsidRPr="00A913C6">
        <w:rPr>
          <w:rFonts w:ascii="Calibri" w:hAnsi="Calibri" w:cs="Calibri"/>
          <w:noProof/>
        </w:rPr>
        <w:t>, 92(12), pp. 2236–2247.</w:t>
      </w:r>
    </w:p>
    <w:p w14:paraId="4C6E7981"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M. Pagel (1999) ‘Inferring the historical patterns of biological evolution’, </w:t>
      </w:r>
      <w:r w:rsidRPr="00A913C6">
        <w:rPr>
          <w:rFonts w:ascii="Calibri" w:hAnsi="Calibri" w:cs="Calibri"/>
          <w:i/>
          <w:iCs/>
          <w:noProof/>
        </w:rPr>
        <w:t>Nature</w:t>
      </w:r>
      <w:r w:rsidRPr="00A913C6">
        <w:rPr>
          <w:rFonts w:ascii="Calibri" w:hAnsi="Calibri" w:cs="Calibri"/>
          <w:noProof/>
        </w:rPr>
        <w:t>, 401(October), pp. 877–884.</w:t>
      </w:r>
    </w:p>
    <w:p w14:paraId="45382C18" w14:textId="1FE27F1E" w:rsidR="00A913C6" w:rsidRPr="00A913C6" w:rsidRDefault="00A913C6" w:rsidP="00D439B6">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Mattana, E. </w:t>
      </w:r>
      <w:r w:rsidRPr="00A913C6">
        <w:rPr>
          <w:rFonts w:ascii="Calibri" w:hAnsi="Calibri" w:cs="Calibri"/>
          <w:i/>
          <w:iCs/>
          <w:noProof/>
        </w:rPr>
        <w:t>et al.</w:t>
      </w:r>
      <w:r w:rsidRPr="00A913C6">
        <w:rPr>
          <w:rFonts w:ascii="Calibri" w:hAnsi="Calibri" w:cs="Calibri"/>
          <w:noProof/>
        </w:rPr>
        <w:t xml:space="preserve"> (2022) ‘</w:t>
      </w:r>
      <w:r w:rsidR="00D439B6">
        <w:rPr>
          <w:rFonts w:ascii="Calibri" w:hAnsi="Calibri" w:cs="Calibri"/>
          <w:noProof/>
        </w:rPr>
        <w:t xml:space="preserve">Physiological and environmental control of seed germination timing in </w:t>
      </w:r>
      <w:r w:rsidR="00747EEE">
        <w:rPr>
          <w:rFonts w:ascii="Calibri" w:hAnsi="Calibri" w:cs="Calibri"/>
          <w:noProof/>
        </w:rPr>
        <w:t>Mediterranean</w:t>
      </w:r>
      <w:r w:rsidR="00D439B6">
        <w:rPr>
          <w:rFonts w:ascii="Calibri" w:hAnsi="Calibri" w:cs="Calibri"/>
          <w:noProof/>
        </w:rPr>
        <w:t xml:space="preserve"> mountain populations of Gundelia tournefortii</w:t>
      </w:r>
      <w:r w:rsidRPr="00A913C6">
        <w:rPr>
          <w:rFonts w:ascii="Calibri" w:hAnsi="Calibri" w:cs="Calibri"/>
          <w:noProof/>
        </w:rPr>
        <w:t xml:space="preserve">’, in </w:t>
      </w:r>
      <w:r w:rsidRPr="00A913C6">
        <w:rPr>
          <w:rFonts w:ascii="Calibri" w:hAnsi="Calibri" w:cs="Calibri"/>
          <w:i/>
          <w:iCs/>
          <w:noProof/>
        </w:rPr>
        <w:t xml:space="preserve">Plant </w:t>
      </w:r>
      <w:r w:rsidR="00D439B6">
        <w:rPr>
          <w:rFonts w:ascii="Calibri" w:hAnsi="Calibri" w:cs="Calibri"/>
          <w:i/>
          <w:iCs/>
          <w:noProof/>
        </w:rPr>
        <w:t>Growth Regulation, 97 pp. 175-184.</w:t>
      </w:r>
      <w:r w:rsidR="00D439B6" w:rsidRPr="00D439B6">
        <w:t xml:space="preserve"> </w:t>
      </w:r>
      <w:r w:rsidR="00D439B6">
        <w:rPr>
          <w:rFonts w:ascii="Calibri" w:hAnsi="Calibri" w:cs="Calibri"/>
          <w:i/>
          <w:iCs/>
          <w:noProof/>
        </w:rPr>
        <w:t xml:space="preserve">doi: </w:t>
      </w:r>
      <w:r w:rsidR="00D439B6" w:rsidRPr="00D439B6">
        <w:rPr>
          <w:rFonts w:ascii="Calibri" w:hAnsi="Calibri" w:cs="Calibri"/>
          <w:i/>
          <w:iCs/>
          <w:noProof/>
        </w:rPr>
        <w:t>10.1007/s10725-021-00717-5</w:t>
      </w:r>
      <w:r w:rsidR="00D439B6">
        <w:rPr>
          <w:rFonts w:ascii="Calibri" w:hAnsi="Calibri" w:cs="Calibri"/>
          <w:i/>
          <w:iCs/>
          <w:noProof/>
        </w:rPr>
        <w:t>.</w:t>
      </w:r>
    </w:p>
    <w:p w14:paraId="17007395"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Mondoni, A. </w:t>
      </w:r>
      <w:r w:rsidRPr="00A913C6">
        <w:rPr>
          <w:rFonts w:ascii="Calibri" w:hAnsi="Calibri" w:cs="Calibri"/>
          <w:i/>
          <w:iCs/>
          <w:noProof/>
        </w:rPr>
        <w:t>et al.</w:t>
      </w:r>
      <w:r w:rsidRPr="00A913C6">
        <w:rPr>
          <w:rFonts w:ascii="Calibri" w:hAnsi="Calibri" w:cs="Calibri"/>
          <w:noProof/>
        </w:rPr>
        <w:t xml:space="preserve"> (2009) ‘Germination requirements of the alpine endemic Silene elisabethae Jan: Effects of cold stratification, light and GA3’, </w:t>
      </w:r>
      <w:r w:rsidRPr="00A913C6">
        <w:rPr>
          <w:rFonts w:ascii="Calibri" w:hAnsi="Calibri" w:cs="Calibri"/>
          <w:i/>
          <w:iCs/>
          <w:noProof/>
        </w:rPr>
        <w:t>Seed Science and Technology</w:t>
      </w:r>
      <w:r w:rsidRPr="00A913C6">
        <w:rPr>
          <w:rFonts w:ascii="Calibri" w:hAnsi="Calibri" w:cs="Calibri"/>
          <w:noProof/>
        </w:rPr>
        <w:t>, 37(1), pp. 79–87. doi: 10.15258/sst.2009.37.1.10.</w:t>
      </w:r>
    </w:p>
    <w:p w14:paraId="075ECCF6"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Mondoni, A. </w:t>
      </w:r>
      <w:r w:rsidRPr="00A913C6">
        <w:rPr>
          <w:rFonts w:ascii="Calibri" w:hAnsi="Calibri" w:cs="Calibri"/>
          <w:i/>
          <w:iCs/>
          <w:noProof/>
        </w:rPr>
        <w:t>et al.</w:t>
      </w:r>
      <w:r w:rsidRPr="00A913C6">
        <w:rPr>
          <w:rFonts w:ascii="Calibri" w:hAnsi="Calibri" w:cs="Calibri"/>
          <w:noProof/>
        </w:rPr>
        <w:t xml:space="preserve"> (2012) ‘Climate warming could shift the timing of seed germination in alpine plants’, </w:t>
      </w:r>
      <w:r w:rsidRPr="00A913C6">
        <w:rPr>
          <w:rFonts w:ascii="Calibri" w:hAnsi="Calibri" w:cs="Calibri"/>
          <w:i/>
          <w:iCs/>
          <w:noProof/>
        </w:rPr>
        <w:t>Annals of Botany</w:t>
      </w:r>
      <w:r w:rsidRPr="00A913C6">
        <w:rPr>
          <w:rFonts w:ascii="Calibri" w:hAnsi="Calibri" w:cs="Calibri"/>
          <w:noProof/>
        </w:rPr>
        <w:t>, 110(1), pp. 155–164. doi: 10.1093/aob/mcs097.</w:t>
      </w:r>
    </w:p>
    <w:p w14:paraId="5AE9A4D3"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Mondoni, A. </w:t>
      </w:r>
      <w:r w:rsidRPr="00A913C6">
        <w:rPr>
          <w:rFonts w:ascii="Calibri" w:hAnsi="Calibri" w:cs="Calibri"/>
          <w:i/>
          <w:iCs/>
          <w:noProof/>
        </w:rPr>
        <w:t>et al.</w:t>
      </w:r>
      <w:r w:rsidRPr="00A913C6">
        <w:rPr>
          <w:rFonts w:ascii="Calibri" w:hAnsi="Calibri" w:cs="Calibri"/>
          <w:noProof/>
        </w:rPr>
        <w:t xml:space="preserve"> (2015) ‘Climate warming could increase recruitment success in glacier foreland plants’, </w:t>
      </w:r>
      <w:r w:rsidRPr="00A913C6">
        <w:rPr>
          <w:rFonts w:ascii="Calibri" w:hAnsi="Calibri" w:cs="Calibri"/>
          <w:i/>
          <w:iCs/>
          <w:noProof/>
        </w:rPr>
        <w:t>Annals of Botany</w:t>
      </w:r>
      <w:r w:rsidRPr="00A913C6">
        <w:rPr>
          <w:rFonts w:ascii="Calibri" w:hAnsi="Calibri" w:cs="Calibri"/>
          <w:noProof/>
        </w:rPr>
        <w:t>, 116(6), pp. 907–916. doi: 10.1093/aob/mcv101.</w:t>
      </w:r>
    </w:p>
    <w:p w14:paraId="506519FA"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lastRenderedPageBreak/>
        <w:t xml:space="preserve">Mondoni, A., Jiménez-Alfaro, B. and Cavieres, L. A. (2022) ‘Effect of climate change on plant regeneration from seeds in the arctic and alpine biome’, in </w:t>
      </w:r>
      <w:r w:rsidRPr="00A913C6">
        <w:rPr>
          <w:rFonts w:ascii="Calibri" w:hAnsi="Calibri" w:cs="Calibri"/>
          <w:i/>
          <w:iCs/>
          <w:noProof/>
        </w:rPr>
        <w:t>Plant Regeneration from Seeds</w:t>
      </w:r>
      <w:r w:rsidRPr="00A913C6">
        <w:rPr>
          <w:rFonts w:ascii="Calibri" w:hAnsi="Calibri" w:cs="Calibri"/>
          <w:noProof/>
        </w:rPr>
        <w:t>. Academic Press.</w:t>
      </w:r>
    </w:p>
    <w:p w14:paraId="51A2782A"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Poschlod, P. </w:t>
      </w:r>
      <w:r w:rsidRPr="00A913C6">
        <w:rPr>
          <w:rFonts w:ascii="Calibri" w:hAnsi="Calibri" w:cs="Calibri"/>
          <w:i/>
          <w:iCs/>
          <w:noProof/>
        </w:rPr>
        <w:t>et al.</w:t>
      </w:r>
      <w:r w:rsidRPr="00A913C6">
        <w:rPr>
          <w:rFonts w:ascii="Calibri" w:hAnsi="Calibri" w:cs="Calibri"/>
          <w:noProof/>
        </w:rPr>
        <w:t xml:space="preserve"> (2013) </w:t>
      </w:r>
      <w:r w:rsidRPr="00A913C6">
        <w:rPr>
          <w:rFonts w:ascii="Calibri" w:hAnsi="Calibri" w:cs="Calibri"/>
          <w:i/>
          <w:iCs/>
          <w:noProof/>
        </w:rPr>
        <w:t>Seed Ecology and Assembly Rules in Plant Communities</w:t>
      </w:r>
      <w:r w:rsidRPr="00A913C6">
        <w:rPr>
          <w:rFonts w:ascii="Calibri" w:hAnsi="Calibri" w:cs="Calibri"/>
          <w:noProof/>
        </w:rPr>
        <w:t xml:space="preserve">, </w:t>
      </w:r>
      <w:r w:rsidRPr="00A913C6">
        <w:rPr>
          <w:rFonts w:ascii="Calibri" w:hAnsi="Calibri" w:cs="Calibri"/>
          <w:i/>
          <w:iCs/>
          <w:noProof/>
        </w:rPr>
        <w:t>Vegetation Ecology: Second Edition</w:t>
      </w:r>
      <w:r w:rsidRPr="00A913C6">
        <w:rPr>
          <w:rFonts w:ascii="Calibri" w:hAnsi="Calibri" w:cs="Calibri"/>
          <w:noProof/>
        </w:rPr>
        <w:t>. doi: 10.1002/9781118452592.ch6.</w:t>
      </w:r>
    </w:p>
    <w:p w14:paraId="60E8D61F"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R Hackathon et al. (2020) ‘phylobase: Base Package for Phylogenetic Structures and Comparative Data’. Available at: https://cran.r-project.org/package=phylobase.</w:t>
      </w:r>
    </w:p>
    <w:p w14:paraId="5F6B4E8F"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Rosbakh, S. </w:t>
      </w:r>
      <w:r w:rsidRPr="00A913C6">
        <w:rPr>
          <w:rFonts w:ascii="Calibri" w:hAnsi="Calibri" w:cs="Calibri"/>
          <w:i/>
          <w:iCs/>
          <w:noProof/>
        </w:rPr>
        <w:t>et al.</w:t>
      </w:r>
      <w:r w:rsidRPr="00A913C6">
        <w:rPr>
          <w:rFonts w:ascii="Calibri" w:hAnsi="Calibri" w:cs="Calibri"/>
          <w:noProof/>
        </w:rPr>
        <w:t xml:space="preserve"> (2022) ‘Alpine plant communities differ in their seed germination requirements along a snowmelt gradient in the Caucasus’, </w:t>
      </w:r>
      <w:r w:rsidRPr="00A913C6">
        <w:rPr>
          <w:rFonts w:ascii="Calibri" w:hAnsi="Calibri" w:cs="Calibri"/>
          <w:i/>
          <w:iCs/>
          <w:noProof/>
        </w:rPr>
        <w:t>Alpine Botany</w:t>
      </w:r>
      <w:r w:rsidRPr="00A913C6">
        <w:rPr>
          <w:rFonts w:ascii="Calibri" w:hAnsi="Calibri" w:cs="Calibri"/>
          <w:noProof/>
        </w:rPr>
        <w:t>, 132(2), pp. 223–232. doi: 10.1007/s00035-022-00286-x.</w:t>
      </w:r>
    </w:p>
    <w:p w14:paraId="32B1A1FC"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Rosbakh, S. and Poschlod, P. (2015) ‘Initial temperature of seed germination as related to species occurrence along a temperature gradient’, </w:t>
      </w:r>
      <w:r w:rsidRPr="00A913C6">
        <w:rPr>
          <w:rFonts w:ascii="Calibri" w:hAnsi="Calibri" w:cs="Calibri"/>
          <w:i/>
          <w:iCs/>
          <w:noProof/>
        </w:rPr>
        <w:t>Functional Ecology</w:t>
      </w:r>
      <w:r w:rsidRPr="00A913C6">
        <w:rPr>
          <w:rFonts w:ascii="Calibri" w:hAnsi="Calibri" w:cs="Calibri"/>
          <w:noProof/>
        </w:rPr>
        <w:t>, 29(1), pp. 5–14. doi: 10.1111/1365-2435.12304.</w:t>
      </w:r>
    </w:p>
    <w:p w14:paraId="63A018D0"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Scherrer, D. and Körner, C. (2011) ‘Topographically controlled thermal-habitat differentiation buffers alpine plant diversity against climate warming’, </w:t>
      </w:r>
      <w:r w:rsidRPr="00A913C6">
        <w:rPr>
          <w:rFonts w:ascii="Calibri" w:hAnsi="Calibri" w:cs="Calibri"/>
          <w:i/>
          <w:iCs/>
          <w:noProof/>
        </w:rPr>
        <w:t>Journal of Biogeography</w:t>
      </w:r>
      <w:r w:rsidRPr="00A913C6">
        <w:rPr>
          <w:rFonts w:ascii="Calibri" w:hAnsi="Calibri" w:cs="Calibri"/>
          <w:noProof/>
        </w:rPr>
        <w:t>, 38, pp. 406–416. doi: https://doi.org/10.1111/j.1365-2699.2010.02407.x.</w:t>
      </w:r>
    </w:p>
    <w:p w14:paraId="0FE4BC5B"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Schwienbacher, E. </w:t>
      </w:r>
      <w:r w:rsidRPr="00A913C6">
        <w:rPr>
          <w:rFonts w:ascii="Calibri" w:hAnsi="Calibri" w:cs="Calibri"/>
          <w:i/>
          <w:iCs/>
          <w:noProof/>
        </w:rPr>
        <w:t>et al.</w:t>
      </w:r>
      <w:r w:rsidRPr="00A913C6">
        <w:rPr>
          <w:rFonts w:ascii="Calibri" w:hAnsi="Calibri" w:cs="Calibri"/>
          <w:noProof/>
        </w:rPr>
        <w:t xml:space="preserve"> (2011) ‘Seed dormancy in alpine species’, </w:t>
      </w:r>
      <w:r w:rsidRPr="00A913C6">
        <w:rPr>
          <w:rFonts w:ascii="Calibri" w:hAnsi="Calibri" w:cs="Calibri"/>
          <w:i/>
          <w:iCs/>
          <w:noProof/>
        </w:rPr>
        <w:t>Flora: Morphology, Distribution, Functional Ecology of Plants</w:t>
      </w:r>
      <w:r w:rsidRPr="00A913C6">
        <w:rPr>
          <w:rFonts w:ascii="Calibri" w:hAnsi="Calibri" w:cs="Calibri"/>
          <w:noProof/>
        </w:rPr>
        <w:t>, 206(10), pp. 845–856. doi: 10.1016/j.flora.2011.05.001.</w:t>
      </w:r>
    </w:p>
    <w:p w14:paraId="551AABE6"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Schwienbacher, E. </w:t>
      </w:r>
      <w:r w:rsidRPr="00A913C6">
        <w:rPr>
          <w:rFonts w:ascii="Calibri" w:hAnsi="Calibri" w:cs="Calibri"/>
          <w:i/>
          <w:iCs/>
          <w:noProof/>
        </w:rPr>
        <w:t>et al.</w:t>
      </w:r>
      <w:r w:rsidRPr="00A913C6">
        <w:rPr>
          <w:rFonts w:ascii="Calibri" w:hAnsi="Calibri" w:cs="Calibri"/>
          <w:noProof/>
        </w:rPr>
        <w:t xml:space="preserve"> (2012) ‘Correspondence of seed traits with niche position in glacier foreland succession’, </w:t>
      </w:r>
      <w:r w:rsidRPr="00A913C6">
        <w:rPr>
          <w:rFonts w:ascii="Calibri" w:hAnsi="Calibri" w:cs="Calibri"/>
          <w:i/>
          <w:iCs/>
          <w:noProof/>
        </w:rPr>
        <w:t>Plant Ecology</w:t>
      </w:r>
      <w:r w:rsidRPr="00A913C6">
        <w:rPr>
          <w:rFonts w:ascii="Calibri" w:hAnsi="Calibri" w:cs="Calibri"/>
          <w:noProof/>
        </w:rPr>
        <w:t>, 213(3), pp. 371–382. doi: 10.1007/s11258-011-9981-4.</w:t>
      </w:r>
    </w:p>
    <w:p w14:paraId="7B418346"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Schwienbacher, E., Marcante, S. and Erschbamer, B. (2010) ‘Alpine species seed longevity in the soil in relation to seed size and shape - A 5-year burial experiment in the Central Alps’, </w:t>
      </w:r>
      <w:r w:rsidRPr="00A913C6">
        <w:rPr>
          <w:rFonts w:ascii="Calibri" w:hAnsi="Calibri" w:cs="Calibri"/>
          <w:i/>
          <w:iCs/>
          <w:noProof/>
        </w:rPr>
        <w:t>Flora: Morphology, Distribution, Functional Ecology of Plants</w:t>
      </w:r>
      <w:r w:rsidRPr="00A913C6">
        <w:rPr>
          <w:rFonts w:ascii="Calibri" w:hAnsi="Calibri" w:cs="Calibri"/>
          <w:noProof/>
        </w:rPr>
        <w:t xml:space="preserve">, 205(1), pp. 19–25. doi: </w:t>
      </w:r>
      <w:r w:rsidRPr="00A913C6">
        <w:rPr>
          <w:rFonts w:ascii="Calibri" w:hAnsi="Calibri" w:cs="Calibri"/>
          <w:noProof/>
        </w:rPr>
        <w:lastRenderedPageBreak/>
        <w:t>10.1016/j.flora.2008.10.007.</w:t>
      </w:r>
    </w:p>
    <w:p w14:paraId="1B5603C7"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Scranton, K. and Amarasekare, P. (2017) ‘Predicting phenological shifts in a changing climate’, </w:t>
      </w:r>
      <w:r w:rsidRPr="00A913C6">
        <w:rPr>
          <w:rFonts w:ascii="Calibri" w:hAnsi="Calibri" w:cs="Calibri"/>
          <w:i/>
          <w:iCs/>
          <w:noProof/>
        </w:rPr>
        <w:t>Proceedings of the National Academy of Sciences of the United States of America</w:t>
      </w:r>
      <w:r w:rsidRPr="00A913C6">
        <w:rPr>
          <w:rFonts w:ascii="Calibri" w:hAnsi="Calibri" w:cs="Calibri"/>
          <w:noProof/>
        </w:rPr>
        <w:t>, 114(50), pp. 13212–13217. doi: 10.1073/pnas.1711221114.</w:t>
      </w:r>
    </w:p>
    <w:p w14:paraId="4DDB99C5" w14:textId="027E3199"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Segrestin, J. </w:t>
      </w:r>
      <w:r w:rsidRPr="00A913C6">
        <w:rPr>
          <w:rFonts w:ascii="Calibri" w:hAnsi="Calibri" w:cs="Calibri"/>
          <w:i/>
          <w:iCs/>
          <w:noProof/>
        </w:rPr>
        <w:t>et al.</w:t>
      </w:r>
      <w:r w:rsidRPr="00A913C6">
        <w:rPr>
          <w:rFonts w:ascii="Calibri" w:hAnsi="Calibri" w:cs="Calibri"/>
          <w:noProof/>
        </w:rPr>
        <w:t xml:space="preserve"> (2018) ‘When is the best time to flower and disperse? A comparative analysis of plant reproductive phenology in the </w:t>
      </w:r>
      <w:r w:rsidR="00747EEE">
        <w:rPr>
          <w:rFonts w:ascii="Calibri" w:hAnsi="Calibri" w:cs="Calibri"/>
          <w:noProof/>
        </w:rPr>
        <w:t>Mediterranean</w:t>
      </w:r>
      <w:r w:rsidRPr="00A913C6">
        <w:rPr>
          <w:rFonts w:ascii="Calibri" w:hAnsi="Calibri" w:cs="Calibri"/>
          <w:noProof/>
        </w:rPr>
        <w:t xml:space="preserve">’, </w:t>
      </w:r>
      <w:r w:rsidRPr="00A913C6">
        <w:rPr>
          <w:rFonts w:ascii="Calibri" w:hAnsi="Calibri" w:cs="Calibri"/>
          <w:i/>
          <w:iCs/>
          <w:noProof/>
        </w:rPr>
        <w:t>Functional Ecology</w:t>
      </w:r>
      <w:r w:rsidRPr="00A913C6">
        <w:rPr>
          <w:rFonts w:ascii="Calibri" w:hAnsi="Calibri" w:cs="Calibri"/>
          <w:noProof/>
        </w:rPr>
        <w:t>, 32(7), pp. 1770–1783. doi: 10.1111/1365-2435.13098.</w:t>
      </w:r>
    </w:p>
    <w:p w14:paraId="7CA70868" w14:textId="6FDFFED8"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Segrestin, J., Navas, M. L. and Garnier, E. (2020) ‘Reproductive phenology as a dimension of the phenotypic space in 139 plant species from the </w:t>
      </w:r>
      <w:r w:rsidR="00747EEE">
        <w:rPr>
          <w:rFonts w:ascii="Calibri" w:hAnsi="Calibri" w:cs="Calibri"/>
          <w:noProof/>
        </w:rPr>
        <w:t>Mediterranean</w:t>
      </w:r>
      <w:r w:rsidRPr="00A913C6">
        <w:rPr>
          <w:rFonts w:ascii="Calibri" w:hAnsi="Calibri" w:cs="Calibri"/>
          <w:noProof/>
        </w:rPr>
        <w:t xml:space="preserve">’, </w:t>
      </w:r>
      <w:r w:rsidRPr="00A913C6">
        <w:rPr>
          <w:rFonts w:ascii="Calibri" w:hAnsi="Calibri" w:cs="Calibri"/>
          <w:i/>
          <w:iCs/>
          <w:noProof/>
        </w:rPr>
        <w:t>New Phytologist</w:t>
      </w:r>
      <w:r w:rsidRPr="00A913C6">
        <w:rPr>
          <w:rFonts w:ascii="Calibri" w:hAnsi="Calibri" w:cs="Calibri"/>
          <w:noProof/>
        </w:rPr>
        <w:t>, 225(2), pp. 740–753. doi: 10.1111/nph.16165.</w:t>
      </w:r>
    </w:p>
    <w:p w14:paraId="2EFA88ED"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Shimono, Y. and Kudo, G. (2005) ‘Comparisons of germination traits of alpine plants between fellfield and snowbed habitats’, </w:t>
      </w:r>
      <w:r w:rsidRPr="00A913C6">
        <w:rPr>
          <w:rFonts w:ascii="Calibri" w:hAnsi="Calibri" w:cs="Calibri"/>
          <w:i/>
          <w:iCs/>
          <w:noProof/>
        </w:rPr>
        <w:t>Ecological Research</w:t>
      </w:r>
      <w:r w:rsidRPr="00A913C6">
        <w:rPr>
          <w:rFonts w:ascii="Calibri" w:hAnsi="Calibri" w:cs="Calibri"/>
          <w:noProof/>
        </w:rPr>
        <w:t>, 20(2), pp. 189–197. doi: 10.1007/s11284-004-0031-8.</w:t>
      </w:r>
    </w:p>
    <w:p w14:paraId="5C63AB69"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Simons, A. M. (2011) ‘Modes of response to environmental change and the elusive empirical evidence for bet hedging’, </w:t>
      </w:r>
      <w:r w:rsidRPr="00A913C6">
        <w:rPr>
          <w:rFonts w:ascii="Calibri" w:hAnsi="Calibri" w:cs="Calibri"/>
          <w:i/>
          <w:iCs/>
          <w:noProof/>
        </w:rPr>
        <w:t>Proceedings of the Royal Society B: Biological Sciences</w:t>
      </w:r>
      <w:r w:rsidRPr="00A913C6">
        <w:rPr>
          <w:rFonts w:ascii="Calibri" w:hAnsi="Calibri" w:cs="Calibri"/>
          <w:noProof/>
        </w:rPr>
        <w:t>, 278(1712), pp. 1601–1609. doi: 10.1098/rspb.2011.0176.</w:t>
      </w:r>
    </w:p>
    <w:p w14:paraId="76B3C7A3"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Thomson, Di. M., King, R. A. and Schultz, E. L. (2017) ‘Between invaders and a risky place: Exotic grasses alter demographic tradeoffs of native forb germination timing’, </w:t>
      </w:r>
      <w:r w:rsidRPr="00A913C6">
        <w:rPr>
          <w:rFonts w:ascii="Calibri" w:hAnsi="Calibri" w:cs="Calibri"/>
          <w:i/>
          <w:iCs/>
          <w:noProof/>
        </w:rPr>
        <w:t>Ecosphere</w:t>
      </w:r>
      <w:r w:rsidRPr="00A913C6">
        <w:rPr>
          <w:rFonts w:ascii="Calibri" w:hAnsi="Calibri" w:cs="Calibri"/>
          <w:noProof/>
        </w:rPr>
        <w:t>, 8(10). doi: 10.1002/ecs2.1987.</w:t>
      </w:r>
    </w:p>
    <w:p w14:paraId="69FEB904"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532A79">
        <w:rPr>
          <w:rFonts w:ascii="Calibri" w:hAnsi="Calibri" w:cs="Calibri"/>
          <w:noProof/>
          <w:lang w:val="es-ES"/>
        </w:rPr>
        <w:t xml:space="preserve">Tudela-Isanta, M., Fernández-Pascual, E., </w:t>
      </w:r>
      <w:r w:rsidRPr="00532A79">
        <w:rPr>
          <w:rFonts w:ascii="Calibri" w:hAnsi="Calibri" w:cs="Calibri"/>
          <w:i/>
          <w:iCs/>
          <w:noProof/>
          <w:lang w:val="es-ES"/>
        </w:rPr>
        <w:t>et al.</w:t>
      </w:r>
      <w:r w:rsidRPr="00532A79">
        <w:rPr>
          <w:rFonts w:ascii="Calibri" w:hAnsi="Calibri" w:cs="Calibri"/>
          <w:noProof/>
          <w:lang w:val="es-ES"/>
        </w:rPr>
        <w:t xml:space="preserve"> </w:t>
      </w:r>
      <w:r w:rsidRPr="00A913C6">
        <w:rPr>
          <w:rFonts w:ascii="Calibri" w:hAnsi="Calibri" w:cs="Calibri"/>
          <w:noProof/>
        </w:rPr>
        <w:t xml:space="preserve">(2018) ‘Habitat-related seed germination traits in alpine habitats’, </w:t>
      </w:r>
      <w:r w:rsidRPr="00A913C6">
        <w:rPr>
          <w:rFonts w:ascii="Calibri" w:hAnsi="Calibri" w:cs="Calibri"/>
          <w:i/>
          <w:iCs/>
          <w:noProof/>
        </w:rPr>
        <w:t>Ecology and Evolution</w:t>
      </w:r>
      <w:r w:rsidRPr="00A913C6">
        <w:rPr>
          <w:rFonts w:ascii="Calibri" w:hAnsi="Calibri" w:cs="Calibri"/>
          <w:noProof/>
        </w:rPr>
        <w:t>, 8(1), pp. 150–161. doi: 10.1002/ece3.3539.</w:t>
      </w:r>
    </w:p>
    <w:p w14:paraId="6C0CB195"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532A79">
        <w:rPr>
          <w:rFonts w:ascii="Calibri" w:hAnsi="Calibri" w:cs="Calibri"/>
          <w:noProof/>
          <w:lang w:val="es-ES"/>
        </w:rPr>
        <w:t xml:space="preserve">Tudela-Isanta, M., Ladouceur, E., </w:t>
      </w:r>
      <w:r w:rsidRPr="00532A79">
        <w:rPr>
          <w:rFonts w:ascii="Calibri" w:hAnsi="Calibri" w:cs="Calibri"/>
          <w:i/>
          <w:iCs/>
          <w:noProof/>
          <w:lang w:val="es-ES"/>
        </w:rPr>
        <w:t>et al.</w:t>
      </w:r>
      <w:r w:rsidRPr="00532A79">
        <w:rPr>
          <w:rFonts w:ascii="Calibri" w:hAnsi="Calibri" w:cs="Calibri"/>
          <w:noProof/>
          <w:lang w:val="es-ES"/>
        </w:rPr>
        <w:t xml:space="preserve"> </w:t>
      </w:r>
      <w:r w:rsidRPr="00A913C6">
        <w:rPr>
          <w:rFonts w:ascii="Calibri" w:hAnsi="Calibri" w:cs="Calibri"/>
          <w:noProof/>
        </w:rPr>
        <w:t xml:space="preserve">(2018) ‘The seed germination niche limits the distribution of some plant species in calcareous or siliceous alpine bedrocks’, </w:t>
      </w:r>
      <w:r w:rsidRPr="00A913C6">
        <w:rPr>
          <w:rFonts w:ascii="Calibri" w:hAnsi="Calibri" w:cs="Calibri"/>
          <w:i/>
          <w:iCs/>
          <w:noProof/>
        </w:rPr>
        <w:t>Alpine Botany</w:t>
      </w:r>
      <w:r w:rsidRPr="00A913C6">
        <w:rPr>
          <w:rFonts w:ascii="Calibri" w:hAnsi="Calibri" w:cs="Calibri"/>
          <w:noProof/>
        </w:rPr>
        <w:t>, 128(1), pp. 83–95. doi: 10.1007/s00035-018-0199-0.</w:t>
      </w:r>
    </w:p>
    <w:p w14:paraId="3E0586E2"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lastRenderedPageBreak/>
        <w:t xml:space="preserve">Verdú, A. and Traveset, A. (2005) ‘EARLY EMERGENCE ENHANCES PLANT FITNESS: A PHYLOGENETICALLY CONTROLLED META-ANALYSIS’, </w:t>
      </w:r>
      <w:r w:rsidRPr="00A913C6">
        <w:rPr>
          <w:rFonts w:ascii="Calibri" w:hAnsi="Calibri" w:cs="Calibri"/>
          <w:i/>
          <w:iCs/>
          <w:noProof/>
        </w:rPr>
        <w:t>Ecology</w:t>
      </w:r>
      <w:r w:rsidRPr="00A913C6">
        <w:rPr>
          <w:rFonts w:ascii="Calibri" w:hAnsi="Calibri" w:cs="Calibri"/>
          <w:noProof/>
        </w:rPr>
        <w:t>, 86(6), pp. 1385–1394. doi: 10.1890/04-1647.</w:t>
      </w:r>
    </w:p>
    <w:p w14:paraId="7514595A"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Wagner, I. and Simons, A. M. (2009) ‘Divergence in Germination Traits among Arctic and Alpinepopulations of Koenigia islandica: Light Requirements’, </w:t>
      </w:r>
      <w:r w:rsidRPr="00A913C6">
        <w:rPr>
          <w:rFonts w:ascii="Calibri" w:hAnsi="Calibri" w:cs="Calibri"/>
          <w:i/>
          <w:iCs/>
          <w:noProof/>
        </w:rPr>
        <w:t>Plant Ecology</w:t>
      </w:r>
      <w:r w:rsidRPr="00A913C6">
        <w:rPr>
          <w:rFonts w:ascii="Calibri" w:hAnsi="Calibri" w:cs="Calibri"/>
          <w:noProof/>
        </w:rPr>
        <w:t>, 204(1), pp. 145–153. doi: 10.1007/sl 1258-009-9578-3.</w:t>
      </w:r>
    </w:p>
    <w:p w14:paraId="28B4B5F3"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Walck, J. L. </w:t>
      </w:r>
      <w:r w:rsidRPr="00A913C6">
        <w:rPr>
          <w:rFonts w:ascii="Calibri" w:hAnsi="Calibri" w:cs="Calibri"/>
          <w:i/>
          <w:iCs/>
          <w:noProof/>
        </w:rPr>
        <w:t>et al.</w:t>
      </w:r>
      <w:r w:rsidRPr="00A913C6">
        <w:rPr>
          <w:rFonts w:ascii="Calibri" w:hAnsi="Calibri" w:cs="Calibri"/>
          <w:noProof/>
        </w:rPr>
        <w:t xml:space="preserve"> (2011) ‘Climate change and plant regeneration from seed’, </w:t>
      </w:r>
      <w:r w:rsidRPr="00A913C6">
        <w:rPr>
          <w:rFonts w:ascii="Calibri" w:hAnsi="Calibri" w:cs="Calibri"/>
          <w:i/>
          <w:iCs/>
          <w:noProof/>
        </w:rPr>
        <w:t>Global Change Biology</w:t>
      </w:r>
      <w:r w:rsidRPr="00A913C6">
        <w:rPr>
          <w:rFonts w:ascii="Calibri" w:hAnsi="Calibri" w:cs="Calibri"/>
          <w:noProof/>
        </w:rPr>
        <w:t>, 17(6), pp. 2145–2161. doi: 10.1111/j.1365-2486.2010.02368.x.</w:t>
      </w:r>
    </w:p>
    <w:p w14:paraId="37B5069E" w14:textId="77777777" w:rsid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Zhang, Y. </w:t>
      </w:r>
      <w:r w:rsidRPr="00A913C6">
        <w:rPr>
          <w:rFonts w:ascii="Calibri" w:hAnsi="Calibri" w:cs="Calibri"/>
          <w:i/>
          <w:iCs/>
          <w:noProof/>
        </w:rPr>
        <w:t>et al.</w:t>
      </w:r>
      <w:r w:rsidRPr="00A913C6">
        <w:rPr>
          <w:rFonts w:ascii="Calibri" w:hAnsi="Calibri" w:cs="Calibri"/>
          <w:noProof/>
        </w:rPr>
        <w:t xml:space="preserve"> (2005) ‘Soil temperature in Canada during the twentieth century: Complex responses to atmospheric climate change’, </w:t>
      </w:r>
      <w:r w:rsidRPr="00A913C6">
        <w:rPr>
          <w:rFonts w:ascii="Calibri" w:hAnsi="Calibri" w:cs="Calibri"/>
          <w:i/>
          <w:iCs/>
          <w:noProof/>
        </w:rPr>
        <w:t>Journal of Geophysical Research D: Atmospheres</w:t>
      </w:r>
      <w:r w:rsidRPr="00A913C6">
        <w:rPr>
          <w:rFonts w:ascii="Calibri" w:hAnsi="Calibri" w:cs="Calibri"/>
          <w:noProof/>
        </w:rPr>
        <w:t>, 110(3), pp. 1–15. doi: 10.1029/2004JD004910.</w:t>
      </w:r>
    </w:p>
    <w:p w14:paraId="514DBD56" w14:textId="77777777" w:rsidR="00895130" w:rsidRDefault="00895130" w:rsidP="00914E3A">
      <w:pPr>
        <w:widowControl w:val="0"/>
        <w:autoSpaceDE w:val="0"/>
        <w:autoSpaceDN w:val="0"/>
        <w:adjustRightInd w:val="0"/>
        <w:spacing w:line="480" w:lineRule="auto"/>
        <w:rPr>
          <w:rFonts w:ascii="Calibri" w:hAnsi="Calibri" w:cs="Calibri"/>
          <w:noProof/>
        </w:rPr>
      </w:pPr>
    </w:p>
    <w:p w14:paraId="312672ED" w14:textId="49FB486B" w:rsidR="00895130" w:rsidRPr="00F95F23" w:rsidRDefault="00895130" w:rsidP="00895130">
      <w:pPr>
        <w:pStyle w:val="Ttulo2"/>
        <w:spacing w:after="160" w:line="480" w:lineRule="auto"/>
        <w:rPr>
          <w:rFonts w:eastAsia="Times New Roman"/>
          <w:bdr w:val="none" w:sz="0" w:space="0" w:color="auto" w:frame="1"/>
          <w:lang w:eastAsia="ca-ES"/>
        </w:rPr>
      </w:pPr>
      <w:r>
        <w:rPr>
          <w:rFonts w:eastAsia="Times New Roman"/>
          <w:bdr w:val="none" w:sz="0" w:space="0" w:color="auto" w:frame="1"/>
          <w:lang w:eastAsia="ca-ES"/>
        </w:rPr>
        <w:t>Figure Legends</w:t>
      </w:r>
    </w:p>
    <w:p w14:paraId="72EE080E" w14:textId="5B086B94" w:rsidR="00397747" w:rsidRPr="00397747" w:rsidRDefault="00A0468A" w:rsidP="00397747">
      <w:pPr>
        <w:pStyle w:val="Sinespaciado"/>
        <w:spacing w:line="480" w:lineRule="auto"/>
        <w:jc w:val="both"/>
      </w:pPr>
      <w:r>
        <w:rPr>
          <w:lang w:eastAsia="ca-ES"/>
        </w:rPr>
        <w:fldChar w:fldCharType="end"/>
      </w:r>
      <w:r w:rsidR="00C80A75" w:rsidRPr="00C80A75">
        <w:rPr>
          <w:lang w:eastAsia="ca-ES"/>
        </w:rPr>
        <w:t xml:space="preserve"> </w:t>
      </w:r>
      <w:r w:rsidR="00397747" w:rsidRPr="004A01BC">
        <w:rPr>
          <w:b/>
        </w:rPr>
        <w:t>Fig</w:t>
      </w:r>
      <w:r w:rsidR="00397747">
        <w:rPr>
          <w:b/>
        </w:rPr>
        <w:t>ure</w:t>
      </w:r>
      <w:r w:rsidR="00397747" w:rsidRPr="004A01BC">
        <w:rPr>
          <w:b/>
        </w:rPr>
        <w:t xml:space="preserve"> 1</w:t>
      </w:r>
      <w:r w:rsidR="00397747">
        <w:rPr>
          <w:b/>
        </w:rPr>
        <w:t>.</w:t>
      </w:r>
      <w:r w:rsidR="00397747">
        <w:t xml:space="preserve"> </w:t>
      </w:r>
      <w:r w:rsidR="00397747" w:rsidRPr="00CF67B3">
        <w:t xml:space="preserve">Study </w:t>
      </w:r>
      <w:ins w:id="292" w:author="Cuenta Microsoft" w:date="2024-09-26T11:29:00Z">
        <w:r w:rsidR="00397747">
          <w:t>community</w:t>
        </w:r>
      </w:ins>
      <w:r w:rsidR="00397747" w:rsidRPr="00CF67B3">
        <w:t xml:space="preserve"> description. (a) Map of the study sites in </w:t>
      </w:r>
      <w:r w:rsidR="00317F28">
        <w:t xml:space="preserve">the Cantabrian </w:t>
      </w:r>
      <w:proofErr w:type="gramStart"/>
      <w:r w:rsidR="00317F28">
        <w:t>mountains</w:t>
      </w:r>
      <w:proofErr w:type="gramEnd"/>
      <w:r w:rsidR="00317F28">
        <w:t xml:space="preserve">, </w:t>
      </w:r>
      <w:r w:rsidR="00397747" w:rsidRPr="00CF67B3">
        <w:t xml:space="preserve">northwest Spain, and the two </w:t>
      </w:r>
      <w:r w:rsidR="00317F28">
        <w:t xml:space="preserve">studied </w:t>
      </w:r>
      <w:ins w:id="293" w:author="Cuenta Microsoft" w:date="2024-09-26T12:07:00Z">
        <w:r w:rsidR="00397747">
          <w:t>communiti</w:t>
        </w:r>
        <w:r w:rsidR="00397747" w:rsidRPr="00CF67B3">
          <w:t>es</w:t>
        </w:r>
      </w:ins>
      <w:r w:rsidR="00397747" w:rsidRPr="00CF67B3">
        <w:t xml:space="preserve">: </w:t>
      </w:r>
      <w:r w:rsidR="00747EEE">
        <w:t>mediterranean</w:t>
      </w:r>
      <w:r w:rsidR="00317F28" w:rsidRPr="00CF67B3">
        <w:t xml:space="preserve"> </w:t>
      </w:r>
      <w:r w:rsidR="00397747" w:rsidRPr="00CF67B3">
        <w:t xml:space="preserve">and </w:t>
      </w:r>
      <w:r w:rsidR="00397747">
        <w:t>t</w:t>
      </w:r>
      <w:r w:rsidR="00397747" w:rsidRPr="00CF67B3">
        <w:t>emperate. (</w:t>
      </w:r>
      <w:proofErr w:type="gramStart"/>
      <w:r w:rsidR="00397747" w:rsidRPr="00CF67B3">
        <w:t>b</w:t>
      </w:r>
      <w:proofErr w:type="gramEnd"/>
      <w:r w:rsidR="00397747" w:rsidRPr="00CF67B3">
        <w:t xml:space="preserve">) Boxplots show </w:t>
      </w:r>
      <w:r w:rsidR="00317F28">
        <w:t>m</w:t>
      </w:r>
      <w:r w:rsidR="00397747" w:rsidRPr="00CF67B3">
        <w:t>ean annual air temperature (bio1) and summer precipitation (bio17) calculated from CHELSA 2.1 (averages from 1981 - 2010) based on 47 locations per each study site. (c) Weekly means of soil temperatures (</w:t>
      </w:r>
      <w:proofErr w:type="spellStart"/>
      <w:r w:rsidR="00397747" w:rsidRPr="00CF67B3">
        <w:t>Tmax</w:t>
      </w:r>
      <w:proofErr w:type="spellEnd"/>
      <w:r w:rsidR="00397747" w:rsidRPr="00CF67B3">
        <w:t xml:space="preserve"> and </w:t>
      </w:r>
      <w:proofErr w:type="spellStart"/>
      <w:r w:rsidR="00397747" w:rsidRPr="00CF67B3">
        <w:t>Tmin</w:t>
      </w:r>
      <w:proofErr w:type="spellEnd"/>
      <w:r w:rsidR="00397747" w:rsidRPr="00CF67B3">
        <w:t xml:space="preserve"> at 5 cm depth) measured during 10 years in two alpine sites of the </w:t>
      </w:r>
      <w:proofErr w:type="spellStart"/>
      <w:r w:rsidR="00397747" w:rsidRPr="00CF67B3">
        <w:t>Picos</w:t>
      </w:r>
      <w:proofErr w:type="spellEnd"/>
      <w:r w:rsidR="00397747" w:rsidRPr="00CF67B3">
        <w:t xml:space="preserve"> de Europa National Park, Cantabrian Mountains, Spain</w:t>
      </w:r>
      <w:r w:rsidR="00317F28">
        <w:t>, with the</w:t>
      </w:r>
      <w:r w:rsidR="00317F28" w:rsidRPr="00CF67B3">
        <w:t xml:space="preserve"> </w:t>
      </w:r>
      <w:r w:rsidR="00317F28">
        <w:t>i</w:t>
      </w:r>
      <w:r w:rsidR="00317F28" w:rsidRPr="00CF67B3">
        <w:t xml:space="preserve">mage </w:t>
      </w:r>
      <w:r w:rsidR="00397747" w:rsidRPr="00CF67B3">
        <w:t xml:space="preserve">of MLog5W, </w:t>
      </w:r>
      <w:proofErr w:type="spellStart"/>
      <w:r w:rsidR="00397747" w:rsidRPr="00CF67B3">
        <w:t>Geoprecision</w:t>
      </w:r>
      <w:proofErr w:type="spellEnd"/>
      <w:r w:rsidR="00397747" w:rsidRPr="00CF67B3">
        <w:t xml:space="preserve"> </w:t>
      </w:r>
      <w:proofErr w:type="spellStart"/>
      <w:r w:rsidR="00397747" w:rsidRPr="00CF67B3">
        <w:t>datalogger</w:t>
      </w:r>
      <w:proofErr w:type="spellEnd"/>
      <w:r w:rsidR="00397747" w:rsidRPr="00CF67B3">
        <w:t xml:space="preserve"> used in the field. (d) Experimental temperature programs with weekly resolution, daily temperature ramps and monthly photoperiods represent</w:t>
      </w:r>
      <w:r w:rsidR="00317F28">
        <w:t>ing</w:t>
      </w:r>
      <w:r w:rsidR="00397747" w:rsidRPr="00CF67B3">
        <w:t xml:space="preserve"> fellfield and snowbed </w:t>
      </w:r>
      <w:r w:rsidR="00397747">
        <w:t>conditions</w:t>
      </w:r>
      <w:r w:rsidR="00397747" w:rsidRPr="00CF67B3">
        <w:t xml:space="preserve"> in laboratory </w:t>
      </w:r>
      <w:ins w:id="294" w:author="Cuenta Microsoft" w:date="2024-09-26T11:22:00Z">
        <w:r w:rsidR="00397747">
          <w:t>climatic chamber</w:t>
        </w:r>
      </w:ins>
      <w:r w:rsidR="00397747" w:rsidRPr="00CF67B3">
        <w:t xml:space="preserve">s. Both </w:t>
      </w:r>
      <w:ins w:id="295" w:author="Cuenta Microsoft" w:date="2024-09-26T11:18:00Z">
        <w:r w:rsidR="00397747">
          <w:t>climate regime</w:t>
        </w:r>
      </w:ins>
      <w:r w:rsidR="00397747" w:rsidRPr="00CF67B3">
        <w:t xml:space="preserve">s </w:t>
      </w:r>
      <w:proofErr w:type="gramStart"/>
      <w:r w:rsidR="00397747" w:rsidRPr="00CF67B3">
        <w:t>were configured</w:t>
      </w:r>
      <w:proofErr w:type="gramEnd"/>
      <w:r w:rsidR="00397747" w:rsidRPr="00CF67B3">
        <w:t xml:space="preserve"> based on real field data showed in C.</w:t>
      </w:r>
    </w:p>
    <w:p w14:paraId="30B7EBC9" w14:textId="02C54F1A" w:rsidR="00397747" w:rsidRPr="00397747" w:rsidRDefault="00397747" w:rsidP="00397747">
      <w:pPr>
        <w:spacing w:line="480" w:lineRule="auto"/>
        <w:jc w:val="both"/>
        <w:rPr>
          <w:rFonts w:cstheme="minorHAnsi"/>
          <w:bCs/>
        </w:rPr>
      </w:pPr>
      <w:r w:rsidRPr="00CF67B3">
        <w:rPr>
          <w:rFonts w:cstheme="minorHAnsi"/>
          <w:b/>
          <w:bCs/>
        </w:rPr>
        <w:lastRenderedPageBreak/>
        <w:t>Fig</w:t>
      </w:r>
      <w:r>
        <w:rPr>
          <w:rFonts w:cstheme="minorHAnsi"/>
          <w:b/>
          <w:bCs/>
        </w:rPr>
        <w:t>ure</w:t>
      </w:r>
      <w:r w:rsidRPr="00CF67B3">
        <w:rPr>
          <w:rFonts w:cstheme="minorHAnsi"/>
          <w:b/>
          <w:bCs/>
        </w:rPr>
        <w:t xml:space="preserve"> 2</w:t>
      </w:r>
      <w:r>
        <w:rPr>
          <w:rFonts w:cstheme="minorHAnsi"/>
          <w:b/>
          <w:bCs/>
        </w:rPr>
        <w:t>.</w:t>
      </w:r>
      <w:r w:rsidRPr="00CF67B3">
        <w:rPr>
          <w:rFonts w:cstheme="minorHAnsi"/>
          <w:b/>
          <w:bCs/>
        </w:rPr>
        <w:t xml:space="preserve"> </w:t>
      </w:r>
      <w:r w:rsidRPr="00CF67B3">
        <w:rPr>
          <w:rFonts w:cstheme="minorHAnsi"/>
          <w:bCs/>
        </w:rPr>
        <w:t xml:space="preserve">Representation of the cumulative germination curves of </w:t>
      </w:r>
      <w:r w:rsidR="00317F28">
        <w:rPr>
          <w:rFonts w:cstheme="minorHAnsi"/>
          <w:bCs/>
        </w:rPr>
        <w:t>the</w:t>
      </w:r>
      <w:r w:rsidR="00317F28" w:rsidRPr="00CF67B3">
        <w:rPr>
          <w:rFonts w:cstheme="minorHAnsi"/>
          <w:bCs/>
        </w:rPr>
        <w:t xml:space="preserve"> </w:t>
      </w:r>
      <w:r w:rsidRPr="00CF67B3">
        <w:rPr>
          <w:rFonts w:cstheme="minorHAnsi"/>
          <w:bCs/>
        </w:rPr>
        <w:t xml:space="preserve">two study </w:t>
      </w:r>
      <w:ins w:id="296" w:author="Cuenta Microsoft" w:date="2024-09-26T12:07:00Z">
        <w:r>
          <w:rPr>
            <w:rFonts w:cstheme="minorHAnsi"/>
            <w:bCs/>
          </w:rPr>
          <w:t>communiti</w:t>
        </w:r>
        <w:r w:rsidRPr="00CF67B3">
          <w:rPr>
            <w:rFonts w:cstheme="minorHAnsi"/>
            <w:bCs/>
          </w:rPr>
          <w:t>es</w:t>
        </w:r>
      </w:ins>
      <w:r w:rsidRPr="00CF67B3">
        <w:rPr>
          <w:rFonts w:cstheme="minorHAnsi"/>
          <w:bCs/>
        </w:rPr>
        <w:t xml:space="preserve"> throughout the </w:t>
      </w:r>
      <w:r w:rsidR="00317F28">
        <w:rPr>
          <w:rFonts w:cstheme="minorHAnsi"/>
          <w:bCs/>
        </w:rPr>
        <w:t xml:space="preserve">germination </w:t>
      </w:r>
      <w:r w:rsidRPr="00CF67B3">
        <w:rPr>
          <w:rFonts w:cstheme="minorHAnsi"/>
          <w:bCs/>
        </w:rPr>
        <w:t xml:space="preserve">experiment. Within each panel, orange </w:t>
      </w:r>
      <w:r>
        <w:rPr>
          <w:rFonts w:cstheme="minorHAnsi"/>
          <w:bCs/>
        </w:rPr>
        <w:t xml:space="preserve">and blue </w:t>
      </w:r>
      <w:r w:rsidRPr="00CF67B3">
        <w:rPr>
          <w:rFonts w:cstheme="minorHAnsi"/>
          <w:bCs/>
        </w:rPr>
        <w:t>curve</w:t>
      </w:r>
      <w:r>
        <w:rPr>
          <w:rFonts w:cstheme="minorHAnsi"/>
          <w:bCs/>
        </w:rPr>
        <w:t>s</w:t>
      </w:r>
      <w:r w:rsidRPr="00CF67B3">
        <w:rPr>
          <w:rFonts w:cstheme="minorHAnsi"/>
          <w:bCs/>
        </w:rPr>
        <w:t xml:space="preserve"> represent germination proportion in </w:t>
      </w:r>
      <w:r>
        <w:rPr>
          <w:rFonts w:cstheme="minorHAnsi"/>
          <w:bCs/>
        </w:rPr>
        <w:t xml:space="preserve">the </w:t>
      </w:r>
      <w:r w:rsidRPr="00CF67B3">
        <w:rPr>
          <w:rFonts w:cstheme="minorHAnsi"/>
          <w:bCs/>
        </w:rPr>
        <w:t xml:space="preserve">fellfield and snowbed </w:t>
      </w:r>
      <w:r>
        <w:rPr>
          <w:rFonts w:cstheme="minorHAnsi"/>
          <w:bCs/>
        </w:rPr>
        <w:t>conditions, respectively</w:t>
      </w:r>
      <w:r w:rsidRPr="00CF67B3">
        <w:rPr>
          <w:rFonts w:cstheme="minorHAnsi"/>
          <w:bCs/>
        </w:rPr>
        <w:t xml:space="preserve">. Flat areas represent cold period when no germination scores </w:t>
      </w:r>
      <w:proofErr w:type="gramStart"/>
      <w:r w:rsidRPr="00CF67B3">
        <w:rPr>
          <w:rFonts w:cstheme="minorHAnsi"/>
          <w:bCs/>
        </w:rPr>
        <w:t>were done</w:t>
      </w:r>
      <w:proofErr w:type="gramEnd"/>
      <w:r w:rsidRPr="00CF67B3">
        <w:rPr>
          <w:rFonts w:cstheme="minorHAnsi"/>
          <w:bCs/>
        </w:rPr>
        <w:t xml:space="preserve">.  </w:t>
      </w:r>
      <w:r w:rsidR="00317F28">
        <w:rPr>
          <w:rFonts w:cstheme="minorHAnsi"/>
          <w:bCs/>
        </w:rPr>
        <w:t>H</w:t>
      </w:r>
      <w:r w:rsidRPr="00CF67B3">
        <w:rPr>
          <w:rFonts w:cstheme="minorHAnsi"/>
          <w:bCs/>
        </w:rPr>
        <w:t xml:space="preserve">orizontal bars </w:t>
      </w:r>
      <w:r w:rsidR="00317F28">
        <w:rPr>
          <w:rFonts w:cstheme="minorHAnsi"/>
          <w:bCs/>
        </w:rPr>
        <w:t xml:space="preserve">in the bottom </w:t>
      </w:r>
      <w:r w:rsidRPr="00CF67B3">
        <w:rPr>
          <w:rFonts w:cstheme="minorHAnsi"/>
          <w:bCs/>
        </w:rPr>
        <w:t xml:space="preserve">represent the phenology periods calculated. </w:t>
      </w:r>
    </w:p>
    <w:p w14:paraId="1ADD4AAC" w14:textId="01B2A88E" w:rsidR="00397747" w:rsidRPr="00397747" w:rsidRDefault="00397747" w:rsidP="00397747">
      <w:pPr>
        <w:spacing w:line="480" w:lineRule="auto"/>
        <w:jc w:val="both"/>
        <w:rPr>
          <w:rFonts w:cstheme="minorHAnsi"/>
        </w:rPr>
      </w:pPr>
      <w:r w:rsidRPr="00CF67B3">
        <w:rPr>
          <w:rFonts w:cstheme="minorHAnsi"/>
          <w:b/>
        </w:rPr>
        <w:t>Fig</w:t>
      </w:r>
      <w:r>
        <w:rPr>
          <w:rFonts w:cstheme="minorHAnsi"/>
          <w:b/>
        </w:rPr>
        <w:t>ure</w:t>
      </w:r>
      <w:r w:rsidRPr="00CF67B3">
        <w:rPr>
          <w:rFonts w:cstheme="minorHAnsi"/>
          <w:b/>
        </w:rPr>
        <w:t xml:space="preserve"> 3</w:t>
      </w:r>
      <w:r>
        <w:rPr>
          <w:rFonts w:cstheme="minorHAnsi"/>
          <w:b/>
        </w:rPr>
        <w:t>.</w:t>
      </w:r>
      <w:r w:rsidRPr="00CF67B3">
        <w:rPr>
          <w:rFonts w:cstheme="minorHAnsi"/>
        </w:rPr>
        <w:t xml:space="preserve"> Germination shift </w:t>
      </w:r>
      <w:ins w:id="297" w:author="Cuenta Microsoft" w:date="2024-09-27T17:48:00Z">
        <w:r w:rsidR="001739C0">
          <w:rPr>
            <w:rFonts w:cstheme="minorHAnsi"/>
          </w:rPr>
          <w:t>in fellfield conditions compared to snowbed conditions</w:t>
        </w:r>
      </w:ins>
      <w:ins w:id="298" w:author="Cuenta Microsoft" w:date="2024-10-10T15:56:00Z">
        <w:r w:rsidR="00920418">
          <w:rPr>
            <w:rFonts w:cstheme="minorHAnsi"/>
          </w:rPr>
          <w:t xml:space="preserve"> in temperate and mediterranean communities</w:t>
        </w:r>
      </w:ins>
      <w:r w:rsidRPr="00CF67B3">
        <w:rPr>
          <w:rFonts w:cstheme="minorHAnsi"/>
        </w:rPr>
        <w:t xml:space="preserve">. (a) Density </w:t>
      </w:r>
      <w:ins w:id="299" w:author="Cuenta Microsoft" w:date="2024-10-10T15:57:00Z">
        <w:r w:rsidR="00920418" w:rsidRPr="00CF67B3">
          <w:rPr>
            <w:rFonts w:cstheme="minorHAnsi"/>
          </w:rPr>
          <w:t>plot</w:t>
        </w:r>
        <w:r w:rsidR="00920418">
          <w:rPr>
            <w:rFonts w:cstheme="minorHAnsi"/>
          </w:rPr>
          <w:t>s</w:t>
        </w:r>
        <w:r w:rsidR="00920418" w:rsidRPr="00CF67B3">
          <w:rPr>
            <w:rFonts w:cstheme="minorHAnsi"/>
          </w:rPr>
          <w:t xml:space="preserve"> </w:t>
        </w:r>
        <w:r w:rsidR="00920418">
          <w:rPr>
            <w:rFonts w:cstheme="minorHAnsi"/>
          </w:rPr>
          <w:t>show, for all the species in a community, the frequency distribution (y axis) of values (x axis) in</w:t>
        </w:r>
        <w:r w:rsidR="00920418" w:rsidRPr="00CF67B3">
          <w:rPr>
            <w:rFonts w:cstheme="minorHAnsi"/>
          </w:rPr>
          <w:t xml:space="preserve"> </w:t>
        </w:r>
      </w:ins>
      <w:r w:rsidRPr="00CF67B3">
        <w:rPr>
          <w:rFonts w:cstheme="minorHAnsi"/>
        </w:rPr>
        <w:t xml:space="preserve">germination </w:t>
      </w:r>
      <w:r>
        <w:rPr>
          <w:rFonts w:cstheme="minorHAnsi"/>
        </w:rPr>
        <w:t>shifts</w:t>
      </w:r>
      <w:ins w:id="300" w:author="Cuenta Microsoft" w:date="2024-10-10T15:57:00Z">
        <w:r w:rsidR="00920418">
          <w:rPr>
            <w:rFonts w:cstheme="minorHAnsi"/>
          </w:rPr>
          <w:t xml:space="preserve">, </w:t>
        </w:r>
        <w:r w:rsidR="00920418">
          <w:t>calculated as</w:t>
        </w:r>
        <w:r w:rsidR="00920418" w:rsidRPr="500F0B95">
          <w:t xml:space="preserve"> </w:t>
        </w:r>
        <w:r w:rsidR="00920418" w:rsidRPr="00CF67B3">
          <w:rPr>
            <w:rFonts w:cstheme="minorHAnsi"/>
            <w:bCs/>
          </w:rPr>
          <w:t xml:space="preserve">the </w:t>
        </w:r>
        <w:r w:rsidR="00920418">
          <w:rPr>
            <w:rFonts w:cstheme="minorHAnsi"/>
            <w:bCs/>
          </w:rPr>
          <w:t>area-based differences in</w:t>
        </w:r>
        <w:r w:rsidR="00920418" w:rsidRPr="00CF67B3">
          <w:rPr>
            <w:rFonts w:cstheme="minorHAnsi"/>
            <w:bCs/>
          </w:rPr>
          <w:t xml:space="preserve"> cumulative germination curves</w:t>
        </w:r>
        <w:r w:rsidR="00920418" w:rsidRPr="500F0B95">
          <w:t xml:space="preserve"> </w:t>
        </w:r>
        <w:r w:rsidR="00920418">
          <w:t>between fellfield and snowbed climatic regimes (</w:t>
        </w:r>
        <w:r w:rsidR="00920418" w:rsidRPr="500F0B95">
          <w:t>provided i</w:t>
        </w:r>
        <w:r w:rsidR="00920418">
          <w:t xml:space="preserve">n supporting information Fig. </w:t>
        </w:r>
        <w:r w:rsidR="00920418" w:rsidRPr="004A31A0">
          <w:rPr>
            <w:b/>
          </w:rPr>
          <w:t>S2</w:t>
        </w:r>
        <w:r w:rsidR="00920418">
          <w:t>)</w:t>
        </w:r>
        <w:r w:rsidR="00920418" w:rsidRPr="00CF67B3">
          <w:rPr>
            <w:rFonts w:cstheme="minorHAnsi"/>
          </w:rPr>
          <w:t>.</w:t>
        </w:r>
      </w:ins>
      <w:r w:rsidRPr="00CF67B3">
        <w:rPr>
          <w:rFonts w:cstheme="minorHAnsi"/>
        </w:rPr>
        <w:t xml:space="preserve"> (b) Phylogenetic tree </w:t>
      </w:r>
      <w:ins w:id="301" w:author="Cuenta Microsoft" w:date="2024-10-10T15:57:00Z">
        <w:r w:rsidR="00920418">
          <w:rPr>
            <w:rFonts w:cstheme="minorHAnsi"/>
          </w:rPr>
          <w:t xml:space="preserve">and </w:t>
        </w:r>
      </w:ins>
      <w:r w:rsidRPr="00CF67B3">
        <w:rPr>
          <w:rFonts w:cstheme="minorHAnsi"/>
        </w:rPr>
        <w:t xml:space="preserve">germination </w:t>
      </w:r>
      <w:ins w:id="302" w:author="Cuenta Microsoft" w:date="2024-10-10T15:57:00Z">
        <w:r w:rsidR="00920418" w:rsidRPr="00CF67B3">
          <w:rPr>
            <w:rFonts w:cstheme="minorHAnsi"/>
          </w:rPr>
          <w:t>shift</w:t>
        </w:r>
        <w:r w:rsidR="00920418">
          <w:rPr>
            <w:rFonts w:cstheme="minorHAnsi"/>
          </w:rPr>
          <w:t xml:space="preserve"> of the studied species</w:t>
        </w:r>
      </w:ins>
      <w:r w:rsidRPr="00CF67B3">
        <w:rPr>
          <w:rFonts w:cstheme="minorHAnsi"/>
        </w:rPr>
        <w:t xml:space="preserve">. Orange bars represent </w:t>
      </w:r>
      <w:r>
        <w:rPr>
          <w:rFonts w:cstheme="minorHAnsi"/>
        </w:rPr>
        <w:t xml:space="preserve">the </w:t>
      </w:r>
      <w:r w:rsidRPr="00CF67B3">
        <w:rPr>
          <w:rFonts w:cstheme="minorHAnsi"/>
        </w:rPr>
        <w:t>germination shift towards early season (</w:t>
      </w:r>
      <w:ins w:id="303" w:author="Cuenta Microsoft" w:date="2024-09-27T17:48:00Z">
        <w:r w:rsidR="001739C0">
          <w:rPr>
            <w:rFonts w:cstheme="minorHAnsi"/>
          </w:rPr>
          <w:t xml:space="preserve">earlier and </w:t>
        </w:r>
      </w:ins>
      <w:r w:rsidRPr="00CF67B3">
        <w:rPr>
          <w:rFonts w:cstheme="minorHAnsi"/>
        </w:rPr>
        <w:t xml:space="preserve">higher germination in fellfield </w:t>
      </w:r>
      <w:ins w:id="304" w:author="Cuenta Microsoft" w:date="2024-09-27T17:49:00Z">
        <w:r w:rsidR="001739C0">
          <w:rPr>
            <w:rFonts w:cstheme="minorHAnsi"/>
          </w:rPr>
          <w:t>conditions</w:t>
        </w:r>
      </w:ins>
      <w:r w:rsidRPr="00CF67B3">
        <w:rPr>
          <w:rFonts w:cstheme="minorHAnsi"/>
        </w:rPr>
        <w:t>, i.e</w:t>
      </w:r>
      <w:r w:rsidR="006D3A97">
        <w:rPr>
          <w:rFonts w:cstheme="minorHAnsi"/>
        </w:rPr>
        <w:t>.,</w:t>
      </w:r>
      <w:r w:rsidRPr="00CF67B3">
        <w:rPr>
          <w:rFonts w:cstheme="minorHAnsi"/>
        </w:rPr>
        <w:t xml:space="preserve"> </w:t>
      </w:r>
      <w:ins w:id="305" w:author="Cuenta Microsoft" w:date="2024-09-27T17:49:00Z">
        <w:r w:rsidR="001739C0">
          <w:rPr>
            <w:rFonts w:cstheme="minorHAnsi"/>
          </w:rPr>
          <w:t xml:space="preserve">the longer the bar, </w:t>
        </w:r>
      </w:ins>
      <w:ins w:id="306" w:author="Cuenta Microsoft" w:date="2024-10-10T15:57:00Z">
        <w:r w:rsidR="00920418">
          <w:rPr>
            <w:rFonts w:cstheme="minorHAnsi"/>
          </w:rPr>
          <w:t>the</w:t>
        </w:r>
      </w:ins>
      <w:r w:rsidR="006D3A97">
        <w:rPr>
          <w:rFonts w:cstheme="minorHAnsi"/>
        </w:rPr>
        <w:t xml:space="preserve"> </w:t>
      </w:r>
      <w:ins w:id="307" w:author="Cuenta Microsoft" w:date="2024-09-27T17:49:00Z">
        <w:r w:rsidR="001739C0">
          <w:rPr>
            <w:rFonts w:cstheme="minorHAnsi"/>
          </w:rPr>
          <w:t xml:space="preserve">bigger the </w:t>
        </w:r>
      </w:ins>
      <w:ins w:id="308" w:author="Cuenta Microsoft" w:date="2024-09-27T17:50:00Z">
        <w:r w:rsidR="001739C0">
          <w:rPr>
            <w:rFonts w:cstheme="minorHAnsi"/>
          </w:rPr>
          <w:t xml:space="preserve">germination </w:t>
        </w:r>
      </w:ins>
      <w:ins w:id="309" w:author="Cuenta Microsoft" w:date="2024-09-27T17:49:00Z">
        <w:r w:rsidR="001739C0">
          <w:rPr>
            <w:rFonts w:cstheme="minorHAnsi"/>
          </w:rPr>
          <w:t>difference between</w:t>
        </w:r>
      </w:ins>
      <w:ins w:id="310" w:author="Cuenta Microsoft" w:date="2024-09-27T17:50:00Z">
        <w:r w:rsidR="001739C0">
          <w:rPr>
            <w:rFonts w:cstheme="minorHAnsi"/>
          </w:rPr>
          <w:t xml:space="preserve"> climate regime</w:t>
        </w:r>
      </w:ins>
      <w:r w:rsidRPr="00CF67B3">
        <w:rPr>
          <w:rFonts w:cstheme="minorHAnsi"/>
        </w:rPr>
        <w:t xml:space="preserve">), </w:t>
      </w:r>
      <w:r>
        <w:rPr>
          <w:rFonts w:cstheme="minorHAnsi"/>
        </w:rPr>
        <w:t xml:space="preserve">and </w:t>
      </w:r>
      <w:r w:rsidRPr="00CF67B3">
        <w:rPr>
          <w:rFonts w:cstheme="minorHAnsi"/>
        </w:rPr>
        <w:t xml:space="preserve">blue bars represent </w:t>
      </w:r>
      <w:r>
        <w:rPr>
          <w:rFonts w:cstheme="minorHAnsi"/>
        </w:rPr>
        <w:t xml:space="preserve">the </w:t>
      </w:r>
      <w:r w:rsidRPr="00CF67B3">
        <w:rPr>
          <w:rFonts w:cstheme="minorHAnsi"/>
        </w:rPr>
        <w:t>germination shift towards late season (</w:t>
      </w:r>
      <w:ins w:id="311" w:author="Cuenta Microsoft" w:date="2024-09-27T17:49:00Z">
        <w:r w:rsidR="001739C0">
          <w:rPr>
            <w:rFonts w:cstheme="minorHAnsi"/>
          </w:rPr>
          <w:t xml:space="preserve">later and </w:t>
        </w:r>
      </w:ins>
      <w:r w:rsidRPr="00CF67B3">
        <w:rPr>
          <w:rFonts w:cstheme="minorHAnsi"/>
        </w:rPr>
        <w:t xml:space="preserve">higher germination in snowbed </w:t>
      </w:r>
      <w:del w:id="312" w:author="Cuenta Microsoft" w:date="2024-09-27T17:49:00Z">
        <w:r w:rsidRPr="00CF67B3" w:rsidDel="001739C0">
          <w:rPr>
            <w:rFonts w:cstheme="minorHAnsi"/>
          </w:rPr>
          <w:delText xml:space="preserve"> </w:delText>
        </w:r>
      </w:del>
      <w:ins w:id="313" w:author="Cuenta Microsoft" w:date="2024-09-27T17:51:00Z">
        <w:r w:rsidR="001739C0">
          <w:rPr>
            <w:rFonts w:cstheme="minorHAnsi"/>
          </w:rPr>
          <w:t>conditions</w:t>
        </w:r>
      </w:ins>
      <w:r w:rsidRPr="00CF67B3">
        <w:rPr>
          <w:rFonts w:cstheme="minorHAnsi"/>
        </w:rPr>
        <w:t>).</w:t>
      </w:r>
    </w:p>
    <w:p w14:paraId="36867B5B" w14:textId="75D7A86B" w:rsidR="00397747" w:rsidRPr="00397747" w:rsidRDefault="00397747" w:rsidP="00397747">
      <w:pPr>
        <w:spacing w:line="480" w:lineRule="auto"/>
        <w:jc w:val="both"/>
      </w:pPr>
      <w:r w:rsidRPr="00CF67B3">
        <w:rPr>
          <w:b/>
        </w:rPr>
        <w:t>Fig</w:t>
      </w:r>
      <w:r>
        <w:rPr>
          <w:b/>
        </w:rPr>
        <w:t>ure</w:t>
      </w:r>
      <w:r w:rsidRPr="00CF67B3">
        <w:rPr>
          <w:b/>
        </w:rPr>
        <w:t xml:space="preserve"> 4</w:t>
      </w:r>
      <w:r>
        <w:rPr>
          <w:b/>
        </w:rPr>
        <w:t>.</w:t>
      </w:r>
      <w:r w:rsidRPr="00CF67B3">
        <w:t xml:space="preserve"> </w:t>
      </w:r>
      <w:r w:rsidR="006D3A97">
        <w:t>Responses of g</w:t>
      </w:r>
      <w:r w:rsidRPr="00CF67B3">
        <w:t>ermination phenology trait</w:t>
      </w:r>
      <w:r w:rsidR="006D3A97">
        <w:t>s</w:t>
      </w:r>
      <w:r w:rsidRPr="00CF67B3">
        <w:t xml:space="preserve"> </w:t>
      </w:r>
      <w:r w:rsidR="006D3A97">
        <w:t>to</w:t>
      </w:r>
      <w:r w:rsidRPr="00CF67B3">
        <w:t xml:space="preserve"> </w:t>
      </w:r>
      <w:ins w:id="314" w:author="Cuenta Microsoft" w:date="2024-09-26T11:18:00Z">
        <w:r>
          <w:t>climate regime</w:t>
        </w:r>
      </w:ins>
      <w:r w:rsidRPr="00CF67B3">
        <w:t xml:space="preserve">s in </w:t>
      </w:r>
      <w:ins w:id="315" w:author="Cuenta Microsoft" w:date="2024-10-10T15:58:00Z">
        <w:r w:rsidR="00920418">
          <w:t>temperate and mediterranean</w:t>
        </w:r>
        <w:r w:rsidR="00920418" w:rsidRPr="00CF67B3">
          <w:t xml:space="preserve"> </w:t>
        </w:r>
        <w:r w:rsidR="00920418">
          <w:t>communities</w:t>
        </w:r>
      </w:ins>
      <w:r w:rsidRPr="00CF67B3">
        <w:t xml:space="preserve">. (a) Model size effects of </w:t>
      </w:r>
      <w:ins w:id="316" w:author="Cuenta Microsoft" w:date="2024-09-26T11:18:00Z">
        <w:r>
          <w:t>climate regime</w:t>
        </w:r>
      </w:ins>
      <w:r w:rsidRPr="00CF67B3">
        <w:t xml:space="preserve"> according to MCMC-</w:t>
      </w:r>
      <w:proofErr w:type="spellStart"/>
      <w:r w:rsidRPr="00CF67B3">
        <w:t>glmm</w:t>
      </w:r>
      <w:proofErr w:type="spellEnd"/>
      <w:r w:rsidRPr="00CF67B3">
        <w:t xml:space="preserve"> analysis. Dots indicate mean effect size and whiskers are 95 % credible intervals (CI). The vertical dashed line marks the zero effect: when the CI crosses the </w:t>
      </w:r>
      <w:r>
        <w:t>zero line</w:t>
      </w:r>
      <w:r w:rsidRPr="00CF67B3">
        <w:t xml:space="preserve">, the effect is not significant. Dots on the right side of the zero-line (positive) mean higher values in the snowbed </w:t>
      </w:r>
      <w:r>
        <w:t>condition</w:t>
      </w:r>
      <w:del w:id="317" w:author="Cuenta Microsoft" w:date="2024-09-26T12:06:00Z">
        <w:r w:rsidDel="00D750D0">
          <w:delText>s</w:delText>
        </w:r>
      </w:del>
      <w:r w:rsidRPr="00CF67B3">
        <w:t xml:space="preserve"> (blue background), while dots on the left side of the zero-line (negative) mean higher values in the fellfield </w:t>
      </w:r>
      <w:r>
        <w:t>condition</w:t>
      </w:r>
      <w:del w:id="318" w:author="Cuenta Microsoft" w:date="2024-09-26T12:06:00Z">
        <w:r w:rsidDel="00D750D0">
          <w:delText>s</w:delText>
        </w:r>
      </w:del>
      <w:r w:rsidRPr="00CF67B3">
        <w:t xml:space="preserve"> (orange background). (b) Mean germination values for the </w:t>
      </w:r>
      <w:r w:rsidR="006D3A97">
        <w:t>germination phenology</w:t>
      </w:r>
      <w:r w:rsidR="006D3A97" w:rsidRPr="00CF67B3">
        <w:t xml:space="preserve"> </w:t>
      </w:r>
      <w:r w:rsidRPr="00CF67B3">
        <w:t xml:space="preserve">traits. Notice the different scales in </w:t>
      </w:r>
      <w:r>
        <w:t xml:space="preserve">the </w:t>
      </w:r>
      <w:r w:rsidRPr="00CF67B3">
        <w:t xml:space="preserve">y-axis. Error bars in germination phenology traits autumn, winter, spring, summer and total are binomial </w:t>
      </w:r>
      <w:r>
        <w:t>confidence</w:t>
      </w:r>
      <w:r w:rsidRPr="00CF67B3">
        <w:t xml:space="preserve"> intervals. Error bars in T50 and EHS are </w:t>
      </w:r>
      <w:proofErr w:type="spellStart"/>
      <w:r w:rsidRPr="00CF67B3">
        <w:t>gaussian</w:t>
      </w:r>
      <w:proofErr w:type="spellEnd"/>
      <w:r w:rsidRPr="00CF67B3">
        <w:t xml:space="preserve"> </w:t>
      </w:r>
      <w:r>
        <w:t>confidence</w:t>
      </w:r>
      <w:r w:rsidRPr="00CF67B3">
        <w:t xml:space="preserve"> intervals.</w:t>
      </w:r>
    </w:p>
    <w:p w14:paraId="603727DA" w14:textId="7812A803" w:rsidR="00397747" w:rsidRPr="00F95F23" w:rsidRDefault="00397747" w:rsidP="00397747">
      <w:pPr>
        <w:spacing w:line="480" w:lineRule="auto"/>
        <w:jc w:val="both"/>
        <w:rPr>
          <w:rFonts w:cstheme="minorHAnsi"/>
        </w:rPr>
      </w:pPr>
      <w:bookmarkStart w:id="319" w:name="_GoBack"/>
      <w:r w:rsidRPr="00CF67B3">
        <w:rPr>
          <w:rFonts w:cstheme="minorHAnsi"/>
          <w:b/>
        </w:rPr>
        <w:lastRenderedPageBreak/>
        <w:t>Fig</w:t>
      </w:r>
      <w:r>
        <w:rPr>
          <w:rFonts w:cstheme="minorHAnsi"/>
          <w:b/>
        </w:rPr>
        <w:t>ure</w:t>
      </w:r>
      <w:r w:rsidRPr="00CF67B3">
        <w:rPr>
          <w:rFonts w:cstheme="minorHAnsi"/>
          <w:b/>
        </w:rPr>
        <w:t xml:space="preserve"> 5</w:t>
      </w:r>
      <w:r>
        <w:rPr>
          <w:rFonts w:cstheme="minorHAnsi"/>
          <w:b/>
        </w:rPr>
        <w:t>.</w:t>
      </w:r>
      <w:r w:rsidRPr="00CF67B3">
        <w:rPr>
          <w:rFonts w:cstheme="minorHAnsi"/>
        </w:rPr>
        <w:t xml:space="preserve"> Germination phenology in field sowing experiment.</w:t>
      </w:r>
      <w:ins w:id="320" w:author="Cuenta Microsoft" w:date="2024-10-10T15:58:00Z">
        <w:r w:rsidR="00920418">
          <w:rPr>
            <w:rFonts w:cstheme="minorHAnsi"/>
          </w:rPr>
          <w:t xml:space="preserve"> The bars represent the number of seeds</w:t>
        </w:r>
      </w:ins>
      <w:r w:rsidRPr="00CF67B3">
        <w:rPr>
          <w:rFonts w:cstheme="minorHAnsi"/>
        </w:rPr>
        <w:t xml:space="preserve"> germinated in the field (max N = 60) in </w:t>
      </w:r>
      <w:ins w:id="321" w:author="Cuenta Microsoft" w:date="2024-10-10T15:58:00Z">
        <w:r w:rsidR="00920418">
          <w:rPr>
            <w:rFonts w:cstheme="minorHAnsi"/>
          </w:rPr>
          <w:t xml:space="preserve">two </w:t>
        </w:r>
      </w:ins>
      <w:r w:rsidRPr="00CF67B3">
        <w:rPr>
          <w:rFonts w:cstheme="minorHAnsi"/>
        </w:rPr>
        <w:t xml:space="preserve">microclimatic conditions (fellfield vs snowbed) at each </w:t>
      </w:r>
      <w:ins w:id="322" w:author="Cuenta Microsoft" w:date="2024-09-26T15:38:00Z">
        <w:r>
          <w:rPr>
            <w:rFonts w:cstheme="minorHAnsi"/>
          </w:rPr>
          <w:t>retrieval</w:t>
        </w:r>
        <w:r w:rsidRPr="00CF67B3">
          <w:rPr>
            <w:rFonts w:cstheme="minorHAnsi"/>
          </w:rPr>
          <w:t xml:space="preserve"> </w:t>
        </w:r>
      </w:ins>
      <w:r w:rsidRPr="00CF67B3">
        <w:rPr>
          <w:rFonts w:cstheme="minorHAnsi"/>
        </w:rPr>
        <w:t>time (</w:t>
      </w:r>
      <w:r>
        <w:rPr>
          <w:rFonts w:cstheme="minorHAnsi"/>
        </w:rPr>
        <w:t>early season</w:t>
      </w:r>
      <w:r w:rsidRPr="00CF67B3">
        <w:rPr>
          <w:rFonts w:cstheme="minorHAnsi"/>
        </w:rPr>
        <w:t xml:space="preserve"> vs </w:t>
      </w:r>
      <w:r>
        <w:rPr>
          <w:rFonts w:cstheme="minorHAnsi"/>
        </w:rPr>
        <w:t>late season</w:t>
      </w:r>
      <w:r w:rsidR="00FD0295" w:rsidRPr="00CF67B3">
        <w:rPr>
          <w:rFonts w:cstheme="minorHAnsi"/>
        </w:rPr>
        <w:t xml:space="preserve">) </w:t>
      </w:r>
      <w:ins w:id="323" w:author="Cuenta Microsoft" w:date="2024-10-10T15:58:00Z">
        <w:r w:rsidR="00920418">
          <w:rPr>
            <w:rFonts w:cstheme="minorHAnsi"/>
          </w:rPr>
          <w:t>in the studied temperate and mediterranean communities</w:t>
        </w:r>
      </w:ins>
      <w:r w:rsidRPr="00CF67B3">
        <w:rPr>
          <w:rFonts w:cstheme="minorHAnsi"/>
        </w:rPr>
        <w:t>.</w:t>
      </w:r>
    </w:p>
    <w:bookmarkEnd w:id="319"/>
    <w:p w14:paraId="7E9FF85E" w14:textId="11B7EC17" w:rsidR="00C80A75" w:rsidRDefault="00A90CF3" w:rsidP="00914E3A">
      <w:pPr>
        <w:spacing w:line="480" w:lineRule="auto"/>
        <w:jc w:val="both"/>
        <w:rPr>
          <w:lang w:eastAsia="ca-ES"/>
        </w:rPr>
      </w:pPr>
      <w:r w:rsidRPr="0059583C">
        <w:rPr>
          <w:b/>
          <w:bCs/>
          <w:lang w:eastAsia="ca-ES"/>
        </w:rPr>
        <w:t>Table 1.</w:t>
      </w:r>
      <w:r w:rsidRPr="500F0B95">
        <w:rPr>
          <w:lang w:eastAsia="ca-ES"/>
        </w:rPr>
        <w:t xml:space="preserve"> Description of the germination phenology traits calculated in our study along with their ecological significance. Traits </w:t>
      </w:r>
      <w:proofErr w:type="gramStart"/>
      <w:r w:rsidRPr="500F0B95">
        <w:rPr>
          <w:lang w:eastAsia="ca-ES"/>
        </w:rPr>
        <w:t>were calculated for petri dish and used as replicates per each seed lot</w:t>
      </w:r>
      <w:proofErr w:type="gramEnd"/>
      <w:r w:rsidRPr="500F0B95">
        <w:rPr>
          <w:lang w:eastAsia="ca-ES"/>
        </w:rPr>
        <w:t>.</w:t>
      </w:r>
    </w:p>
    <w:tbl>
      <w:tblPr>
        <w:tblStyle w:val="Tablaconcuadrcula"/>
        <w:tblW w:w="8504" w:type="dxa"/>
        <w:tblLayout w:type="fixed"/>
        <w:tblLook w:val="04A0" w:firstRow="1" w:lastRow="0" w:firstColumn="1" w:lastColumn="0" w:noHBand="0" w:noVBand="1"/>
      </w:tblPr>
      <w:tblGrid>
        <w:gridCol w:w="1413"/>
        <w:gridCol w:w="1984"/>
        <w:gridCol w:w="2835"/>
        <w:gridCol w:w="2272"/>
      </w:tblGrid>
      <w:tr w:rsidR="001739C0" w:rsidRPr="00F95F23" w14:paraId="290ED337" w14:textId="21F15CC8" w:rsidTr="001E037E">
        <w:trPr>
          <w:trHeight w:val="532"/>
        </w:trPr>
        <w:tc>
          <w:tcPr>
            <w:tcW w:w="1413" w:type="dxa"/>
          </w:tcPr>
          <w:p w14:paraId="3EB3A6AF" w14:textId="77777777" w:rsidR="001739C0" w:rsidRPr="00F95F23" w:rsidRDefault="001739C0" w:rsidP="001739C0">
            <w:pPr>
              <w:jc w:val="both"/>
            </w:pPr>
          </w:p>
        </w:tc>
        <w:tc>
          <w:tcPr>
            <w:tcW w:w="1984" w:type="dxa"/>
          </w:tcPr>
          <w:p w14:paraId="0D0E6AEF" w14:textId="77777777" w:rsidR="001739C0" w:rsidRPr="00F95F23" w:rsidRDefault="001739C0" w:rsidP="001739C0">
            <w:pPr>
              <w:jc w:val="both"/>
            </w:pPr>
            <w:r w:rsidRPr="00F95F23">
              <w:t>Description</w:t>
            </w:r>
          </w:p>
        </w:tc>
        <w:tc>
          <w:tcPr>
            <w:tcW w:w="2835" w:type="dxa"/>
          </w:tcPr>
          <w:p w14:paraId="7D2900C0" w14:textId="77777777" w:rsidR="001739C0" w:rsidRPr="00F95F23" w:rsidRDefault="001739C0" w:rsidP="001739C0">
            <w:pPr>
              <w:jc w:val="both"/>
            </w:pPr>
            <w:r w:rsidRPr="00F95F23">
              <w:t>Ecological significance</w:t>
            </w:r>
          </w:p>
        </w:tc>
        <w:tc>
          <w:tcPr>
            <w:tcW w:w="2272" w:type="dxa"/>
          </w:tcPr>
          <w:p w14:paraId="43813428" w14:textId="0E0C3F82" w:rsidR="001739C0" w:rsidRPr="00F95F23" w:rsidRDefault="001739C0" w:rsidP="001739C0">
            <w:pPr>
              <w:jc w:val="both"/>
            </w:pPr>
            <w:r>
              <w:t>Potential drawbacks</w:t>
            </w:r>
          </w:p>
        </w:tc>
      </w:tr>
      <w:tr w:rsidR="001739C0" w:rsidRPr="00F95F23" w14:paraId="44BDFF37" w14:textId="4EBAB1A8" w:rsidTr="001E037E">
        <w:trPr>
          <w:trHeight w:val="574"/>
        </w:trPr>
        <w:tc>
          <w:tcPr>
            <w:tcW w:w="1413" w:type="dxa"/>
          </w:tcPr>
          <w:p w14:paraId="38C9BC6C" w14:textId="77777777" w:rsidR="001739C0" w:rsidRPr="00F95F23" w:rsidRDefault="001739C0" w:rsidP="001739C0">
            <w:pPr>
              <w:jc w:val="both"/>
            </w:pPr>
            <w:r w:rsidRPr="00F95F23">
              <w:t xml:space="preserve">Autumn germination </w:t>
            </w:r>
          </w:p>
        </w:tc>
        <w:tc>
          <w:tcPr>
            <w:tcW w:w="1984" w:type="dxa"/>
          </w:tcPr>
          <w:p w14:paraId="2E4E541A" w14:textId="77777777" w:rsidR="001739C0" w:rsidRPr="00F95F23" w:rsidRDefault="001739C0" w:rsidP="001739C0">
            <w:pPr>
              <w:jc w:val="both"/>
            </w:pPr>
            <w:r w:rsidRPr="00F95F23">
              <w:t xml:space="preserve">Germination at mid-November, last check before winter </w:t>
            </w:r>
            <w:r w:rsidRPr="00F95F23">
              <w:rPr>
                <w:rFonts w:eastAsia="Times New Roman" w:cstheme="minorHAnsi"/>
                <w:color w:val="000000"/>
                <w:lang w:eastAsia="ca-ES"/>
              </w:rPr>
              <w:t>(T mean &lt; 3.5 ºC)</w:t>
            </w:r>
            <w:r w:rsidRPr="00F95F23">
              <w:t>.</w:t>
            </w:r>
          </w:p>
        </w:tc>
        <w:tc>
          <w:tcPr>
            <w:tcW w:w="2835" w:type="dxa"/>
          </w:tcPr>
          <w:p w14:paraId="0DFD2D42" w14:textId="77777777" w:rsidR="001739C0" w:rsidRPr="00F95F23" w:rsidRDefault="001739C0" w:rsidP="001739C0">
            <w:pPr>
              <w:jc w:val="both"/>
            </w:pPr>
            <w:r w:rsidRPr="00F95F23">
              <w:t>Germination without cold stratification requirement. Seeds germinate fast and seedlings can develop before winter.</w:t>
            </w:r>
          </w:p>
        </w:tc>
        <w:tc>
          <w:tcPr>
            <w:tcW w:w="2272" w:type="dxa"/>
          </w:tcPr>
          <w:p w14:paraId="6B3E4CAD" w14:textId="0ED582A1" w:rsidR="001739C0" w:rsidRPr="00F95F23" w:rsidRDefault="001E037E" w:rsidP="001E037E">
            <w:pPr>
              <w:jc w:val="both"/>
            </w:pPr>
            <w:r>
              <w:t>Risk of frost damage in case of punctual temperature drop as well as risk of drought.</w:t>
            </w:r>
          </w:p>
        </w:tc>
      </w:tr>
      <w:tr w:rsidR="001739C0" w:rsidRPr="00F95F23" w14:paraId="6D6A0517" w14:textId="50107019" w:rsidTr="001E037E">
        <w:trPr>
          <w:trHeight w:val="782"/>
        </w:trPr>
        <w:tc>
          <w:tcPr>
            <w:tcW w:w="1413" w:type="dxa"/>
          </w:tcPr>
          <w:p w14:paraId="47F4AA56" w14:textId="77777777" w:rsidR="001739C0" w:rsidRPr="00F95F23" w:rsidRDefault="001739C0" w:rsidP="001739C0">
            <w:pPr>
              <w:jc w:val="both"/>
            </w:pPr>
            <w:r w:rsidRPr="00F95F23">
              <w:t>Winter germination</w:t>
            </w:r>
          </w:p>
        </w:tc>
        <w:tc>
          <w:tcPr>
            <w:tcW w:w="1984" w:type="dxa"/>
          </w:tcPr>
          <w:p w14:paraId="1037786A" w14:textId="30FB88F6" w:rsidR="001739C0" w:rsidRPr="00F95F23" w:rsidRDefault="001739C0" w:rsidP="001739C0">
            <w:pPr>
              <w:jc w:val="both"/>
            </w:pPr>
            <w:r w:rsidRPr="00F95F23">
              <w:rPr>
                <w:rFonts w:eastAsia="Times New Roman" w:cstheme="minorHAnsi"/>
                <w:color w:val="000000"/>
                <w:lang w:eastAsia="ca-ES"/>
              </w:rPr>
              <w:t xml:space="preserve">From last germination score before winter, T mean &lt; 3.5 ºC, until T mean &gt; 2 ºC. Different length in each </w:t>
            </w:r>
            <w:ins w:id="324" w:author="Cuenta Microsoft" w:date="2024-09-26T11:18:00Z">
              <w:r>
                <w:rPr>
                  <w:rFonts w:eastAsia="Times New Roman" w:cstheme="minorHAnsi"/>
                  <w:color w:val="000000"/>
                  <w:lang w:eastAsia="ca-ES"/>
                </w:rPr>
                <w:t>climate regime</w:t>
              </w:r>
            </w:ins>
            <w:r w:rsidRPr="00F95F23">
              <w:rPr>
                <w:rFonts w:eastAsia="Times New Roman" w:cstheme="minorHAnsi"/>
                <w:color w:val="000000"/>
                <w:lang w:eastAsia="ca-ES"/>
              </w:rPr>
              <w:t>.</w:t>
            </w:r>
          </w:p>
        </w:tc>
        <w:tc>
          <w:tcPr>
            <w:tcW w:w="2835" w:type="dxa"/>
          </w:tcPr>
          <w:p w14:paraId="3B1345D0" w14:textId="5A7BBCF1" w:rsidR="001739C0" w:rsidRPr="00F95F23" w:rsidRDefault="001739C0" w:rsidP="001739C0">
            <w:pPr>
              <w:jc w:val="both"/>
            </w:pPr>
            <w:r w:rsidRPr="00F95F23">
              <w:t xml:space="preserve">Germination of species able to germinate under snow-like conditions (zero degrees and darkness). Maximizes ability of taking advantage of water available </w:t>
            </w:r>
            <w:ins w:id="325" w:author="Cuenta Microsoft" w:date="2024-09-26T14:44:00Z">
              <w:r w:rsidRPr="00C05DC3">
                <w:t>after snowmelt for rapid seedling recruitment</w:t>
              </w:r>
            </w:ins>
            <w:r w:rsidRPr="00F95F23">
              <w:t>.</w:t>
            </w:r>
          </w:p>
        </w:tc>
        <w:tc>
          <w:tcPr>
            <w:tcW w:w="2272" w:type="dxa"/>
          </w:tcPr>
          <w:p w14:paraId="21A9549D" w14:textId="30011DED" w:rsidR="001739C0" w:rsidRPr="00F95F23" w:rsidRDefault="001E037E" w:rsidP="001E037E">
            <w:pPr>
              <w:jc w:val="both"/>
            </w:pPr>
            <w:r>
              <w:t xml:space="preserve">Risk of frost damage if snow </w:t>
            </w:r>
            <w:proofErr w:type="gramStart"/>
            <w:r>
              <w:t>is swept</w:t>
            </w:r>
            <w:proofErr w:type="gramEnd"/>
            <w:r>
              <w:t xml:space="preserve"> by wind or melt earlier.</w:t>
            </w:r>
          </w:p>
        </w:tc>
      </w:tr>
      <w:tr w:rsidR="001739C0" w:rsidRPr="00F95F23" w14:paraId="3E781D71" w14:textId="781FC33A" w:rsidTr="001E037E">
        <w:trPr>
          <w:trHeight w:val="782"/>
        </w:trPr>
        <w:tc>
          <w:tcPr>
            <w:tcW w:w="1413" w:type="dxa"/>
          </w:tcPr>
          <w:p w14:paraId="17523CF8" w14:textId="77777777" w:rsidR="001739C0" w:rsidRPr="00F95F23" w:rsidRDefault="001739C0" w:rsidP="001739C0">
            <w:pPr>
              <w:jc w:val="both"/>
            </w:pPr>
            <w:r w:rsidRPr="00F95F23">
              <w:t xml:space="preserve">Spring germination </w:t>
            </w:r>
          </w:p>
        </w:tc>
        <w:tc>
          <w:tcPr>
            <w:tcW w:w="1984" w:type="dxa"/>
          </w:tcPr>
          <w:p w14:paraId="48F9A214" w14:textId="3CC21611" w:rsidR="001739C0" w:rsidRPr="00F95F23" w:rsidRDefault="001739C0" w:rsidP="001739C0">
            <w:pPr>
              <w:jc w:val="both"/>
            </w:pPr>
            <w:r w:rsidRPr="00F95F23">
              <w:t>Germination at the summer solstice relative to end of winter period (from T</w:t>
            </w:r>
            <w:r>
              <w:t xml:space="preserve"> </w:t>
            </w:r>
            <w:r w:rsidRPr="00F95F23">
              <w:t xml:space="preserve">mean &gt; 2ºC to summer solstice). Different length in each </w:t>
            </w:r>
            <w:ins w:id="326" w:author="Cuenta Microsoft" w:date="2024-09-26T11:18:00Z">
              <w:r>
                <w:t>climate regime</w:t>
              </w:r>
            </w:ins>
            <w:r w:rsidRPr="00F95F23">
              <w:t>.</w:t>
            </w:r>
          </w:p>
        </w:tc>
        <w:tc>
          <w:tcPr>
            <w:tcW w:w="2835" w:type="dxa"/>
          </w:tcPr>
          <w:p w14:paraId="2BCBA4A5" w14:textId="77777777" w:rsidR="001739C0" w:rsidRPr="00F95F23" w:rsidRDefault="001739C0" w:rsidP="001739C0">
            <w:pPr>
              <w:jc w:val="both"/>
            </w:pPr>
            <w:r w:rsidRPr="00F95F23">
              <w:t>Germination with cold stratification requirement but no need for high temperatures. Rapid onset of germination following snowmelt.</w:t>
            </w:r>
          </w:p>
        </w:tc>
        <w:tc>
          <w:tcPr>
            <w:tcW w:w="2272" w:type="dxa"/>
          </w:tcPr>
          <w:p w14:paraId="7591911C" w14:textId="712305A4" w:rsidR="001739C0" w:rsidRPr="00F95F23" w:rsidRDefault="001E037E" w:rsidP="001739C0">
            <w:pPr>
              <w:jc w:val="both"/>
            </w:pPr>
            <w:r>
              <w:t>Risk of frost damage in early spring.</w:t>
            </w:r>
          </w:p>
        </w:tc>
      </w:tr>
      <w:tr w:rsidR="001739C0" w:rsidRPr="00F95F23" w14:paraId="02BA2810" w14:textId="6C78E7EA" w:rsidTr="001E037E">
        <w:trPr>
          <w:trHeight w:val="595"/>
        </w:trPr>
        <w:tc>
          <w:tcPr>
            <w:tcW w:w="1413" w:type="dxa"/>
          </w:tcPr>
          <w:p w14:paraId="210E472D" w14:textId="77777777" w:rsidR="001739C0" w:rsidRPr="00F95F23" w:rsidRDefault="001739C0" w:rsidP="001739C0">
            <w:pPr>
              <w:jc w:val="both"/>
            </w:pPr>
            <w:r w:rsidRPr="00F95F23">
              <w:t xml:space="preserve">Summer germination </w:t>
            </w:r>
          </w:p>
        </w:tc>
        <w:tc>
          <w:tcPr>
            <w:tcW w:w="1984" w:type="dxa"/>
          </w:tcPr>
          <w:p w14:paraId="3BCD5BFF" w14:textId="77777777" w:rsidR="001739C0" w:rsidRPr="00F95F23" w:rsidRDefault="001739C0" w:rsidP="001739C0">
            <w:pPr>
              <w:jc w:val="both"/>
            </w:pPr>
            <w:r w:rsidRPr="00F95F23">
              <w:t>Germination at mid-September relative to spring.</w:t>
            </w:r>
          </w:p>
        </w:tc>
        <w:tc>
          <w:tcPr>
            <w:tcW w:w="2835" w:type="dxa"/>
          </w:tcPr>
          <w:p w14:paraId="504F0686" w14:textId="77777777" w:rsidR="001739C0" w:rsidRPr="00F95F23" w:rsidRDefault="001739C0" w:rsidP="001739C0">
            <w:pPr>
              <w:jc w:val="both"/>
            </w:pPr>
            <w:r w:rsidRPr="00F95F23">
              <w:t>Germination of species with cold stratification and warm cued germination. Germination delayed until late growing season.</w:t>
            </w:r>
          </w:p>
        </w:tc>
        <w:tc>
          <w:tcPr>
            <w:tcW w:w="2272" w:type="dxa"/>
          </w:tcPr>
          <w:p w14:paraId="7565E8E0" w14:textId="45CDCDD8" w:rsidR="001739C0" w:rsidRPr="00F95F23" w:rsidRDefault="001E037E" w:rsidP="001739C0">
            <w:pPr>
              <w:jc w:val="both"/>
            </w:pPr>
            <w:r>
              <w:t>Risk of drought stress before root system is properly developed.</w:t>
            </w:r>
          </w:p>
        </w:tc>
      </w:tr>
      <w:tr w:rsidR="001739C0" w:rsidRPr="00F95F23" w14:paraId="07132168" w14:textId="61A3D6BA" w:rsidTr="001E037E">
        <w:trPr>
          <w:trHeight w:val="595"/>
        </w:trPr>
        <w:tc>
          <w:tcPr>
            <w:tcW w:w="1413" w:type="dxa"/>
          </w:tcPr>
          <w:p w14:paraId="3A9F9813" w14:textId="77777777" w:rsidR="001739C0" w:rsidRPr="00F95F23" w:rsidRDefault="001739C0" w:rsidP="001739C0">
            <w:pPr>
              <w:jc w:val="both"/>
            </w:pPr>
            <w:r w:rsidRPr="00F95F23">
              <w:t>Total germination</w:t>
            </w:r>
          </w:p>
        </w:tc>
        <w:tc>
          <w:tcPr>
            <w:tcW w:w="1984" w:type="dxa"/>
          </w:tcPr>
          <w:p w14:paraId="1799D578" w14:textId="77777777" w:rsidR="001739C0" w:rsidRPr="00F95F23" w:rsidRDefault="001739C0" w:rsidP="001739C0">
            <w:pPr>
              <w:jc w:val="both"/>
            </w:pPr>
            <w:r w:rsidRPr="00F95F23">
              <w:t>Total amount of seeds germinated at the end of the experiment.</w:t>
            </w:r>
          </w:p>
        </w:tc>
        <w:tc>
          <w:tcPr>
            <w:tcW w:w="2835" w:type="dxa"/>
          </w:tcPr>
          <w:p w14:paraId="039F086E" w14:textId="77777777" w:rsidR="001739C0" w:rsidRPr="00F95F23" w:rsidRDefault="001739C0" w:rsidP="001739C0">
            <w:pPr>
              <w:jc w:val="both"/>
            </w:pPr>
            <w:r w:rsidRPr="00F95F23">
              <w:t>Higher total germination means high potential of regeneration by seeds within the year after dispersal. Low values could potentially indicate a higher bet for long-term soil seed bank.</w:t>
            </w:r>
          </w:p>
        </w:tc>
        <w:tc>
          <w:tcPr>
            <w:tcW w:w="2272" w:type="dxa"/>
          </w:tcPr>
          <w:p w14:paraId="6571996D" w14:textId="77777777" w:rsidR="001739C0" w:rsidRPr="00F95F23" w:rsidRDefault="001739C0" w:rsidP="001739C0">
            <w:pPr>
              <w:jc w:val="both"/>
            </w:pPr>
          </w:p>
        </w:tc>
      </w:tr>
      <w:tr w:rsidR="001739C0" w:rsidRPr="00F95F23" w14:paraId="2CE8654A" w14:textId="5217CE1A" w:rsidTr="001E037E">
        <w:trPr>
          <w:trHeight w:val="720"/>
        </w:trPr>
        <w:tc>
          <w:tcPr>
            <w:tcW w:w="1413" w:type="dxa"/>
          </w:tcPr>
          <w:p w14:paraId="03F5442A" w14:textId="77777777" w:rsidR="001739C0" w:rsidRPr="00F95F23" w:rsidRDefault="001739C0" w:rsidP="001739C0">
            <w:r w:rsidRPr="00F95F23">
              <w:lastRenderedPageBreak/>
              <w:t xml:space="preserve">t50 </w:t>
            </w:r>
          </w:p>
        </w:tc>
        <w:tc>
          <w:tcPr>
            <w:tcW w:w="1984" w:type="dxa"/>
          </w:tcPr>
          <w:p w14:paraId="7344A744" w14:textId="77777777" w:rsidR="001739C0" w:rsidRPr="00F95F23" w:rsidRDefault="001739C0" w:rsidP="001739C0">
            <w:pPr>
              <w:jc w:val="both"/>
            </w:pPr>
            <w:r w:rsidRPr="00F95F23">
              <w:t>Time to reach 50% germination. Species under 50% germination were excluded from analysis (N = 68 seed lots).</w:t>
            </w:r>
          </w:p>
        </w:tc>
        <w:tc>
          <w:tcPr>
            <w:tcW w:w="2835" w:type="dxa"/>
          </w:tcPr>
          <w:p w14:paraId="2BD1DBC2" w14:textId="77777777" w:rsidR="001739C0" w:rsidRPr="00F95F23" w:rsidRDefault="001739C0" w:rsidP="001739C0">
            <w:pPr>
              <w:jc w:val="both"/>
            </w:pPr>
            <w:r w:rsidRPr="00F95F23">
              <w:t>Precocious vs. delayed germination along the year. Higher values indicate that germination tends to occur later in the year.</w:t>
            </w:r>
          </w:p>
        </w:tc>
        <w:tc>
          <w:tcPr>
            <w:tcW w:w="2272" w:type="dxa"/>
          </w:tcPr>
          <w:p w14:paraId="764A9DAC" w14:textId="77777777" w:rsidR="001739C0" w:rsidRPr="00F95F23" w:rsidRDefault="001739C0" w:rsidP="001739C0">
            <w:pPr>
              <w:jc w:val="both"/>
            </w:pPr>
          </w:p>
        </w:tc>
      </w:tr>
      <w:tr w:rsidR="001739C0" w:rsidRPr="00F95F23" w14:paraId="61A73C57" w14:textId="278FD4B5" w:rsidTr="001E037E">
        <w:trPr>
          <w:trHeight w:val="132"/>
        </w:trPr>
        <w:tc>
          <w:tcPr>
            <w:tcW w:w="1413" w:type="dxa"/>
          </w:tcPr>
          <w:p w14:paraId="6A828A1E" w14:textId="77777777" w:rsidR="001739C0" w:rsidRPr="00F95F23" w:rsidRDefault="001739C0" w:rsidP="001739C0">
            <w:pPr>
              <w:jc w:val="both"/>
            </w:pPr>
            <w:r w:rsidRPr="00F95F23">
              <w:t>Environmental heat sum (EHS)</w:t>
            </w:r>
          </w:p>
        </w:tc>
        <w:tc>
          <w:tcPr>
            <w:tcW w:w="1984" w:type="dxa"/>
          </w:tcPr>
          <w:p w14:paraId="2CF9909E" w14:textId="77777777" w:rsidR="001739C0" w:rsidRPr="00F95F23" w:rsidRDefault="001739C0" w:rsidP="001739C0">
            <w:pPr>
              <w:jc w:val="both"/>
            </w:pPr>
            <w:r w:rsidRPr="00F95F23">
              <w:t>Sum of degrees (T mean) needed to reach T50. Species under 50% germination were excluded from analysis (N = 68 seed lots).</w:t>
            </w:r>
          </w:p>
        </w:tc>
        <w:tc>
          <w:tcPr>
            <w:tcW w:w="2835" w:type="dxa"/>
          </w:tcPr>
          <w:p w14:paraId="7D2DD091" w14:textId="4C5499FB" w:rsidR="001739C0" w:rsidRPr="00F95F23" w:rsidRDefault="001739C0" w:rsidP="001739C0">
            <w:pPr>
              <w:jc w:val="both"/>
            </w:pPr>
            <w:r w:rsidRPr="00F95F23">
              <w:t xml:space="preserve">Physiological threshold to accumulate heat before germination. A species and individual trait, it should be independent of the </w:t>
            </w:r>
            <w:ins w:id="327" w:author="Cuenta Microsoft" w:date="2024-09-26T11:18:00Z">
              <w:r>
                <w:t>climate regime</w:t>
              </w:r>
            </w:ins>
            <w:r w:rsidRPr="00F95F23">
              <w:t>.</w:t>
            </w:r>
          </w:p>
        </w:tc>
        <w:tc>
          <w:tcPr>
            <w:tcW w:w="2272" w:type="dxa"/>
          </w:tcPr>
          <w:p w14:paraId="53DFFC18" w14:textId="77777777" w:rsidR="001739C0" w:rsidRPr="00F95F23" w:rsidRDefault="001739C0" w:rsidP="001739C0">
            <w:pPr>
              <w:jc w:val="both"/>
            </w:pPr>
          </w:p>
        </w:tc>
      </w:tr>
    </w:tbl>
    <w:p w14:paraId="4980D6DA" w14:textId="1033EC9E" w:rsidR="008A623E" w:rsidRPr="008A623E" w:rsidRDefault="008A623E" w:rsidP="00914E3A">
      <w:pPr>
        <w:spacing w:line="480" w:lineRule="auto"/>
        <w:rPr>
          <w:rFonts w:asciiTheme="majorHAnsi" w:eastAsiaTheme="majorEastAsia" w:hAnsiTheme="majorHAnsi" w:cstheme="majorBidi"/>
          <w:color w:val="2F5496" w:themeColor="accent1" w:themeShade="BF"/>
          <w:sz w:val="26"/>
          <w:szCs w:val="26"/>
          <w:lang w:eastAsia="ca-ES"/>
        </w:rPr>
      </w:pPr>
    </w:p>
    <w:p w14:paraId="328BC557" w14:textId="77777777" w:rsidR="008A623E" w:rsidRPr="009E6ED4" w:rsidRDefault="008A623E" w:rsidP="00914E3A">
      <w:pPr>
        <w:spacing w:line="480" w:lineRule="auto"/>
        <w:rPr>
          <w:rFonts w:asciiTheme="majorHAnsi" w:eastAsiaTheme="majorEastAsia" w:hAnsiTheme="majorHAnsi" w:cstheme="majorBidi"/>
          <w:color w:val="2F5496" w:themeColor="accent1" w:themeShade="BF"/>
          <w:sz w:val="26"/>
          <w:szCs w:val="26"/>
          <w:lang w:eastAsia="ca-ES"/>
        </w:rPr>
      </w:pPr>
    </w:p>
    <w:sectPr w:rsidR="008A623E" w:rsidRPr="009E6ED4" w:rsidSect="00646263">
      <w:footerReference w:type="default" r:id="rId9"/>
      <w:pgSz w:w="11906" w:h="16838"/>
      <w:pgMar w:top="1417" w:right="1701" w:bottom="1417" w:left="1701" w:header="708" w:footer="708" w:gutter="0"/>
      <w:lnNumType w:countBy="1" w:restart="continuous"/>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650ACF6" w16cex:dateUtc="2024-10-10T07:38:00Z"/>
  <w16cex:commentExtensible w16cex:durableId="123A6E54" w16cex:dateUtc="2024-10-10T07:49:00Z"/>
  <w16cex:commentExtensible w16cex:durableId="41FDDDEB" w16cex:dateUtc="2024-10-10T07:55:00Z"/>
  <w16cex:commentExtensible w16cex:durableId="5D2DB0E4" w16cex:dateUtc="2024-10-10T08:00:00Z"/>
  <w16cex:commentExtensible w16cex:durableId="6176B7DC" w16cex:dateUtc="2024-10-10T08:02:00Z"/>
  <w16cex:commentExtensible w16cex:durableId="69B4CD4A" w16cex:dateUtc="2024-10-10T08:10:00Z"/>
  <w16cex:commentExtensible w16cex:durableId="581BCAF8" w16cex:dateUtc="2024-10-10T08:11:00Z"/>
  <w16cex:commentExtensible w16cex:durableId="72B4E4EA" w16cex:dateUtc="2024-10-10T08:24:00Z"/>
  <w16cex:commentExtensible w16cex:durableId="41F0E850" w16cex:dateUtc="2024-10-10T08:29:00Z"/>
  <w16cex:commentExtensible w16cex:durableId="24382A7C" w16cex:dateUtc="2024-10-10T08: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F56389A" w16cid:durableId="32225F0E"/>
  <w16cid:commentId w16cid:paraId="59C37450" w16cid:durableId="4650ACF6"/>
  <w16cid:commentId w16cid:paraId="38561B73" w16cid:durableId="123A6E54"/>
  <w16cid:commentId w16cid:paraId="22363E2E" w16cid:durableId="41FDDDEB"/>
  <w16cid:commentId w16cid:paraId="49331324" w16cid:durableId="5D2DB0E4"/>
  <w16cid:commentId w16cid:paraId="53886DF2" w16cid:durableId="6176B7DC"/>
  <w16cid:commentId w16cid:paraId="672DC186" w16cid:durableId="69B4CD4A"/>
  <w16cid:commentId w16cid:paraId="3240B273" w16cid:durableId="581BCAF8"/>
  <w16cid:commentId w16cid:paraId="2B637D47" w16cid:durableId="72B4E4EA"/>
  <w16cid:commentId w16cid:paraId="67D109D0" w16cid:durableId="41F0E850"/>
  <w16cid:commentId w16cid:paraId="6AC3DF07" w16cid:durableId="24382A7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E91396" w14:textId="77777777" w:rsidR="009B105A" w:rsidRDefault="009B105A" w:rsidP="008060D5">
      <w:pPr>
        <w:spacing w:after="0" w:line="240" w:lineRule="auto"/>
      </w:pPr>
      <w:r>
        <w:separator/>
      </w:r>
    </w:p>
  </w:endnote>
  <w:endnote w:type="continuationSeparator" w:id="0">
    <w:p w14:paraId="567EE5C1" w14:textId="77777777" w:rsidR="009B105A" w:rsidRDefault="009B105A" w:rsidP="00806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2767557"/>
      <w:docPartObj>
        <w:docPartGallery w:val="Page Numbers (Bottom of Page)"/>
        <w:docPartUnique/>
      </w:docPartObj>
    </w:sdtPr>
    <w:sdtEndPr/>
    <w:sdtContent>
      <w:p w14:paraId="494069D9" w14:textId="602F70C6" w:rsidR="00747EEE" w:rsidRDefault="00747EEE">
        <w:pPr>
          <w:pStyle w:val="Piedepgina"/>
          <w:jc w:val="center"/>
        </w:pPr>
        <w:r>
          <w:fldChar w:fldCharType="begin"/>
        </w:r>
        <w:r>
          <w:instrText>PAGE   \* MERGEFORMAT</w:instrText>
        </w:r>
        <w:r>
          <w:fldChar w:fldCharType="separate"/>
        </w:r>
        <w:r w:rsidR="00AC5228" w:rsidRPr="00AC5228">
          <w:rPr>
            <w:noProof/>
            <w:lang w:val="es-ES"/>
          </w:rPr>
          <w:t>14</w:t>
        </w:r>
        <w:r>
          <w:fldChar w:fldCharType="end"/>
        </w:r>
      </w:p>
    </w:sdtContent>
  </w:sdt>
  <w:p w14:paraId="27CFAAC6" w14:textId="77777777" w:rsidR="00747EEE" w:rsidRDefault="00747EE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FEF3DE" w14:textId="77777777" w:rsidR="009B105A" w:rsidRDefault="009B105A" w:rsidP="008060D5">
      <w:pPr>
        <w:spacing w:after="0" w:line="240" w:lineRule="auto"/>
      </w:pPr>
      <w:r>
        <w:separator/>
      </w:r>
    </w:p>
  </w:footnote>
  <w:footnote w:type="continuationSeparator" w:id="0">
    <w:p w14:paraId="4CD03A22" w14:textId="77777777" w:rsidR="009B105A" w:rsidRDefault="009B105A" w:rsidP="008060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62CAD"/>
    <w:multiLevelType w:val="hybridMultilevel"/>
    <w:tmpl w:val="AEF226C4"/>
    <w:lvl w:ilvl="0" w:tplc="3C586470">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5D3E77"/>
    <w:multiLevelType w:val="hybridMultilevel"/>
    <w:tmpl w:val="0124FB7A"/>
    <w:lvl w:ilvl="0" w:tplc="2158B94A">
      <w:start w:val="2"/>
      <w:numFmt w:val="bullet"/>
      <w:lvlText w:val="-"/>
      <w:lvlJc w:val="left"/>
      <w:pPr>
        <w:ind w:left="720" w:hanging="360"/>
      </w:pPr>
      <w:rPr>
        <w:rFonts w:ascii="Calibri" w:eastAsia="Times New Roman" w:hAnsi="Calibri" w:cs="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 w15:restartNumberingAfterBreak="0">
    <w:nsid w:val="083F7875"/>
    <w:multiLevelType w:val="hybridMultilevel"/>
    <w:tmpl w:val="E662BEB6"/>
    <w:lvl w:ilvl="0" w:tplc="111A89C6">
      <w:start w:val="2010"/>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682B81"/>
    <w:multiLevelType w:val="hybridMultilevel"/>
    <w:tmpl w:val="B7BE785A"/>
    <w:lvl w:ilvl="0" w:tplc="8EEC6E10">
      <w:start w:val="2"/>
      <w:numFmt w:val="bullet"/>
      <w:lvlText w:val=""/>
      <w:lvlJc w:val="left"/>
      <w:pPr>
        <w:ind w:left="720" w:hanging="360"/>
      </w:pPr>
      <w:rPr>
        <w:rFonts w:ascii="Symbol" w:eastAsia="Times New Roman" w:hAnsi="Symbol"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8CA6179"/>
    <w:multiLevelType w:val="multilevel"/>
    <w:tmpl w:val="4CC0B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2F170E"/>
    <w:multiLevelType w:val="hybridMultilevel"/>
    <w:tmpl w:val="8BC6BBD6"/>
    <w:lvl w:ilvl="0" w:tplc="43DE17F6">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33D3CAC"/>
    <w:multiLevelType w:val="multilevel"/>
    <w:tmpl w:val="BA68B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8C0CF1"/>
    <w:multiLevelType w:val="hybridMultilevel"/>
    <w:tmpl w:val="7A487C2E"/>
    <w:lvl w:ilvl="0" w:tplc="9364D162">
      <w:start w:val="1"/>
      <w:numFmt w:val="bullet"/>
      <w:lvlText w:val="-"/>
      <w:lvlJc w:val="left"/>
      <w:pPr>
        <w:tabs>
          <w:tab w:val="num" w:pos="720"/>
        </w:tabs>
        <w:ind w:left="720" w:hanging="360"/>
      </w:pPr>
      <w:rPr>
        <w:rFonts w:ascii="Times New Roman" w:hAnsi="Times New Roman" w:hint="default"/>
      </w:rPr>
    </w:lvl>
    <w:lvl w:ilvl="1" w:tplc="39FA987A" w:tentative="1">
      <w:start w:val="1"/>
      <w:numFmt w:val="bullet"/>
      <w:lvlText w:val="-"/>
      <w:lvlJc w:val="left"/>
      <w:pPr>
        <w:tabs>
          <w:tab w:val="num" w:pos="1440"/>
        </w:tabs>
        <w:ind w:left="1440" w:hanging="360"/>
      </w:pPr>
      <w:rPr>
        <w:rFonts w:ascii="Times New Roman" w:hAnsi="Times New Roman" w:hint="default"/>
      </w:rPr>
    </w:lvl>
    <w:lvl w:ilvl="2" w:tplc="0928BCDC" w:tentative="1">
      <w:start w:val="1"/>
      <w:numFmt w:val="bullet"/>
      <w:lvlText w:val="-"/>
      <w:lvlJc w:val="left"/>
      <w:pPr>
        <w:tabs>
          <w:tab w:val="num" w:pos="2160"/>
        </w:tabs>
        <w:ind w:left="2160" w:hanging="360"/>
      </w:pPr>
      <w:rPr>
        <w:rFonts w:ascii="Times New Roman" w:hAnsi="Times New Roman" w:hint="default"/>
      </w:rPr>
    </w:lvl>
    <w:lvl w:ilvl="3" w:tplc="D4F074A4" w:tentative="1">
      <w:start w:val="1"/>
      <w:numFmt w:val="bullet"/>
      <w:lvlText w:val="-"/>
      <w:lvlJc w:val="left"/>
      <w:pPr>
        <w:tabs>
          <w:tab w:val="num" w:pos="2880"/>
        </w:tabs>
        <w:ind w:left="2880" w:hanging="360"/>
      </w:pPr>
      <w:rPr>
        <w:rFonts w:ascii="Times New Roman" w:hAnsi="Times New Roman" w:hint="default"/>
      </w:rPr>
    </w:lvl>
    <w:lvl w:ilvl="4" w:tplc="2C38C854" w:tentative="1">
      <w:start w:val="1"/>
      <w:numFmt w:val="bullet"/>
      <w:lvlText w:val="-"/>
      <w:lvlJc w:val="left"/>
      <w:pPr>
        <w:tabs>
          <w:tab w:val="num" w:pos="3600"/>
        </w:tabs>
        <w:ind w:left="3600" w:hanging="360"/>
      </w:pPr>
      <w:rPr>
        <w:rFonts w:ascii="Times New Roman" w:hAnsi="Times New Roman" w:hint="default"/>
      </w:rPr>
    </w:lvl>
    <w:lvl w:ilvl="5" w:tplc="FCA4A7FA" w:tentative="1">
      <w:start w:val="1"/>
      <w:numFmt w:val="bullet"/>
      <w:lvlText w:val="-"/>
      <w:lvlJc w:val="left"/>
      <w:pPr>
        <w:tabs>
          <w:tab w:val="num" w:pos="4320"/>
        </w:tabs>
        <w:ind w:left="4320" w:hanging="360"/>
      </w:pPr>
      <w:rPr>
        <w:rFonts w:ascii="Times New Roman" w:hAnsi="Times New Roman" w:hint="default"/>
      </w:rPr>
    </w:lvl>
    <w:lvl w:ilvl="6" w:tplc="AAEEE49E" w:tentative="1">
      <w:start w:val="1"/>
      <w:numFmt w:val="bullet"/>
      <w:lvlText w:val="-"/>
      <w:lvlJc w:val="left"/>
      <w:pPr>
        <w:tabs>
          <w:tab w:val="num" w:pos="5040"/>
        </w:tabs>
        <w:ind w:left="5040" w:hanging="360"/>
      </w:pPr>
      <w:rPr>
        <w:rFonts w:ascii="Times New Roman" w:hAnsi="Times New Roman" w:hint="default"/>
      </w:rPr>
    </w:lvl>
    <w:lvl w:ilvl="7" w:tplc="3820710A" w:tentative="1">
      <w:start w:val="1"/>
      <w:numFmt w:val="bullet"/>
      <w:lvlText w:val="-"/>
      <w:lvlJc w:val="left"/>
      <w:pPr>
        <w:tabs>
          <w:tab w:val="num" w:pos="5760"/>
        </w:tabs>
        <w:ind w:left="5760" w:hanging="360"/>
      </w:pPr>
      <w:rPr>
        <w:rFonts w:ascii="Times New Roman" w:hAnsi="Times New Roman" w:hint="default"/>
      </w:rPr>
    </w:lvl>
    <w:lvl w:ilvl="8" w:tplc="269A3E1E"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9324D20"/>
    <w:multiLevelType w:val="hybridMultilevel"/>
    <w:tmpl w:val="90FED716"/>
    <w:lvl w:ilvl="0" w:tplc="D400B81C">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F647E93"/>
    <w:multiLevelType w:val="multilevel"/>
    <w:tmpl w:val="366C5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F679F3"/>
    <w:multiLevelType w:val="hybridMultilevel"/>
    <w:tmpl w:val="29C83798"/>
    <w:lvl w:ilvl="0" w:tplc="49B62F0C">
      <w:start w:val="151"/>
      <w:numFmt w:val="bullet"/>
      <w:lvlText w:val="-"/>
      <w:lvlJc w:val="left"/>
      <w:pPr>
        <w:ind w:left="405" w:hanging="360"/>
      </w:pPr>
      <w:rPr>
        <w:rFonts w:ascii="Calibri" w:eastAsia="Times New Roman" w:hAnsi="Calibri" w:cs="Calibri"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11" w15:restartNumberingAfterBreak="0">
    <w:nsid w:val="2AC468CF"/>
    <w:multiLevelType w:val="hybridMultilevel"/>
    <w:tmpl w:val="07C466E8"/>
    <w:lvl w:ilvl="0" w:tplc="0ED8F418">
      <w:start w:val="2"/>
      <w:numFmt w:val="bullet"/>
      <w:lvlText w:val=""/>
      <w:lvlJc w:val="left"/>
      <w:pPr>
        <w:ind w:left="720" w:hanging="360"/>
      </w:pPr>
      <w:rPr>
        <w:rFonts w:ascii="Symbol" w:eastAsia="Times New Roman" w:hAnsi="Symbol"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AE43449"/>
    <w:multiLevelType w:val="hybridMultilevel"/>
    <w:tmpl w:val="ED9C3BCC"/>
    <w:lvl w:ilvl="0" w:tplc="7702F7D2">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2256960"/>
    <w:multiLevelType w:val="hybridMultilevel"/>
    <w:tmpl w:val="8C483CF6"/>
    <w:lvl w:ilvl="0" w:tplc="3134FC8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90C33FA"/>
    <w:multiLevelType w:val="hybridMultilevel"/>
    <w:tmpl w:val="7598CD76"/>
    <w:lvl w:ilvl="0" w:tplc="D5E2D1DA">
      <w:start w:val="1"/>
      <w:numFmt w:val="bullet"/>
      <w:lvlText w:val="•"/>
      <w:lvlJc w:val="left"/>
      <w:pPr>
        <w:tabs>
          <w:tab w:val="num" w:pos="720"/>
        </w:tabs>
        <w:ind w:left="720" w:hanging="360"/>
      </w:pPr>
      <w:rPr>
        <w:rFonts w:ascii="Arial" w:hAnsi="Arial" w:hint="default"/>
      </w:rPr>
    </w:lvl>
    <w:lvl w:ilvl="1" w:tplc="19369A44" w:tentative="1">
      <w:start w:val="1"/>
      <w:numFmt w:val="bullet"/>
      <w:lvlText w:val="•"/>
      <w:lvlJc w:val="left"/>
      <w:pPr>
        <w:tabs>
          <w:tab w:val="num" w:pos="1440"/>
        </w:tabs>
        <w:ind w:left="1440" w:hanging="360"/>
      </w:pPr>
      <w:rPr>
        <w:rFonts w:ascii="Arial" w:hAnsi="Arial" w:hint="default"/>
      </w:rPr>
    </w:lvl>
    <w:lvl w:ilvl="2" w:tplc="BC140216" w:tentative="1">
      <w:start w:val="1"/>
      <w:numFmt w:val="bullet"/>
      <w:lvlText w:val="•"/>
      <w:lvlJc w:val="left"/>
      <w:pPr>
        <w:tabs>
          <w:tab w:val="num" w:pos="2160"/>
        </w:tabs>
        <w:ind w:left="2160" w:hanging="360"/>
      </w:pPr>
      <w:rPr>
        <w:rFonts w:ascii="Arial" w:hAnsi="Arial" w:hint="default"/>
      </w:rPr>
    </w:lvl>
    <w:lvl w:ilvl="3" w:tplc="753A9E28" w:tentative="1">
      <w:start w:val="1"/>
      <w:numFmt w:val="bullet"/>
      <w:lvlText w:val="•"/>
      <w:lvlJc w:val="left"/>
      <w:pPr>
        <w:tabs>
          <w:tab w:val="num" w:pos="2880"/>
        </w:tabs>
        <w:ind w:left="2880" w:hanging="360"/>
      </w:pPr>
      <w:rPr>
        <w:rFonts w:ascii="Arial" w:hAnsi="Arial" w:hint="default"/>
      </w:rPr>
    </w:lvl>
    <w:lvl w:ilvl="4" w:tplc="F6468BC6" w:tentative="1">
      <w:start w:val="1"/>
      <w:numFmt w:val="bullet"/>
      <w:lvlText w:val="•"/>
      <w:lvlJc w:val="left"/>
      <w:pPr>
        <w:tabs>
          <w:tab w:val="num" w:pos="3600"/>
        </w:tabs>
        <w:ind w:left="3600" w:hanging="360"/>
      </w:pPr>
      <w:rPr>
        <w:rFonts w:ascii="Arial" w:hAnsi="Arial" w:hint="default"/>
      </w:rPr>
    </w:lvl>
    <w:lvl w:ilvl="5" w:tplc="8C3662B8" w:tentative="1">
      <w:start w:val="1"/>
      <w:numFmt w:val="bullet"/>
      <w:lvlText w:val="•"/>
      <w:lvlJc w:val="left"/>
      <w:pPr>
        <w:tabs>
          <w:tab w:val="num" w:pos="4320"/>
        </w:tabs>
        <w:ind w:left="4320" w:hanging="360"/>
      </w:pPr>
      <w:rPr>
        <w:rFonts w:ascii="Arial" w:hAnsi="Arial" w:hint="default"/>
      </w:rPr>
    </w:lvl>
    <w:lvl w:ilvl="6" w:tplc="B0006A94" w:tentative="1">
      <w:start w:val="1"/>
      <w:numFmt w:val="bullet"/>
      <w:lvlText w:val="•"/>
      <w:lvlJc w:val="left"/>
      <w:pPr>
        <w:tabs>
          <w:tab w:val="num" w:pos="5040"/>
        </w:tabs>
        <w:ind w:left="5040" w:hanging="360"/>
      </w:pPr>
      <w:rPr>
        <w:rFonts w:ascii="Arial" w:hAnsi="Arial" w:hint="default"/>
      </w:rPr>
    </w:lvl>
    <w:lvl w:ilvl="7" w:tplc="126899EC" w:tentative="1">
      <w:start w:val="1"/>
      <w:numFmt w:val="bullet"/>
      <w:lvlText w:val="•"/>
      <w:lvlJc w:val="left"/>
      <w:pPr>
        <w:tabs>
          <w:tab w:val="num" w:pos="5760"/>
        </w:tabs>
        <w:ind w:left="5760" w:hanging="360"/>
      </w:pPr>
      <w:rPr>
        <w:rFonts w:ascii="Arial" w:hAnsi="Arial" w:hint="default"/>
      </w:rPr>
    </w:lvl>
    <w:lvl w:ilvl="8" w:tplc="7068B06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A4474E8"/>
    <w:multiLevelType w:val="hybridMultilevel"/>
    <w:tmpl w:val="55E6A9FA"/>
    <w:lvl w:ilvl="0" w:tplc="64B8656A">
      <w:start w:val="1"/>
      <w:numFmt w:val="bullet"/>
      <w:lvlText w:val=" "/>
      <w:lvlJc w:val="left"/>
      <w:pPr>
        <w:tabs>
          <w:tab w:val="num" w:pos="720"/>
        </w:tabs>
        <w:ind w:left="720" w:hanging="360"/>
      </w:pPr>
      <w:rPr>
        <w:rFonts w:ascii="Tw Cen MT" w:hAnsi="Tw Cen MT" w:hint="default"/>
      </w:rPr>
    </w:lvl>
    <w:lvl w:ilvl="1" w:tplc="F0AC84EC" w:tentative="1">
      <w:start w:val="1"/>
      <w:numFmt w:val="bullet"/>
      <w:lvlText w:val=" "/>
      <w:lvlJc w:val="left"/>
      <w:pPr>
        <w:tabs>
          <w:tab w:val="num" w:pos="1440"/>
        </w:tabs>
        <w:ind w:left="1440" w:hanging="360"/>
      </w:pPr>
      <w:rPr>
        <w:rFonts w:ascii="Tw Cen MT" w:hAnsi="Tw Cen MT" w:hint="default"/>
      </w:rPr>
    </w:lvl>
    <w:lvl w:ilvl="2" w:tplc="D66464CC" w:tentative="1">
      <w:start w:val="1"/>
      <w:numFmt w:val="bullet"/>
      <w:lvlText w:val=" "/>
      <w:lvlJc w:val="left"/>
      <w:pPr>
        <w:tabs>
          <w:tab w:val="num" w:pos="2160"/>
        </w:tabs>
        <w:ind w:left="2160" w:hanging="360"/>
      </w:pPr>
      <w:rPr>
        <w:rFonts w:ascii="Tw Cen MT" w:hAnsi="Tw Cen MT" w:hint="default"/>
      </w:rPr>
    </w:lvl>
    <w:lvl w:ilvl="3" w:tplc="7188D3FA" w:tentative="1">
      <w:start w:val="1"/>
      <w:numFmt w:val="bullet"/>
      <w:lvlText w:val=" "/>
      <w:lvlJc w:val="left"/>
      <w:pPr>
        <w:tabs>
          <w:tab w:val="num" w:pos="2880"/>
        </w:tabs>
        <w:ind w:left="2880" w:hanging="360"/>
      </w:pPr>
      <w:rPr>
        <w:rFonts w:ascii="Tw Cen MT" w:hAnsi="Tw Cen MT" w:hint="default"/>
      </w:rPr>
    </w:lvl>
    <w:lvl w:ilvl="4" w:tplc="C32AABCE" w:tentative="1">
      <w:start w:val="1"/>
      <w:numFmt w:val="bullet"/>
      <w:lvlText w:val=" "/>
      <w:lvlJc w:val="left"/>
      <w:pPr>
        <w:tabs>
          <w:tab w:val="num" w:pos="3600"/>
        </w:tabs>
        <w:ind w:left="3600" w:hanging="360"/>
      </w:pPr>
      <w:rPr>
        <w:rFonts w:ascii="Tw Cen MT" w:hAnsi="Tw Cen MT" w:hint="default"/>
      </w:rPr>
    </w:lvl>
    <w:lvl w:ilvl="5" w:tplc="A9F25056" w:tentative="1">
      <w:start w:val="1"/>
      <w:numFmt w:val="bullet"/>
      <w:lvlText w:val=" "/>
      <w:lvlJc w:val="left"/>
      <w:pPr>
        <w:tabs>
          <w:tab w:val="num" w:pos="4320"/>
        </w:tabs>
        <w:ind w:left="4320" w:hanging="360"/>
      </w:pPr>
      <w:rPr>
        <w:rFonts w:ascii="Tw Cen MT" w:hAnsi="Tw Cen MT" w:hint="default"/>
      </w:rPr>
    </w:lvl>
    <w:lvl w:ilvl="6" w:tplc="6EB8147E" w:tentative="1">
      <w:start w:val="1"/>
      <w:numFmt w:val="bullet"/>
      <w:lvlText w:val=" "/>
      <w:lvlJc w:val="left"/>
      <w:pPr>
        <w:tabs>
          <w:tab w:val="num" w:pos="5040"/>
        </w:tabs>
        <w:ind w:left="5040" w:hanging="360"/>
      </w:pPr>
      <w:rPr>
        <w:rFonts w:ascii="Tw Cen MT" w:hAnsi="Tw Cen MT" w:hint="default"/>
      </w:rPr>
    </w:lvl>
    <w:lvl w:ilvl="7" w:tplc="89E6D6AC" w:tentative="1">
      <w:start w:val="1"/>
      <w:numFmt w:val="bullet"/>
      <w:lvlText w:val=" "/>
      <w:lvlJc w:val="left"/>
      <w:pPr>
        <w:tabs>
          <w:tab w:val="num" w:pos="5760"/>
        </w:tabs>
        <w:ind w:left="5760" w:hanging="360"/>
      </w:pPr>
      <w:rPr>
        <w:rFonts w:ascii="Tw Cen MT" w:hAnsi="Tw Cen MT" w:hint="default"/>
      </w:rPr>
    </w:lvl>
    <w:lvl w:ilvl="8" w:tplc="092E9B7A" w:tentative="1">
      <w:start w:val="1"/>
      <w:numFmt w:val="bullet"/>
      <w:lvlText w:val=" "/>
      <w:lvlJc w:val="left"/>
      <w:pPr>
        <w:tabs>
          <w:tab w:val="num" w:pos="6480"/>
        </w:tabs>
        <w:ind w:left="6480" w:hanging="360"/>
      </w:pPr>
      <w:rPr>
        <w:rFonts w:ascii="Tw Cen MT" w:hAnsi="Tw Cen MT" w:hint="default"/>
      </w:rPr>
    </w:lvl>
  </w:abstractNum>
  <w:abstractNum w:abstractNumId="16" w15:restartNumberingAfterBreak="0">
    <w:nsid w:val="3D0D5343"/>
    <w:multiLevelType w:val="multilevel"/>
    <w:tmpl w:val="D74C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F9B6715"/>
    <w:multiLevelType w:val="hybridMultilevel"/>
    <w:tmpl w:val="CC6AA5BC"/>
    <w:lvl w:ilvl="0" w:tplc="8B6AD62A">
      <w:start w:val="1"/>
      <w:numFmt w:val="bullet"/>
      <w:lvlText w:val=" "/>
      <w:lvlJc w:val="left"/>
      <w:pPr>
        <w:tabs>
          <w:tab w:val="num" w:pos="720"/>
        </w:tabs>
        <w:ind w:left="720" w:hanging="360"/>
      </w:pPr>
      <w:rPr>
        <w:rFonts w:ascii="Tw Cen MT" w:hAnsi="Tw Cen MT" w:hint="default"/>
      </w:rPr>
    </w:lvl>
    <w:lvl w:ilvl="1" w:tplc="CAEAF9F6">
      <w:numFmt w:val="bullet"/>
      <w:lvlText w:val=""/>
      <w:lvlJc w:val="left"/>
      <w:pPr>
        <w:tabs>
          <w:tab w:val="num" w:pos="1440"/>
        </w:tabs>
        <w:ind w:left="1440" w:hanging="360"/>
      </w:pPr>
      <w:rPr>
        <w:rFonts w:ascii="Wingdings 3" w:hAnsi="Wingdings 3" w:hint="default"/>
      </w:rPr>
    </w:lvl>
    <w:lvl w:ilvl="2" w:tplc="DC14A070" w:tentative="1">
      <w:start w:val="1"/>
      <w:numFmt w:val="bullet"/>
      <w:lvlText w:val=" "/>
      <w:lvlJc w:val="left"/>
      <w:pPr>
        <w:tabs>
          <w:tab w:val="num" w:pos="2160"/>
        </w:tabs>
        <w:ind w:left="2160" w:hanging="360"/>
      </w:pPr>
      <w:rPr>
        <w:rFonts w:ascii="Tw Cen MT" w:hAnsi="Tw Cen MT" w:hint="default"/>
      </w:rPr>
    </w:lvl>
    <w:lvl w:ilvl="3" w:tplc="6D9C5824" w:tentative="1">
      <w:start w:val="1"/>
      <w:numFmt w:val="bullet"/>
      <w:lvlText w:val=" "/>
      <w:lvlJc w:val="left"/>
      <w:pPr>
        <w:tabs>
          <w:tab w:val="num" w:pos="2880"/>
        </w:tabs>
        <w:ind w:left="2880" w:hanging="360"/>
      </w:pPr>
      <w:rPr>
        <w:rFonts w:ascii="Tw Cen MT" w:hAnsi="Tw Cen MT" w:hint="default"/>
      </w:rPr>
    </w:lvl>
    <w:lvl w:ilvl="4" w:tplc="C41E55DE" w:tentative="1">
      <w:start w:val="1"/>
      <w:numFmt w:val="bullet"/>
      <w:lvlText w:val=" "/>
      <w:lvlJc w:val="left"/>
      <w:pPr>
        <w:tabs>
          <w:tab w:val="num" w:pos="3600"/>
        </w:tabs>
        <w:ind w:left="3600" w:hanging="360"/>
      </w:pPr>
      <w:rPr>
        <w:rFonts w:ascii="Tw Cen MT" w:hAnsi="Tw Cen MT" w:hint="default"/>
      </w:rPr>
    </w:lvl>
    <w:lvl w:ilvl="5" w:tplc="9784445A" w:tentative="1">
      <w:start w:val="1"/>
      <w:numFmt w:val="bullet"/>
      <w:lvlText w:val=" "/>
      <w:lvlJc w:val="left"/>
      <w:pPr>
        <w:tabs>
          <w:tab w:val="num" w:pos="4320"/>
        </w:tabs>
        <w:ind w:left="4320" w:hanging="360"/>
      </w:pPr>
      <w:rPr>
        <w:rFonts w:ascii="Tw Cen MT" w:hAnsi="Tw Cen MT" w:hint="default"/>
      </w:rPr>
    </w:lvl>
    <w:lvl w:ilvl="6" w:tplc="807ED852" w:tentative="1">
      <w:start w:val="1"/>
      <w:numFmt w:val="bullet"/>
      <w:lvlText w:val=" "/>
      <w:lvlJc w:val="left"/>
      <w:pPr>
        <w:tabs>
          <w:tab w:val="num" w:pos="5040"/>
        </w:tabs>
        <w:ind w:left="5040" w:hanging="360"/>
      </w:pPr>
      <w:rPr>
        <w:rFonts w:ascii="Tw Cen MT" w:hAnsi="Tw Cen MT" w:hint="default"/>
      </w:rPr>
    </w:lvl>
    <w:lvl w:ilvl="7" w:tplc="4D6444AC" w:tentative="1">
      <w:start w:val="1"/>
      <w:numFmt w:val="bullet"/>
      <w:lvlText w:val=" "/>
      <w:lvlJc w:val="left"/>
      <w:pPr>
        <w:tabs>
          <w:tab w:val="num" w:pos="5760"/>
        </w:tabs>
        <w:ind w:left="5760" w:hanging="360"/>
      </w:pPr>
      <w:rPr>
        <w:rFonts w:ascii="Tw Cen MT" w:hAnsi="Tw Cen MT" w:hint="default"/>
      </w:rPr>
    </w:lvl>
    <w:lvl w:ilvl="8" w:tplc="10AC06EC" w:tentative="1">
      <w:start w:val="1"/>
      <w:numFmt w:val="bullet"/>
      <w:lvlText w:val=" "/>
      <w:lvlJc w:val="left"/>
      <w:pPr>
        <w:tabs>
          <w:tab w:val="num" w:pos="6480"/>
        </w:tabs>
        <w:ind w:left="6480" w:hanging="360"/>
      </w:pPr>
      <w:rPr>
        <w:rFonts w:ascii="Tw Cen MT" w:hAnsi="Tw Cen MT" w:hint="default"/>
      </w:rPr>
    </w:lvl>
  </w:abstractNum>
  <w:abstractNum w:abstractNumId="18" w15:restartNumberingAfterBreak="0">
    <w:nsid w:val="440F29E0"/>
    <w:multiLevelType w:val="multilevel"/>
    <w:tmpl w:val="50E4B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5D4220A"/>
    <w:multiLevelType w:val="hybridMultilevel"/>
    <w:tmpl w:val="1A0ED1A0"/>
    <w:lvl w:ilvl="0" w:tplc="67465474">
      <w:start w:val="1"/>
      <w:numFmt w:val="bullet"/>
      <w:lvlText w:val=" "/>
      <w:lvlJc w:val="left"/>
      <w:pPr>
        <w:tabs>
          <w:tab w:val="num" w:pos="720"/>
        </w:tabs>
        <w:ind w:left="720" w:hanging="360"/>
      </w:pPr>
      <w:rPr>
        <w:rFonts w:ascii="Tw Cen MT" w:hAnsi="Tw Cen MT" w:hint="default"/>
      </w:rPr>
    </w:lvl>
    <w:lvl w:ilvl="1" w:tplc="7F4CE80A" w:tentative="1">
      <w:start w:val="1"/>
      <w:numFmt w:val="bullet"/>
      <w:lvlText w:val=" "/>
      <w:lvlJc w:val="left"/>
      <w:pPr>
        <w:tabs>
          <w:tab w:val="num" w:pos="1440"/>
        </w:tabs>
        <w:ind w:left="1440" w:hanging="360"/>
      </w:pPr>
      <w:rPr>
        <w:rFonts w:ascii="Tw Cen MT" w:hAnsi="Tw Cen MT" w:hint="default"/>
      </w:rPr>
    </w:lvl>
    <w:lvl w:ilvl="2" w:tplc="66B8075C" w:tentative="1">
      <w:start w:val="1"/>
      <w:numFmt w:val="bullet"/>
      <w:lvlText w:val=" "/>
      <w:lvlJc w:val="left"/>
      <w:pPr>
        <w:tabs>
          <w:tab w:val="num" w:pos="2160"/>
        </w:tabs>
        <w:ind w:left="2160" w:hanging="360"/>
      </w:pPr>
      <w:rPr>
        <w:rFonts w:ascii="Tw Cen MT" w:hAnsi="Tw Cen MT" w:hint="default"/>
      </w:rPr>
    </w:lvl>
    <w:lvl w:ilvl="3" w:tplc="D5361D2A" w:tentative="1">
      <w:start w:val="1"/>
      <w:numFmt w:val="bullet"/>
      <w:lvlText w:val=" "/>
      <w:lvlJc w:val="left"/>
      <w:pPr>
        <w:tabs>
          <w:tab w:val="num" w:pos="2880"/>
        </w:tabs>
        <w:ind w:left="2880" w:hanging="360"/>
      </w:pPr>
      <w:rPr>
        <w:rFonts w:ascii="Tw Cen MT" w:hAnsi="Tw Cen MT" w:hint="default"/>
      </w:rPr>
    </w:lvl>
    <w:lvl w:ilvl="4" w:tplc="42FA027A" w:tentative="1">
      <w:start w:val="1"/>
      <w:numFmt w:val="bullet"/>
      <w:lvlText w:val=" "/>
      <w:lvlJc w:val="left"/>
      <w:pPr>
        <w:tabs>
          <w:tab w:val="num" w:pos="3600"/>
        </w:tabs>
        <w:ind w:left="3600" w:hanging="360"/>
      </w:pPr>
      <w:rPr>
        <w:rFonts w:ascii="Tw Cen MT" w:hAnsi="Tw Cen MT" w:hint="default"/>
      </w:rPr>
    </w:lvl>
    <w:lvl w:ilvl="5" w:tplc="432E92EE" w:tentative="1">
      <w:start w:val="1"/>
      <w:numFmt w:val="bullet"/>
      <w:lvlText w:val=" "/>
      <w:lvlJc w:val="left"/>
      <w:pPr>
        <w:tabs>
          <w:tab w:val="num" w:pos="4320"/>
        </w:tabs>
        <w:ind w:left="4320" w:hanging="360"/>
      </w:pPr>
      <w:rPr>
        <w:rFonts w:ascii="Tw Cen MT" w:hAnsi="Tw Cen MT" w:hint="default"/>
      </w:rPr>
    </w:lvl>
    <w:lvl w:ilvl="6" w:tplc="27BA69EC" w:tentative="1">
      <w:start w:val="1"/>
      <w:numFmt w:val="bullet"/>
      <w:lvlText w:val=" "/>
      <w:lvlJc w:val="left"/>
      <w:pPr>
        <w:tabs>
          <w:tab w:val="num" w:pos="5040"/>
        </w:tabs>
        <w:ind w:left="5040" w:hanging="360"/>
      </w:pPr>
      <w:rPr>
        <w:rFonts w:ascii="Tw Cen MT" w:hAnsi="Tw Cen MT" w:hint="default"/>
      </w:rPr>
    </w:lvl>
    <w:lvl w:ilvl="7" w:tplc="E3666B26" w:tentative="1">
      <w:start w:val="1"/>
      <w:numFmt w:val="bullet"/>
      <w:lvlText w:val=" "/>
      <w:lvlJc w:val="left"/>
      <w:pPr>
        <w:tabs>
          <w:tab w:val="num" w:pos="5760"/>
        </w:tabs>
        <w:ind w:left="5760" w:hanging="360"/>
      </w:pPr>
      <w:rPr>
        <w:rFonts w:ascii="Tw Cen MT" w:hAnsi="Tw Cen MT" w:hint="default"/>
      </w:rPr>
    </w:lvl>
    <w:lvl w:ilvl="8" w:tplc="144641C2" w:tentative="1">
      <w:start w:val="1"/>
      <w:numFmt w:val="bullet"/>
      <w:lvlText w:val=" "/>
      <w:lvlJc w:val="left"/>
      <w:pPr>
        <w:tabs>
          <w:tab w:val="num" w:pos="6480"/>
        </w:tabs>
        <w:ind w:left="6480" w:hanging="360"/>
      </w:pPr>
      <w:rPr>
        <w:rFonts w:ascii="Tw Cen MT" w:hAnsi="Tw Cen MT" w:hint="default"/>
      </w:rPr>
    </w:lvl>
  </w:abstractNum>
  <w:abstractNum w:abstractNumId="20" w15:restartNumberingAfterBreak="0">
    <w:nsid w:val="4DD35EC8"/>
    <w:multiLevelType w:val="hybridMultilevel"/>
    <w:tmpl w:val="4F0ABA3C"/>
    <w:lvl w:ilvl="0" w:tplc="08A29D1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FE9544E"/>
    <w:multiLevelType w:val="multilevel"/>
    <w:tmpl w:val="E522C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35B100D"/>
    <w:multiLevelType w:val="hybridMultilevel"/>
    <w:tmpl w:val="0D666A68"/>
    <w:lvl w:ilvl="0" w:tplc="7C4049F6">
      <w:start w:val="1"/>
      <w:numFmt w:val="bullet"/>
      <w:lvlText w:val=" "/>
      <w:lvlJc w:val="left"/>
      <w:pPr>
        <w:tabs>
          <w:tab w:val="num" w:pos="720"/>
        </w:tabs>
        <w:ind w:left="720" w:hanging="360"/>
      </w:pPr>
      <w:rPr>
        <w:rFonts w:ascii="Tw Cen MT" w:hAnsi="Tw Cen MT" w:hint="default"/>
      </w:rPr>
    </w:lvl>
    <w:lvl w:ilvl="1" w:tplc="B8DED05E" w:tentative="1">
      <w:start w:val="1"/>
      <w:numFmt w:val="bullet"/>
      <w:lvlText w:val=" "/>
      <w:lvlJc w:val="left"/>
      <w:pPr>
        <w:tabs>
          <w:tab w:val="num" w:pos="1440"/>
        </w:tabs>
        <w:ind w:left="1440" w:hanging="360"/>
      </w:pPr>
      <w:rPr>
        <w:rFonts w:ascii="Tw Cen MT" w:hAnsi="Tw Cen MT" w:hint="default"/>
      </w:rPr>
    </w:lvl>
    <w:lvl w:ilvl="2" w:tplc="25DA8656" w:tentative="1">
      <w:start w:val="1"/>
      <w:numFmt w:val="bullet"/>
      <w:lvlText w:val=" "/>
      <w:lvlJc w:val="left"/>
      <w:pPr>
        <w:tabs>
          <w:tab w:val="num" w:pos="2160"/>
        </w:tabs>
        <w:ind w:left="2160" w:hanging="360"/>
      </w:pPr>
      <w:rPr>
        <w:rFonts w:ascii="Tw Cen MT" w:hAnsi="Tw Cen MT" w:hint="default"/>
      </w:rPr>
    </w:lvl>
    <w:lvl w:ilvl="3" w:tplc="37C041FC" w:tentative="1">
      <w:start w:val="1"/>
      <w:numFmt w:val="bullet"/>
      <w:lvlText w:val=" "/>
      <w:lvlJc w:val="left"/>
      <w:pPr>
        <w:tabs>
          <w:tab w:val="num" w:pos="2880"/>
        </w:tabs>
        <w:ind w:left="2880" w:hanging="360"/>
      </w:pPr>
      <w:rPr>
        <w:rFonts w:ascii="Tw Cen MT" w:hAnsi="Tw Cen MT" w:hint="default"/>
      </w:rPr>
    </w:lvl>
    <w:lvl w:ilvl="4" w:tplc="CA9662F4" w:tentative="1">
      <w:start w:val="1"/>
      <w:numFmt w:val="bullet"/>
      <w:lvlText w:val=" "/>
      <w:lvlJc w:val="left"/>
      <w:pPr>
        <w:tabs>
          <w:tab w:val="num" w:pos="3600"/>
        </w:tabs>
        <w:ind w:left="3600" w:hanging="360"/>
      </w:pPr>
      <w:rPr>
        <w:rFonts w:ascii="Tw Cen MT" w:hAnsi="Tw Cen MT" w:hint="default"/>
      </w:rPr>
    </w:lvl>
    <w:lvl w:ilvl="5" w:tplc="881C3ADC" w:tentative="1">
      <w:start w:val="1"/>
      <w:numFmt w:val="bullet"/>
      <w:lvlText w:val=" "/>
      <w:lvlJc w:val="left"/>
      <w:pPr>
        <w:tabs>
          <w:tab w:val="num" w:pos="4320"/>
        </w:tabs>
        <w:ind w:left="4320" w:hanging="360"/>
      </w:pPr>
      <w:rPr>
        <w:rFonts w:ascii="Tw Cen MT" w:hAnsi="Tw Cen MT" w:hint="default"/>
      </w:rPr>
    </w:lvl>
    <w:lvl w:ilvl="6" w:tplc="7D5E26B2" w:tentative="1">
      <w:start w:val="1"/>
      <w:numFmt w:val="bullet"/>
      <w:lvlText w:val=" "/>
      <w:lvlJc w:val="left"/>
      <w:pPr>
        <w:tabs>
          <w:tab w:val="num" w:pos="5040"/>
        </w:tabs>
        <w:ind w:left="5040" w:hanging="360"/>
      </w:pPr>
      <w:rPr>
        <w:rFonts w:ascii="Tw Cen MT" w:hAnsi="Tw Cen MT" w:hint="default"/>
      </w:rPr>
    </w:lvl>
    <w:lvl w:ilvl="7" w:tplc="BDDACE9A" w:tentative="1">
      <w:start w:val="1"/>
      <w:numFmt w:val="bullet"/>
      <w:lvlText w:val=" "/>
      <w:lvlJc w:val="left"/>
      <w:pPr>
        <w:tabs>
          <w:tab w:val="num" w:pos="5760"/>
        </w:tabs>
        <w:ind w:left="5760" w:hanging="360"/>
      </w:pPr>
      <w:rPr>
        <w:rFonts w:ascii="Tw Cen MT" w:hAnsi="Tw Cen MT" w:hint="default"/>
      </w:rPr>
    </w:lvl>
    <w:lvl w:ilvl="8" w:tplc="8C24DB38" w:tentative="1">
      <w:start w:val="1"/>
      <w:numFmt w:val="bullet"/>
      <w:lvlText w:val=" "/>
      <w:lvlJc w:val="left"/>
      <w:pPr>
        <w:tabs>
          <w:tab w:val="num" w:pos="6480"/>
        </w:tabs>
        <w:ind w:left="6480" w:hanging="360"/>
      </w:pPr>
      <w:rPr>
        <w:rFonts w:ascii="Tw Cen MT" w:hAnsi="Tw Cen MT" w:hint="default"/>
      </w:rPr>
    </w:lvl>
  </w:abstractNum>
  <w:abstractNum w:abstractNumId="23" w15:restartNumberingAfterBreak="0">
    <w:nsid w:val="5F337476"/>
    <w:multiLevelType w:val="hybridMultilevel"/>
    <w:tmpl w:val="34507054"/>
    <w:lvl w:ilvl="0" w:tplc="BCB87F4A">
      <w:start w:val="1"/>
      <w:numFmt w:val="bullet"/>
      <w:lvlText w:val=""/>
      <w:lvlJc w:val="left"/>
      <w:pPr>
        <w:ind w:left="1080" w:hanging="360"/>
      </w:pPr>
      <w:rPr>
        <w:rFonts w:ascii="Symbol" w:hAnsi="Symbol"/>
      </w:rPr>
    </w:lvl>
    <w:lvl w:ilvl="1" w:tplc="C0D66B40">
      <w:start w:val="1"/>
      <w:numFmt w:val="bullet"/>
      <w:lvlText w:val=""/>
      <w:lvlJc w:val="left"/>
      <w:pPr>
        <w:ind w:left="1080" w:hanging="360"/>
      </w:pPr>
      <w:rPr>
        <w:rFonts w:ascii="Symbol" w:hAnsi="Symbol"/>
      </w:rPr>
    </w:lvl>
    <w:lvl w:ilvl="2" w:tplc="CD0A6D1C">
      <w:start w:val="1"/>
      <w:numFmt w:val="bullet"/>
      <w:lvlText w:val=""/>
      <w:lvlJc w:val="left"/>
      <w:pPr>
        <w:ind w:left="1080" w:hanging="360"/>
      </w:pPr>
      <w:rPr>
        <w:rFonts w:ascii="Symbol" w:hAnsi="Symbol"/>
      </w:rPr>
    </w:lvl>
    <w:lvl w:ilvl="3" w:tplc="3C5C2696">
      <w:start w:val="1"/>
      <w:numFmt w:val="bullet"/>
      <w:lvlText w:val=""/>
      <w:lvlJc w:val="left"/>
      <w:pPr>
        <w:ind w:left="1080" w:hanging="360"/>
      </w:pPr>
      <w:rPr>
        <w:rFonts w:ascii="Symbol" w:hAnsi="Symbol"/>
      </w:rPr>
    </w:lvl>
    <w:lvl w:ilvl="4" w:tplc="B71C3ABC">
      <w:start w:val="1"/>
      <w:numFmt w:val="bullet"/>
      <w:lvlText w:val=""/>
      <w:lvlJc w:val="left"/>
      <w:pPr>
        <w:ind w:left="1080" w:hanging="360"/>
      </w:pPr>
      <w:rPr>
        <w:rFonts w:ascii="Symbol" w:hAnsi="Symbol"/>
      </w:rPr>
    </w:lvl>
    <w:lvl w:ilvl="5" w:tplc="94A296E2">
      <w:start w:val="1"/>
      <w:numFmt w:val="bullet"/>
      <w:lvlText w:val=""/>
      <w:lvlJc w:val="left"/>
      <w:pPr>
        <w:ind w:left="1080" w:hanging="360"/>
      </w:pPr>
      <w:rPr>
        <w:rFonts w:ascii="Symbol" w:hAnsi="Symbol"/>
      </w:rPr>
    </w:lvl>
    <w:lvl w:ilvl="6" w:tplc="C01683EC">
      <w:start w:val="1"/>
      <w:numFmt w:val="bullet"/>
      <w:lvlText w:val=""/>
      <w:lvlJc w:val="left"/>
      <w:pPr>
        <w:ind w:left="1080" w:hanging="360"/>
      </w:pPr>
      <w:rPr>
        <w:rFonts w:ascii="Symbol" w:hAnsi="Symbol"/>
      </w:rPr>
    </w:lvl>
    <w:lvl w:ilvl="7" w:tplc="9CDE7826">
      <w:start w:val="1"/>
      <w:numFmt w:val="bullet"/>
      <w:lvlText w:val=""/>
      <w:lvlJc w:val="left"/>
      <w:pPr>
        <w:ind w:left="1080" w:hanging="360"/>
      </w:pPr>
      <w:rPr>
        <w:rFonts w:ascii="Symbol" w:hAnsi="Symbol"/>
      </w:rPr>
    </w:lvl>
    <w:lvl w:ilvl="8" w:tplc="CED8EC5A">
      <w:start w:val="1"/>
      <w:numFmt w:val="bullet"/>
      <w:lvlText w:val=""/>
      <w:lvlJc w:val="left"/>
      <w:pPr>
        <w:ind w:left="1080" w:hanging="360"/>
      </w:pPr>
      <w:rPr>
        <w:rFonts w:ascii="Symbol" w:hAnsi="Symbol"/>
      </w:rPr>
    </w:lvl>
  </w:abstractNum>
  <w:abstractNum w:abstractNumId="24" w15:restartNumberingAfterBreak="0">
    <w:nsid w:val="6B80667F"/>
    <w:multiLevelType w:val="hybridMultilevel"/>
    <w:tmpl w:val="8D1871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C2D5A6F"/>
    <w:multiLevelType w:val="multilevel"/>
    <w:tmpl w:val="53C8A9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24F1BA5"/>
    <w:multiLevelType w:val="hybridMultilevel"/>
    <w:tmpl w:val="4990AD40"/>
    <w:lvl w:ilvl="0" w:tplc="104C8A2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76F73E62"/>
    <w:multiLevelType w:val="hybridMultilevel"/>
    <w:tmpl w:val="EF3ED3A6"/>
    <w:lvl w:ilvl="0" w:tplc="2D103BBC">
      <w:start w:val="2010"/>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AE04102"/>
    <w:multiLevelType w:val="hybridMultilevel"/>
    <w:tmpl w:val="C55E398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7AEA239B"/>
    <w:multiLevelType w:val="multilevel"/>
    <w:tmpl w:val="510A4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9"/>
  </w:num>
  <w:num w:numId="3">
    <w:abstractNumId w:val="21"/>
  </w:num>
  <w:num w:numId="4">
    <w:abstractNumId w:val="18"/>
  </w:num>
  <w:num w:numId="5">
    <w:abstractNumId w:val="25"/>
  </w:num>
  <w:num w:numId="6">
    <w:abstractNumId w:val="15"/>
  </w:num>
  <w:num w:numId="7">
    <w:abstractNumId w:val="19"/>
  </w:num>
  <w:num w:numId="8">
    <w:abstractNumId w:val="7"/>
  </w:num>
  <w:num w:numId="9">
    <w:abstractNumId w:val="22"/>
  </w:num>
  <w:num w:numId="10">
    <w:abstractNumId w:val="17"/>
  </w:num>
  <w:num w:numId="11">
    <w:abstractNumId w:val="14"/>
  </w:num>
  <w:num w:numId="12">
    <w:abstractNumId w:val="1"/>
  </w:num>
  <w:num w:numId="13">
    <w:abstractNumId w:val="8"/>
  </w:num>
  <w:num w:numId="14">
    <w:abstractNumId w:val="5"/>
  </w:num>
  <w:num w:numId="15">
    <w:abstractNumId w:val="29"/>
  </w:num>
  <w:num w:numId="16">
    <w:abstractNumId w:val="6"/>
  </w:num>
  <w:num w:numId="17">
    <w:abstractNumId w:val="4"/>
  </w:num>
  <w:num w:numId="18">
    <w:abstractNumId w:val="12"/>
  </w:num>
  <w:num w:numId="19">
    <w:abstractNumId w:val="13"/>
  </w:num>
  <w:num w:numId="20">
    <w:abstractNumId w:val="26"/>
  </w:num>
  <w:num w:numId="21">
    <w:abstractNumId w:val="11"/>
  </w:num>
  <w:num w:numId="22">
    <w:abstractNumId w:val="3"/>
  </w:num>
  <w:num w:numId="23">
    <w:abstractNumId w:val="0"/>
  </w:num>
  <w:num w:numId="24">
    <w:abstractNumId w:val="20"/>
  </w:num>
  <w:num w:numId="25">
    <w:abstractNumId w:val="28"/>
  </w:num>
  <w:num w:numId="26">
    <w:abstractNumId w:val="24"/>
  </w:num>
  <w:num w:numId="27">
    <w:abstractNumId w:val="10"/>
  </w:num>
  <w:num w:numId="28">
    <w:abstractNumId w:val="23"/>
  </w:num>
  <w:num w:numId="29">
    <w:abstractNumId w:val="2"/>
  </w:num>
  <w:num w:numId="30">
    <w:abstractNumId w:val="2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uenta Microsoft">
    <w15:presenceInfo w15:providerId="Windows Live" w15:userId="e18eea43b52b8463"/>
  </w15:person>
  <w15:person w15:author="FRANCISCO DE BORJA JIMENEZ-ALFARO GONZALEZ">
    <w15:presenceInfo w15:providerId="AD" w15:userId="S::jimenezalfaro@uniovi.es::7a07debb-7299-4e3a-b4e7-bb63edf1c6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0BD"/>
    <w:rsid w:val="000002DB"/>
    <w:rsid w:val="00001051"/>
    <w:rsid w:val="0000185B"/>
    <w:rsid w:val="0000268A"/>
    <w:rsid w:val="0000283F"/>
    <w:rsid w:val="000032D9"/>
    <w:rsid w:val="00003A3C"/>
    <w:rsid w:val="00003CE2"/>
    <w:rsid w:val="0000413C"/>
    <w:rsid w:val="0000554D"/>
    <w:rsid w:val="00005C36"/>
    <w:rsid w:val="00005CAD"/>
    <w:rsid w:val="00005DD8"/>
    <w:rsid w:val="00005F72"/>
    <w:rsid w:val="00006D5D"/>
    <w:rsid w:val="000072BD"/>
    <w:rsid w:val="00007BB3"/>
    <w:rsid w:val="000104DF"/>
    <w:rsid w:val="0001077F"/>
    <w:rsid w:val="00010DB7"/>
    <w:rsid w:val="00010DC7"/>
    <w:rsid w:val="00010FF4"/>
    <w:rsid w:val="00011784"/>
    <w:rsid w:val="000119EE"/>
    <w:rsid w:val="00011B7A"/>
    <w:rsid w:val="00011EB4"/>
    <w:rsid w:val="00011F6B"/>
    <w:rsid w:val="0001298C"/>
    <w:rsid w:val="00012B0C"/>
    <w:rsid w:val="00013065"/>
    <w:rsid w:val="000135FA"/>
    <w:rsid w:val="00013E68"/>
    <w:rsid w:val="0001412F"/>
    <w:rsid w:val="00014F05"/>
    <w:rsid w:val="00015809"/>
    <w:rsid w:val="000158CB"/>
    <w:rsid w:val="00015C1D"/>
    <w:rsid w:val="00015E56"/>
    <w:rsid w:val="00016AAD"/>
    <w:rsid w:val="00017199"/>
    <w:rsid w:val="0001778C"/>
    <w:rsid w:val="000177FA"/>
    <w:rsid w:val="0002012C"/>
    <w:rsid w:val="00020644"/>
    <w:rsid w:val="00020662"/>
    <w:rsid w:val="000210BA"/>
    <w:rsid w:val="00021119"/>
    <w:rsid w:val="00021423"/>
    <w:rsid w:val="00023257"/>
    <w:rsid w:val="00023986"/>
    <w:rsid w:val="00024631"/>
    <w:rsid w:val="00024831"/>
    <w:rsid w:val="00024B86"/>
    <w:rsid w:val="00024C6A"/>
    <w:rsid w:val="00025337"/>
    <w:rsid w:val="00025759"/>
    <w:rsid w:val="00025C3E"/>
    <w:rsid w:val="0002638C"/>
    <w:rsid w:val="00026440"/>
    <w:rsid w:val="0002662F"/>
    <w:rsid w:val="00026AF1"/>
    <w:rsid w:val="00026B25"/>
    <w:rsid w:val="0003077C"/>
    <w:rsid w:val="00030C0A"/>
    <w:rsid w:val="00031330"/>
    <w:rsid w:val="00031C99"/>
    <w:rsid w:val="00032160"/>
    <w:rsid w:val="00032288"/>
    <w:rsid w:val="000322F8"/>
    <w:rsid w:val="00032CE9"/>
    <w:rsid w:val="0003328D"/>
    <w:rsid w:val="00033348"/>
    <w:rsid w:val="000333F0"/>
    <w:rsid w:val="00033516"/>
    <w:rsid w:val="00034511"/>
    <w:rsid w:val="000350B8"/>
    <w:rsid w:val="00035701"/>
    <w:rsid w:val="00035A45"/>
    <w:rsid w:val="00035E9F"/>
    <w:rsid w:val="0003614B"/>
    <w:rsid w:val="0003646E"/>
    <w:rsid w:val="0003756F"/>
    <w:rsid w:val="000377BE"/>
    <w:rsid w:val="00040020"/>
    <w:rsid w:val="0004035C"/>
    <w:rsid w:val="000403DC"/>
    <w:rsid w:val="00040485"/>
    <w:rsid w:val="00040BD4"/>
    <w:rsid w:val="0004120D"/>
    <w:rsid w:val="000415A4"/>
    <w:rsid w:val="00041651"/>
    <w:rsid w:val="00041738"/>
    <w:rsid w:val="000419FD"/>
    <w:rsid w:val="0004271E"/>
    <w:rsid w:val="00042F1A"/>
    <w:rsid w:val="00042F9A"/>
    <w:rsid w:val="00043089"/>
    <w:rsid w:val="0004372E"/>
    <w:rsid w:val="000442B6"/>
    <w:rsid w:val="000444C5"/>
    <w:rsid w:val="00044848"/>
    <w:rsid w:val="00044D8D"/>
    <w:rsid w:val="00044DB2"/>
    <w:rsid w:val="000456BC"/>
    <w:rsid w:val="000458D8"/>
    <w:rsid w:val="000459C7"/>
    <w:rsid w:val="00045C0D"/>
    <w:rsid w:val="00045C10"/>
    <w:rsid w:val="000465DF"/>
    <w:rsid w:val="0004694D"/>
    <w:rsid w:val="0004722A"/>
    <w:rsid w:val="00047810"/>
    <w:rsid w:val="00047A70"/>
    <w:rsid w:val="00047A7A"/>
    <w:rsid w:val="00047EBD"/>
    <w:rsid w:val="00047FE1"/>
    <w:rsid w:val="00050E5D"/>
    <w:rsid w:val="0005143D"/>
    <w:rsid w:val="0005209E"/>
    <w:rsid w:val="0005278A"/>
    <w:rsid w:val="00052B8F"/>
    <w:rsid w:val="000532F0"/>
    <w:rsid w:val="000534C3"/>
    <w:rsid w:val="00053907"/>
    <w:rsid w:val="00053C83"/>
    <w:rsid w:val="00053DFB"/>
    <w:rsid w:val="00054586"/>
    <w:rsid w:val="000545C9"/>
    <w:rsid w:val="00054B13"/>
    <w:rsid w:val="00054EE7"/>
    <w:rsid w:val="000557CA"/>
    <w:rsid w:val="00055D7A"/>
    <w:rsid w:val="000563AB"/>
    <w:rsid w:val="000568FA"/>
    <w:rsid w:val="00056FFB"/>
    <w:rsid w:val="00057372"/>
    <w:rsid w:val="00060042"/>
    <w:rsid w:val="0006032C"/>
    <w:rsid w:val="0006144D"/>
    <w:rsid w:val="00061E61"/>
    <w:rsid w:val="00062534"/>
    <w:rsid w:val="00063104"/>
    <w:rsid w:val="00063898"/>
    <w:rsid w:val="000638D4"/>
    <w:rsid w:val="00063B81"/>
    <w:rsid w:val="00063DFE"/>
    <w:rsid w:val="000645E1"/>
    <w:rsid w:val="00064A29"/>
    <w:rsid w:val="00064B26"/>
    <w:rsid w:val="00064BBE"/>
    <w:rsid w:val="000652E8"/>
    <w:rsid w:val="000653AD"/>
    <w:rsid w:val="000653B2"/>
    <w:rsid w:val="0006542D"/>
    <w:rsid w:val="00065B45"/>
    <w:rsid w:val="00065C74"/>
    <w:rsid w:val="00065E40"/>
    <w:rsid w:val="0006686C"/>
    <w:rsid w:val="000669B2"/>
    <w:rsid w:val="00066BB4"/>
    <w:rsid w:val="00066BDD"/>
    <w:rsid w:val="00066CCB"/>
    <w:rsid w:val="0006767A"/>
    <w:rsid w:val="000678E7"/>
    <w:rsid w:val="00070034"/>
    <w:rsid w:val="00070399"/>
    <w:rsid w:val="000705EB"/>
    <w:rsid w:val="000708B1"/>
    <w:rsid w:val="00070967"/>
    <w:rsid w:val="00070B08"/>
    <w:rsid w:val="00070B83"/>
    <w:rsid w:val="000710EF"/>
    <w:rsid w:val="00072154"/>
    <w:rsid w:val="000721B2"/>
    <w:rsid w:val="00072246"/>
    <w:rsid w:val="000732D6"/>
    <w:rsid w:val="000733B5"/>
    <w:rsid w:val="0007379D"/>
    <w:rsid w:val="00073BAE"/>
    <w:rsid w:val="00073E97"/>
    <w:rsid w:val="00074242"/>
    <w:rsid w:val="000749B2"/>
    <w:rsid w:val="00074C70"/>
    <w:rsid w:val="00074E33"/>
    <w:rsid w:val="000756D3"/>
    <w:rsid w:val="000759E3"/>
    <w:rsid w:val="0007630C"/>
    <w:rsid w:val="0007658F"/>
    <w:rsid w:val="00077752"/>
    <w:rsid w:val="00077A3D"/>
    <w:rsid w:val="00077B76"/>
    <w:rsid w:val="00077B9F"/>
    <w:rsid w:val="00080658"/>
    <w:rsid w:val="00080765"/>
    <w:rsid w:val="00080922"/>
    <w:rsid w:val="000818D6"/>
    <w:rsid w:val="00081B2A"/>
    <w:rsid w:val="00081F2F"/>
    <w:rsid w:val="00082C57"/>
    <w:rsid w:val="00082E1D"/>
    <w:rsid w:val="00083077"/>
    <w:rsid w:val="00084086"/>
    <w:rsid w:val="0008471D"/>
    <w:rsid w:val="0008484B"/>
    <w:rsid w:val="0008564E"/>
    <w:rsid w:val="000856DF"/>
    <w:rsid w:val="00086195"/>
    <w:rsid w:val="0008697B"/>
    <w:rsid w:val="0008719B"/>
    <w:rsid w:val="00087706"/>
    <w:rsid w:val="0008784E"/>
    <w:rsid w:val="00087876"/>
    <w:rsid w:val="00087B77"/>
    <w:rsid w:val="000900EB"/>
    <w:rsid w:val="0009089D"/>
    <w:rsid w:val="00090D6F"/>
    <w:rsid w:val="0009111B"/>
    <w:rsid w:val="00091E44"/>
    <w:rsid w:val="000920B4"/>
    <w:rsid w:val="000923D8"/>
    <w:rsid w:val="0009243B"/>
    <w:rsid w:val="000926E9"/>
    <w:rsid w:val="00092A0A"/>
    <w:rsid w:val="00092B1B"/>
    <w:rsid w:val="00092BA8"/>
    <w:rsid w:val="00092D23"/>
    <w:rsid w:val="00092EEE"/>
    <w:rsid w:val="00093184"/>
    <w:rsid w:val="000940C2"/>
    <w:rsid w:val="0009417D"/>
    <w:rsid w:val="000943F5"/>
    <w:rsid w:val="00094726"/>
    <w:rsid w:val="00094EDD"/>
    <w:rsid w:val="00094F79"/>
    <w:rsid w:val="00095241"/>
    <w:rsid w:val="00095305"/>
    <w:rsid w:val="0009530B"/>
    <w:rsid w:val="00095A07"/>
    <w:rsid w:val="00095F71"/>
    <w:rsid w:val="00096994"/>
    <w:rsid w:val="00096D12"/>
    <w:rsid w:val="00096D24"/>
    <w:rsid w:val="000971BE"/>
    <w:rsid w:val="0009738D"/>
    <w:rsid w:val="00097649"/>
    <w:rsid w:val="00097771"/>
    <w:rsid w:val="000A011C"/>
    <w:rsid w:val="000A024A"/>
    <w:rsid w:val="000A02E7"/>
    <w:rsid w:val="000A0321"/>
    <w:rsid w:val="000A0622"/>
    <w:rsid w:val="000A06B5"/>
    <w:rsid w:val="000A11BF"/>
    <w:rsid w:val="000A19CF"/>
    <w:rsid w:val="000A1C2A"/>
    <w:rsid w:val="000A2612"/>
    <w:rsid w:val="000A2EB9"/>
    <w:rsid w:val="000A3207"/>
    <w:rsid w:val="000A335C"/>
    <w:rsid w:val="000A33F1"/>
    <w:rsid w:val="000A3793"/>
    <w:rsid w:val="000A37BA"/>
    <w:rsid w:val="000A3A48"/>
    <w:rsid w:val="000A3C1B"/>
    <w:rsid w:val="000A422E"/>
    <w:rsid w:val="000A4253"/>
    <w:rsid w:val="000A4547"/>
    <w:rsid w:val="000A4CBF"/>
    <w:rsid w:val="000A4D8B"/>
    <w:rsid w:val="000A575C"/>
    <w:rsid w:val="000A59F9"/>
    <w:rsid w:val="000A5B8D"/>
    <w:rsid w:val="000A5DCF"/>
    <w:rsid w:val="000A6EED"/>
    <w:rsid w:val="000A7145"/>
    <w:rsid w:val="000B038D"/>
    <w:rsid w:val="000B09F4"/>
    <w:rsid w:val="000B0BBE"/>
    <w:rsid w:val="000B197D"/>
    <w:rsid w:val="000B40E0"/>
    <w:rsid w:val="000B41AC"/>
    <w:rsid w:val="000B43C0"/>
    <w:rsid w:val="000B4CBE"/>
    <w:rsid w:val="000B54C7"/>
    <w:rsid w:val="000B56DB"/>
    <w:rsid w:val="000B5878"/>
    <w:rsid w:val="000B5A14"/>
    <w:rsid w:val="000B5C60"/>
    <w:rsid w:val="000B5D8D"/>
    <w:rsid w:val="000B5FC5"/>
    <w:rsid w:val="000B638B"/>
    <w:rsid w:val="000B65D8"/>
    <w:rsid w:val="000B666B"/>
    <w:rsid w:val="000B69DE"/>
    <w:rsid w:val="000B6B3F"/>
    <w:rsid w:val="000B6D54"/>
    <w:rsid w:val="000B71C6"/>
    <w:rsid w:val="000B76E0"/>
    <w:rsid w:val="000C1380"/>
    <w:rsid w:val="000C1563"/>
    <w:rsid w:val="000C1630"/>
    <w:rsid w:val="000C1A4C"/>
    <w:rsid w:val="000C1F97"/>
    <w:rsid w:val="000C2511"/>
    <w:rsid w:val="000C29B4"/>
    <w:rsid w:val="000C2D58"/>
    <w:rsid w:val="000C32B7"/>
    <w:rsid w:val="000C339B"/>
    <w:rsid w:val="000C391C"/>
    <w:rsid w:val="000C4151"/>
    <w:rsid w:val="000C4375"/>
    <w:rsid w:val="000C4A88"/>
    <w:rsid w:val="000C505C"/>
    <w:rsid w:val="000C511F"/>
    <w:rsid w:val="000C545A"/>
    <w:rsid w:val="000C570D"/>
    <w:rsid w:val="000C58E1"/>
    <w:rsid w:val="000C6D91"/>
    <w:rsid w:val="000C6EEE"/>
    <w:rsid w:val="000C6F56"/>
    <w:rsid w:val="000C71CE"/>
    <w:rsid w:val="000C7FBF"/>
    <w:rsid w:val="000D08C1"/>
    <w:rsid w:val="000D0EAC"/>
    <w:rsid w:val="000D17A7"/>
    <w:rsid w:val="000D2462"/>
    <w:rsid w:val="000D2916"/>
    <w:rsid w:val="000D2B48"/>
    <w:rsid w:val="000D3173"/>
    <w:rsid w:val="000D3946"/>
    <w:rsid w:val="000D3E95"/>
    <w:rsid w:val="000D4D84"/>
    <w:rsid w:val="000D50D9"/>
    <w:rsid w:val="000D5930"/>
    <w:rsid w:val="000D5949"/>
    <w:rsid w:val="000D5B91"/>
    <w:rsid w:val="000D671E"/>
    <w:rsid w:val="000D68EA"/>
    <w:rsid w:val="000D6E66"/>
    <w:rsid w:val="000D6EA4"/>
    <w:rsid w:val="000D6FE5"/>
    <w:rsid w:val="000D7049"/>
    <w:rsid w:val="000E06B7"/>
    <w:rsid w:val="000E1208"/>
    <w:rsid w:val="000E17E2"/>
    <w:rsid w:val="000E25BE"/>
    <w:rsid w:val="000E2CAE"/>
    <w:rsid w:val="000E2CC0"/>
    <w:rsid w:val="000E35FD"/>
    <w:rsid w:val="000E3BDA"/>
    <w:rsid w:val="000E3D97"/>
    <w:rsid w:val="000E3F23"/>
    <w:rsid w:val="000E3F33"/>
    <w:rsid w:val="000E4494"/>
    <w:rsid w:val="000E472B"/>
    <w:rsid w:val="000E5549"/>
    <w:rsid w:val="000E5637"/>
    <w:rsid w:val="000E5853"/>
    <w:rsid w:val="000E6BFD"/>
    <w:rsid w:val="000E6D9B"/>
    <w:rsid w:val="000E6E19"/>
    <w:rsid w:val="000E6E32"/>
    <w:rsid w:val="000E7007"/>
    <w:rsid w:val="000F07CD"/>
    <w:rsid w:val="000F0870"/>
    <w:rsid w:val="000F1264"/>
    <w:rsid w:val="000F1564"/>
    <w:rsid w:val="000F18F3"/>
    <w:rsid w:val="000F271F"/>
    <w:rsid w:val="000F30DC"/>
    <w:rsid w:val="000F31FA"/>
    <w:rsid w:val="000F3583"/>
    <w:rsid w:val="000F39BC"/>
    <w:rsid w:val="000F3AAE"/>
    <w:rsid w:val="000F4128"/>
    <w:rsid w:val="000F4A08"/>
    <w:rsid w:val="000F4E3E"/>
    <w:rsid w:val="000F52C9"/>
    <w:rsid w:val="000F5A10"/>
    <w:rsid w:val="000F5EB4"/>
    <w:rsid w:val="000F68E8"/>
    <w:rsid w:val="000F69F5"/>
    <w:rsid w:val="000F7043"/>
    <w:rsid w:val="000F73C6"/>
    <w:rsid w:val="000F7850"/>
    <w:rsid w:val="000F7D03"/>
    <w:rsid w:val="001003C6"/>
    <w:rsid w:val="00100713"/>
    <w:rsid w:val="0010168D"/>
    <w:rsid w:val="00101ACC"/>
    <w:rsid w:val="00101ADA"/>
    <w:rsid w:val="00101C0E"/>
    <w:rsid w:val="00101C21"/>
    <w:rsid w:val="00101D40"/>
    <w:rsid w:val="00102353"/>
    <w:rsid w:val="00102437"/>
    <w:rsid w:val="00103655"/>
    <w:rsid w:val="00104765"/>
    <w:rsid w:val="00105114"/>
    <w:rsid w:val="00105244"/>
    <w:rsid w:val="0010571B"/>
    <w:rsid w:val="00105720"/>
    <w:rsid w:val="001058BC"/>
    <w:rsid w:val="001063AE"/>
    <w:rsid w:val="001069DF"/>
    <w:rsid w:val="001070A3"/>
    <w:rsid w:val="001074AB"/>
    <w:rsid w:val="00107983"/>
    <w:rsid w:val="00107D4D"/>
    <w:rsid w:val="00107F1B"/>
    <w:rsid w:val="00107F1C"/>
    <w:rsid w:val="00110248"/>
    <w:rsid w:val="001108FE"/>
    <w:rsid w:val="001109AF"/>
    <w:rsid w:val="001109D9"/>
    <w:rsid w:val="001112EA"/>
    <w:rsid w:val="001118F4"/>
    <w:rsid w:val="00111D60"/>
    <w:rsid w:val="001120FB"/>
    <w:rsid w:val="0011235B"/>
    <w:rsid w:val="001129F3"/>
    <w:rsid w:val="00112C60"/>
    <w:rsid w:val="00113AA5"/>
    <w:rsid w:val="00114231"/>
    <w:rsid w:val="00114FE8"/>
    <w:rsid w:val="00115511"/>
    <w:rsid w:val="00115D90"/>
    <w:rsid w:val="00115FB6"/>
    <w:rsid w:val="00116E72"/>
    <w:rsid w:val="00117C8B"/>
    <w:rsid w:val="00117D9A"/>
    <w:rsid w:val="00117FD9"/>
    <w:rsid w:val="00120046"/>
    <w:rsid w:val="00120188"/>
    <w:rsid w:val="001204A0"/>
    <w:rsid w:val="00120672"/>
    <w:rsid w:val="0012081D"/>
    <w:rsid w:val="0012115D"/>
    <w:rsid w:val="001219A8"/>
    <w:rsid w:val="00121A74"/>
    <w:rsid w:val="00121EA6"/>
    <w:rsid w:val="00123087"/>
    <w:rsid w:val="0012367D"/>
    <w:rsid w:val="001236AC"/>
    <w:rsid w:val="00123C88"/>
    <w:rsid w:val="00124260"/>
    <w:rsid w:val="00124B2D"/>
    <w:rsid w:val="00124BDC"/>
    <w:rsid w:val="0012582D"/>
    <w:rsid w:val="00125A76"/>
    <w:rsid w:val="00125B19"/>
    <w:rsid w:val="00126B02"/>
    <w:rsid w:val="00127840"/>
    <w:rsid w:val="00127D55"/>
    <w:rsid w:val="001300CA"/>
    <w:rsid w:val="001300CB"/>
    <w:rsid w:val="00130222"/>
    <w:rsid w:val="001308B5"/>
    <w:rsid w:val="001309B9"/>
    <w:rsid w:val="0013100B"/>
    <w:rsid w:val="00131049"/>
    <w:rsid w:val="00133831"/>
    <w:rsid w:val="00134736"/>
    <w:rsid w:val="00134FD8"/>
    <w:rsid w:val="00135A8E"/>
    <w:rsid w:val="00136084"/>
    <w:rsid w:val="00136566"/>
    <w:rsid w:val="00136B72"/>
    <w:rsid w:val="00137484"/>
    <w:rsid w:val="00140A81"/>
    <w:rsid w:val="00141163"/>
    <w:rsid w:val="00141DD9"/>
    <w:rsid w:val="001424C0"/>
    <w:rsid w:val="001427F4"/>
    <w:rsid w:val="00142A55"/>
    <w:rsid w:val="00142DE7"/>
    <w:rsid w:val="00144A9B"/>
    <w:rsid w:val="00144DEC"/>
    <w:rsid w:val="00144F95"/>
    <w:rsid w:val="00145410"/>
    <w:rsid w:val="001455D2"/>
    <w:rsid w:val="0014564F"/>
    <w:rsid w:val="0014572F"/>
    <w:rsid w:val="00145A86"/>
    <w:rsid w:val="00145DAA"/>
    <w:rsid w:val="00145FAC"/>
    <w:rsid w:val="00146212"/>
    <w:rsid w:val="001463B1"/>
    <w:rsid w:val="00146775"/>
    <w:rsid w:val="00146FE1"/>
    <w:rsid w:val="001477F1"/>
    <w:rsid w:val="00147A9E"/>
    <w:rsid w:val="00147DAA"/>
    <w:rsid w:val="001500BD"/>
    <w:rsid w:val="001501CD"/>
    <w:rsid w:val="001504B6"/>
    <w:rsid w:val="00150AF1"/>
    <w:rsid w:val="00150CDD"/>
    <w:rsid w:val="001513E1"/>
    <w:rsid w:val="00151519"/>
    <w:rsid w:val="001517A8"/>
    <w:rsid w:val="00151832"/>
    <w:rsid w:val="001520EA"/>
    <w:rsid w:val="00152264"/>
    <w:rsid w:val="001522AA"/>
    <w:rsid w:val="001522E5"/>
    <w:rsid w:val="001526F9"/>
    <w:rsid w:val="00152712"/>
    <w:rsid w:val="001529E4"/>
    <w:rsid w:val="00152AE0"/>
    <w:rsid w:val="00152D8C"/>
    <w:rsid w:val="00152E70"/>
    <w:rsid w:val="001535BB"/>
    <w:rsid w:val="00153A63"/>
    <w:rsid w:val="00154B16"/>
    <w:rsid w:val="00154CE1"/>
    <w:rsid w:val="00154D57"/>
    <w:rsid w:val="00154DF4"/>
    <w:rsid w:val="001557A2"/>
    <w:rsid w:val="00155974"/>
    <w:rsid w:val="00155E0D"/>
    <w:rsid w:val="00156655"/>
    <w:rsid w:val="001578AA"/>
    <w:rsid w:val="001603F8"/>
    <w:rsid w:val="00160E7F"/>
    <w:rsid w:val="0016196E"/>
    <w:rsid w:val="00162368"/>
    <w:rsid w:val="00162B39"/>
    <w:rsid w:val="00163180"/>
    <w:rsid w:val="00163C0D"/>
    <w:rsid w:val="00165535"/>
    <w:rsid w:val="001656BD"/>
    <w:rsid w:val="001656DF"/>
    <w:rsid w:val="00165712"/>
    <w:rsid w:val="00165C87"/>
    <w:rsid w:val="00165D08"/>
    <w:rsid w:val="001660FF"/>
    <w:rsid w:val="0016636C"/>
    <w:rsid w:val="001669BC"/>
    <w:rsid w:val="00166AC2"/>
    <w:rsid w:val="00166C85"/>
    <w:rsid w:val="001675F9"/>
    <w:rsid w:val="001678E4"/>
    <w:rsid w:val="00167CB2"/>
    <w:rsid w:val="0017000C"/>
    <w:rsid w:val="001703B5"/>
    <w:rsid w:val="00170856"/>
    <w:rsid w:val="0017088A"/>
    <w:rsid w:val="00170F05"/>
    <w:rsid w:val="001717CA"/>
    <w:rsid w:val="00171B80"/>
    <w:rsid w:val="001720F5"/>
    <w:rsid w:val="00172941"/>
    <w:rsid w:val="00172B7B"/>
    <w:rsid w:val="00172C5B"/>
    <w:rsid w:val="00173823"/>
    <w:rsid w:val="0017392C"/>
    <w:rsid w:val="001739C0"/>
    <w:rsid w:val="00173C0F"/>
    <w:rsid w:val="00173DBF"/>
    <w:rsid w:val="001741A7"/>
    <w:rsid w:val="00174D8C"/>
    <w:rsid w:val="00175BA8"/>
    <w:rsid w:val="00177167"/>
    <w:rsid w:val="00177270"/>
    <w:rsid w:val="001775A8"/>
    <w:rsid w:val="00177AAA"/>
    <w:rsid w:val="00177CB4"/>
    <w:rsid w:val="001804D2"/>
    <w:rsid w:val="00181756"/>
    <w:rsid w:val="00181A61"/>
    <w:rsid w:val="001823BD"/>
    <w:rsid w:val="0018276C"/>
    <w:rsid w:val="001827C4"/>
    <w:rsid w:val="00182822"/>
    <w:rsid w:val="00183EAA"/>
    <w:rsid w:val="00184176"/>
    <w:rsid w:val="001843C4"/>
    <w:rsid w:val="0018457A"/>
    <w:rsid w:val="00184B53"/>
    <w:rsid w:val="00184DB9"/>
    <w:rsid w:val="001856FA"/>
    <w:rsid w:val="00185BDA"/>
    <w:rsid w:val="00186027"/>
    <w:rsid w:val="001865F5"/>
    <w:rsid w:val="00186DF3"/>
    <w:rsid w:val="00187ACE"/>
    <w:rsid w:val="00187BE7"/>
    <w:rsid w:val="00190155"/>
    <w:rsid w:val="00190D44"/>
    <w:rsid w:val="00191BD3"/>
    <w:rsid w:val="00191CA1"/>
    <w:rsid w:val="001925AB"/>
    <w:rsid w:val="0019272D"/>
    <w:rsid w:val="00192BF9"/>
    <w:rsid w:val="00192EC5"/>
    <w:rsid w:val="00193128"/>
    <w:rsid w:val="001932CF"/>
    <w:rsid w:val="00193766"/>
    <w:rsid w:val="00193DC4"/>
    <w:rsid w:val="00193F82"/>
    <w:rsid w:val="001942FC"/>
    <w:rsid w:val="0019465D"/>
    <w:rsid w:val="00194865"/>
    <w:rsid w:val="00194A73"/>
    <w:rsid w:val="001965E3"/>
    <w:rsid w:val="00196669"/>
    <w:rsid w:val="00196C72"/>
    <w:rsid w:val="001973F2"/>
    <w:rsid w:val="00197C8E"/>
    <w:rsid w:val="001A07C9"/>
    <w:rsid w:val="001A0870"/>
    <w:rsid w:val="001A0B53"/>
    <w:rsid w:val="001A0C42"/>
    <w:rsid w:val="001A1B67"/>
    <w:rsid w:val="001A1BE4"/>
    <w:rsid w:val="001A1BE5"/>
    <w:rsid w:val="001A1F88"/>
    <w:rsid w:val="001A1FE6"/>
    <w:rsid w:val="001A2342"/>
    <w:rsid w:val="001A2F5A"/>
    <w:rsid w:val="001A30C0"/>
    <w:rsid w:val="001A30CC"/>
    <w:rsid w:val="001A3551"/>
    <w:rsid w:val="001A36A9"/>
    <w:rsid w:val="001A41E8"/>
    <w:rsid w:val="001A4788"/>
    <w:rsid w:val="001A564A"/>
    <w:rsid w:val="001A598B"/>
    <w:rsid w:val="001A5E4B"/>
    <w:rsid w:val="001A6A94"/>
    <w:rsid w:val="001A6F33"/>
    <w:rsid w:val="001A7718"/>
    <w:rsid w:val="001A7F67"/>
    <w:rsid w:val="001A7F93"/>
    <w:rsid w:val="001B13E6"/>
    <w:rsid w:val="001B1DAB"/>
    <w:rsid w:val="001B264B"/>
    <w:rsid w:val="001B2867"/>
    <w:rsid w:val="001B2FAD"/>
    <w:rsid w:val="001B3188"/>
    <w:rsid w:val="001B3458"/>
    <w:rsid w:val="001B3670"/>
    <w:rsid w:val="001B37A4"/>
    <w:rsid w:val="001B475B"/>
    <w:rsid w:val="001B523B"/>
    <w:rsid w:val="001B5799"/>
    <w:rsid w:val="001B5EC3"/>
    <w:rsid w:val="001B60F9"/>
    <w:rsid w:val="001B64EF"/>
    <w:rsid w:val="001B6664"/>
    <w:rsid w:val="001B684A"/>
    <w:rsid w:val="001B6862"/>
    <w:rsid w:val="001B698E"/>
    <w:rsid w:val="001B6D71"/>
    <w:rsid w:val="001B795E"/>
    <w:rsid w:val="001B79B7"/>
    <w:rsid w:val="001B7BFD"/>
    <w:rsid w:val="001B7D19"/>
    <w:rsid w:val="001C081C"/>
    <w:rsid w:val="001C09CF"/>
    <w:rsid w:val="001C0F85"/>
    <w:rsid w:val="001C17CE"/>
    <w:rsid w:val="001C1EC5"/>
    <w:rsid w:val="001C212B"/>
    <w:rsid w:val="001C24D7"/>
    <w:rsid w:val="001C28B6"/>
    <w:rsid w:val="001C28E8"/>
    <w:rsid w:val="001C35A5"/>
    <w:rsid w:val="001C3B44"/>
    <w:rsid w:val="001C3D59"/>
    <w:rsid w:val="001C3F0F"/>
    <w:rsid w:val="001C41AA"/>
    <w:rsid w:val="001C469F"/>
    <w:rsid w:val="001C486D"/>
    <w:rsid w:val="001C5481"/>
    <w:rsid w:val="001C63B0"/>
    <w:rsid w:val="001C65A0"/>
    <w:rsid w:val="001C6982"/>
    <w:rsid w:val="001C6A2A"/>
    <w:rsid w:val="001C72A4"/>
    <w:rsid w:val="001D0E73"/>
    <w:rsid w:val="001D12DF"/>
    <w:rsid w:val="001D216F"/>
    <w:rsid w:val="001D21D3"/>
    <w:rsid w:val="001D2AF4"/>
    <w:rsid w:val="001D321B"/>
    <w:rsid w:val="001D34CE"/>
    <w:rsid w:val="001D38F3"/>
    <w:rsid w:val="001D3AA3"/>
    <w:rsid w:val="001D3E5D"/>
    <w:rsid w:val="001D3F2B"/>
    <w:rsid w:val="001D463C"/>
    <w:rsid w:val="001D4EEE"/>
    <w:rsid w:val="001D54BC"/>
    <w:rsid w:val="001D65A2"/>
    <w:rsid w:val="001D6707"/>
    <w:rsid w:val="001D7611"/>
    <w:rsid w:val="001D7853"/>
    <w:rsid w:val="001D79FF"/>
    <w:rsid w:val="001E037E"/>
    <w:rsid w:val="001E0818"/>
    <w:rsid w:val="001E094E"/>
    <w:rsid w:val="001E0AFA"/>
    <w:rsid w:val="001E117D"/>
    <w:rsid w:val="001E1309"/>
    <w:rsid w:val="001E15D2"/>
    <w:rsid w:val="001E2170"/>
    <w:rsid w:val="001E23C9"/>
    <w:rsid w:val="001E33BF"/>
    <w:rsid w:val="001E4239"/>
    <w:rsid w:val="001E46C0"/>
    <w:rsid w:val="001E4A60"/>
    <w:rsid w:val="001E4FBD"/>
    <w:rsid w:val="001E57F8"/>
    <w:rsid w:val="001E5A2C"/>
    <w:rsid w:val="001E5B9A"/>
    <w:rsid w:val="001E5F36"/>
    <w:rsid w:val="001E66DE"/>
    <w:rsid w:val="001E6851"/>
    <w:rsid w:val="001E6D7A"/>
    <w:rsid w:val="001E722A"/>
    <w:rsid w:val="001E777A"/>
    <w:rsid w:val="001E77A4"/>
    <w:rsid w:val="001E79A5"/>
    <w:rsid w:val="001E7C0E"/>
    <w:rsid w:val="001F13C5"/>
    <w:rsid w:val="001F1C32"/>
    <w:rsid w:val="001F263A"/>
    <w:rsid w:val="001F2C24"/>
    <w:rsid w:val="001F39C7"/>
    <w:rsid w:val="001F3D1C"/>
    <w:rsid w:val="001F3DE2"/>
    <w:rsid w:val="001F46BA"/>
    <w:rsid w:val="001F46DA"/>
    <w:rsid w:val="001F5A1C"/>
    <w:rsid w:val="001F5C36"/>
    <w:rsid w:val="001F5E5C"/>
    <w:rsid w:val="001F5EB9"/>
    <w:rsid w:val="001F63CD"/>
    <w:rsid w:val="001F63EC"/>
    <w:rsid w:val="001F6FFC"/>
    <w:rsid w:val="001F6FFD"/>
    <w:rsid w:val="001F700B"/>
    <w:rsid w:val="001F7268"/>
    <w:rsid w:val="001F7655"/>
    <w:rsid w:val="001F7959"/>
    <w:rsid w:val="001F7DC7"/>
    <w:rsid w:val="00200333"/>
    <w:rsid w:val="002003D0"/>
    <w:rsid w:val="002009B2"/>
    <w:rsid w:val="002009CD"/>
    <w:rsid w:val="002012BB"/>
    <w:rsid w:val="002013D7"/>
    <w:rsid w:val="00201B81"/>
    <w:rsid w:val="00202178"/>
    <w:rsid w:val="00202551"/>
    <w:rsid w:val="00202B3C"/>
    <w:rsid w:val="0020313C"/>
    <w:rsid w:val="0020318F"/>
    <w:rsid w:val="00203712"/>
    <w:rsid w:val="002038BE"/>
    <w:rsid w:val="00203A2E"/>
    <w:rsid w:val="00203C56"/>
    <w:rsid w:val="00203E14"/>
    <w:rsid w:val="00204618"/>
    <w:rsid w:val="0020482E"/>
    <w:rsid w:val="00204885"/>
    <w:rsid w:val="00204A40"/>
    <w:rsid w:val="0020535E"/>
    <w:rsid w:val="00205874"/>
    <w:rsid w:val="00205BEE"/>
    <w:rsid w:val="00206F6F"/>
    <w:rsid w:val="002070DF"/>
    <w:rsid w:val="00207A61"/>
    <w:rsid w:val="00207B5C"/>
    <w:rsid w:val="00210116"/>
    <w:rsid w:val="00210A78"/>
    <w:rsid w:val="00210AC1"/>
    <w:rsid w:val="00210D25"/>
    <w:rsid w:val="00210E8F"/>
    <w:rsid w:val="0021137E"/>
    <w:rsid w:val="00211595"/>
    <w:rsid w:val="002121FA"/>
    <w:rsid w:val="0021235F"/>
    <w:rsid w:val="002139AF"/>
    <w:rsid w:val="00213B69"/>
    <w:rsid w:val="00213F89"/>
    <w:rsid w:val="00214B1F"/>
    <w:rsid w:val="00214E8E"/>
    <w:rsid w:val="00215BBA"/>
    <w:rsid w:val="0021612A"/>
    <w:rsid w:val="00216372"/>
    <w:rsid w:val="002164D1"/>
    <w:rsid w:val="002165C0"/>
    <w:rsid w:val="00216AC3"/>
    <w:rsid w:val="00217287"/>
    <w:rsid w:val="002174B2"/>
    <w:rsid w:val="002174F4"/>
    <w:rsid w:val="00217D6E"/>
    <w:rsid w:val="0022031C"/>
    <w:rsid w:val="00220DEF"/>
    <w:rsid w:val="00222D8A"/>
    <w:rsid w:val="00223310"/>
    <w:rsid w:val="0022361E"/>
    <w:rsid w:val="00223C8A"/>
    <w:rsid w:val="0022441C"/>
    <w:rsid w:val="00224764"/>
    <w:rsid w:val="002248C0"/>
    <w:rsid w:val="00224BB7"/>
    <w:rsid w:val="00225392"/>
    <w:rsid w:val="0022638E"/>
    <w:rsid w:val="00226AC3"/>
    <w:rsid w:val="00226B88"/>
    <w:rsid w:val="00227715"/>
    <w:rsid w:val="00227745"/>
    <w:rsid w:val="00227FCA"/>
    <w:rsid w:val="00230354"/>
    <w:rsid w:val="0023038C"/>
    <w:rsid w:val="00230D17"/>
    <w:rsid w:val="00230FCD"/>
    <w:rsid w:val="002316CB"/>
    <w:rsid w:val="002317D8"/>
    <w:rsid w:val="00231857"/>
    <w:rsid w:val="00231A1B"/>
    <w:rsid w:val="00231E87"/>
    <w:rsid w:val="00232445"/>
    <w:rsid w:val="00232D03"/>
    <w:rsid w:val="00232EE7"/>
    <w:rsid w:val="00232F5D"/>
    <w:rsid w:val="0023317A"/>
    <w:rsid w:val="002332D4"/>
    <w:rsid w:val="002335DE"/>
    <w:rsid w:val="00233909"/>
    <w:rsid w:val="0023390E"/>
    <w:rsid w:val="00233FA1"/>
    <w:rsid w:val="002343D1"/>
    <w:rsid w:val="0023532E"/>
    <w:rsid w:val="002353FA"/>
    <w:rsid w:val="0023640E"/>
    <w:rsid w:val="002364DE"/>
    <w:rsid w:val="0023660E"/>
    <w:rsid w:val="002367E3"/>
    <w:rsid w:val="00236F8D"/>
    <w:rsid w:val="00237393"/>
    <w:rsid w:val="0023769A"/>
    <w:rsid w:val="00237A84"/>
    <w:rsid w:val="00237AF9"/>
    <w:rsid w:val="0024087D"/>
    <w:rsid w:val="00240B83"/>
    <w:rsid w:val="00240F9B"/>
    <w:rsid w:val="002413EF"/>
    <w:rsid w:val="002414ED"/>
    <w:rsid w:val="0024158D"/>
    <w:rsid w:val="00242164"/>
    <w:rsid w:val="0024278E"/>
    <w:rsid w:val="00242875"/>
    <w:rsid w:val="00242D4A"/>
    <w:rsid w:val="00244405"/>
    <w:rsid w:val="002447B6"/>
    <w:rsid w:val="002448C2"/>
    <w:rsid w:val="002452F0"/>
    <w:rsid w:val="00245324"/>
    <w:rsid w:val="00245333"/>
    <w:rsid w:val="002459F9"/>
    <w:rsid w:val="00245D41"/>
    <w:rsid w:val="00246491"/>
    <w:rsid w:val="00246A06"/>
    <w:rsid w:val="002473D6"/>
    <w:rsid w:val="00247A3C"/>
    <w:rsid w:val="00247B15"/>
    <w:rsid w:val="002503AD"/>
    <w:rsid w:val="00250A2E"/>
    <w:rsid w:val="0025110C"/>
    <w:rsid w:val="00251454"/>
    <w:rsid w:val="00251E18"/>
    <w:rsid w:val="002520F0"/>
    <w:rsid w:val="00252259"/>
    <w:rsid w:val="00252ECB"/>
    <w:rsid w:val="00253DAF"/>
    <w:rsid w:val="002540A2"/>
    <w:rsid w:val="002544E2"/>
    <w:rsid w:val="0025458F"/>
    <w:rsid w:val="00254FAC"/>
    <w:rsid w:val="002555C5"/>
    <w:rsid w:val="00255AE1"/>
    <w:rsid w:val="00255E90"/>
    <w:rsid w:val="00256642"/>
    <w:rsid w:val="00256849"/>
    <w:rsid w:val="00256963"/>
    <w:rsid w:val="00256A05"/>
    <w:rsid w:val="002571A8"/>
    <w:rsid w:val="002572D0"/>
    <w:rsid w:val="002572E1"/>
    <w:rsid w:val="00257544"/>
    <w:rsid w:val="00257AB3"/>
    <w:rsid w:val="00260455"/>
    <w:rsid w:val="00260D00"/>
    <w:rsid w:val="00261222"/>
    <w:rsid w:val="002619BD"/>
    <w:rsid w:val="00261AC7"/>
    <w:rsid w:val="00261D50"/>
    <w:rsid w:val="00261E0A"/>
    <w:rsid w:val="00261F55"/>
    <w:rsid w:val="00262B97"/>
    <w:rsid w:val="00263023"/>
    <w:rsid w:val="002640CE"/>
    <w:rsid w:val="002644A1"/>
    <w:rsid w:val="00264BB2"/>
    <w:rsid w:val="00264EA3"/>
    <w:rsid w:val="002652A9"/>
    <w:rsid w:val="00265888"/>
    <w:rsid w:val="00265F81"/>
    <w:rsid w:val="00266331"/>
    <w:rsid w:val="0026641F"/>
    <w:rsid w:val="00266478"/>
    <w:rsid w:val="002664F7"/>
    <w:rsid w:val="0026695D"/>
    <w:rsid w:val="00266B8B"/>
    <w:rsid w:val="00266CF8"/>
    <w:rsid w:val="00266FD7"/>
    <w:rsid w:val="00267301"/>
    <w:rsid w:val="00267B5C"/>
    <w:rsid w:val="00267F64"/>
    <w:rsid w:val="002700E0"/>
    <w:rsid w:val="00270A67"/>
    <w:rsid w:val="0027174C"/>
    <w:rsid w:val="002719B8"/>
    <w:rsid w:val="00271C8A"/>
    <w:rsid w:val="00271E06"/>
    <w:rsid w:val="00271F1F"/>
    <w:rsid w:val="00272493"/>
    <w:rsid w:val="00272C6F"/>
    <w:rsid w:val="002732B8"/>
    <w:rsid w:val="00273C4F"/>
    <w:rsid w:val="00274BB4"/>
    <w:rsid w:val="00274F27"/>
    <w:rsid w:val="002752C3"/>
    <w:rsid w:val="0027573C"/>
    <w:rsid w:val="002758C8"/>
    <w:rsid w:val="002761A1"/>
    <w:rsid w:val="002771E1"/>
    <w:rsid w:val="002776D2"/>
    <w:rsid w:val="00277BF0"/>
    <w:rsid w:val="00277FA2"/>
    <w:rsid w:val="00280193"/>
    <w:rsid w:val="0028057A"/>
    <w:rsid w:val="002805E4"/>
    <w:rsid w:val="00280610"/>
    <w:rsid w:val="00280D38"/>
    <w:rsid w:val="00281455"/>
    <w:rsid w:val="00281651"/>
    <w:rsid w:val="00281D51"/>
    <w:rsid w:val="0028302C"/>
    <w:rsid w:val="0028325B"/>
    <w:rsid w:val="002832A5"/>
    <w:rsid w:val="00283405"/>
    <w:rsid w:val="00283FED"/>
    <w:rsid w:val="00284771"/>
    <w:rsid w:val="0028512F"/>
    <w:rsid w:val="00285141"/>
    <w:rsid w:val="00285593"/>
    <w:rsid w:val="002856B4"/>
    <w:rsid w:val="00285EAD"/>
    <w:rsid w:val="002862AA"/>
    <w:rsid w:val="00286620"/>
    <w:rsid w:val="00290342"/>
    <w:rsid w:val="002903D6"/>
    <w:rsid w:val="002905EE"/>
    <w:rsid w:val="00290E6C"/>
    <w:rsid w:val="00291174"/>
    <w:rsid w:val="00291962"/>
    <w:rsid w:val="00291F34"/>
    <w:rsid w:val="0029209E"/>
    <w:rsid w:val="00292167"/>
    <w:rsid w:val="00292905"/>
    <w:rsid w:val="00293245"/>
    <w:rsid w:val="002935C2"/>
    <w:rsid w:val="0029366E"/>
    <w:rsid w:val="00293C0D"/>
    <w:rsid w:val="0029417B"/>
    <w:rsid w:val="00294374"/>
    <w:rsid w:val="002948CF"/>
    <w:rsid w:val="00294C3C"/>
    <w:rsid w:val="0029584D"/>
    <w:rsid w:val="002959B8"/>
    <w:rsid w:val="00296681"/>
    <w:rsid w:val="0029747E"/>
    <w:rsid w:val="002977B0"/>
    <w:rsid w:val="00297C18"/>
    <w:rsid w:val="00297ECA"/>
    <w:rsid w:val="002A0029"/>
    <w:rsid w:val="002A0B75"/>
    <w:rsid w:val="002A0FA4"/>
    <w:rsid w:val="002A120C"/>
    <w:rsid w:val="002A19F6"/>
    <w:rsid w:val="002A1BCE"/>
    <w:rsid w:val="002A1CEC"/>
    <w:rsid w:val="002A1D44"/>
    <w:rsid w:val="002A22C0"/>
    <w:rsid w:val="002A2439"/>
    <w:rsid w:val="002A2705"/>
    <w:rsid w:val="002A2A65"/>
    <w:rsid w:val="002A2E4F"/>
    <w:rsid w:val="002A3071"/>
    <w:rsid w:val="002A3CB0"/>
    <w:rsid w:val="002A3CEF"/>
    <w:rsid w:val="002A4294"/>
    <w:rsid w:val="002A432C"/>
    <w:rsid w:val="002A5CA4"/>
    <w:rsid w:val="002A5FE6"/>
    <w:rsid w:val="002A60C6"/>
    <w:rsid w:val="002A60F0"/>
    <w:rsid w:val="002A73E8"/>
    <w:rsid w:val="002A75F2"/>
    <w:rsid w:val="002A7817"/>
    <w:rsid w:val="002A7951"/>
    <w:rsid w:val="002A7BC4"/>
    <w:rsid w:val="002B0247"/>
    <w:rsid w:val="002B0436"/>
    <w:rsid w:val="002B04C0"/>
    <w:rsid w:val="002B0886"/>
    <w:rsid w:val="002B0FCA"/>
    <w:rsid w:val="002B108C"/>
    <w:rsid w:val="002B13B4"/>
    <w:rsid w:val="002B1504"/>
    <w:rsid w:val="002B1571"/>
    <w:rsid w:val="002B18E2"/>
    <w:rsid w:val="002B1945"/>
    <w:rsid w:val="002B1F46"/>
    <w:rsid w:val="002B2279"/>
    <w:rsid w:val="002B30AD"/>
    <w:rsid w:val="002B335E"/>
    <w:rsid w:val="002B3890"/>
    <w:rsid w:val="002B3B51"/>
    <w:rsid w:val="002B3D55"/>
    <w:rsid w:val="002B48D2"/>
    <w:rsid w:val="002B4CFF"/>
    <w:rsid w:val="002B5733"/>
    <w:rsid w:val="002B577F"/>
    <w:rsid w:val="002B5DE1"/>
    <w:rsid w:val="002B6BE6"/>
    <w:rsid w:val="002B6DFD"/>
    <w:rsid w:val="002B70D8"/>
    <w:rsid w:val="002B712B"/>
    <w:rsid w:val="002B76A9"/>
    <w:rsid w:val="002B7931"/>
    <w:rsid w:val="002B7D94"/>
    <w:rsid w:val="002C03C1"/>
    <w:rsid w:val="002C0416"/>
    <w:rsid w:val="002C08BE"/>
    <w:rsid w:val="002C13B4"/>
    <w:rsid w:val="002C1826"/>
    <w:rsid w:val="002C374E"/>
    <w:rsid w:val="002C43AD"/>
    <w:rsid w:val="002C4CAC"/>
    <w:rsid w:val="002C5513"/>
    <w:rsid w:val="002C67DA"/>
    <w:rsid w:val="002C6824"/>
    <w:rsid w:val="002C6A74"/>
    <w:rsid w:val="002C6BB7"/>
    <w:rsid w:val="002C6E07"/>
    <w:rsid w:val="002C6FD7"/>
    <w:rsid w:val="002C7249"/>
    <w:rsid w:val="002C7A60"/>
    <w:rsid w:val="002C7B21"/>
    <w:rsid w:val="002D07DE"/>
    <w:rsid w:val="002D0E80"/>
    <w:rsid w:val="002D1119"/>
    <w:rsid w:val="002D113A"/>
    <w:rsid w:val="002D202E"/>
    <w:rsid w:val="002D30A5"/>
    <w:rsid w:val="002D3A01"/>
    <w:rsid w:val="002D3A0D"/>
    <w:rsid w:val="002D3A26"/>
    <w:rsid w:val="002D3D68"/>
    <w:rsid w:val="002D405D"/>
    <w:rsid w:val="002D4789"/>
    <w:rsid w:val="002D48D3"/>
    <w:rsid w:val="002D4CE4"/>
    <w:rsid w:val="002D4CFB"/>
    <w:rsid w:val="002D5AB3"/>
    <w:rsid w:val="002D5C85"/>
    <w:rsid w:val="002D5ED2"/>
    <w:rsid w:val="002D6E17"/>
    <w:rsid w:val="002D7BD0"/>
    <w:rsid w:val="002D7E31"/>
    <w:rsid w:val="002E0FE8"/>
    <w:rsid w:val="002E11E5"/>
    <w:rsid w:val="002E1343"/>
    <w:rsid w:val="002E16CC"/>
    <w:rsid w:val="002E2098"/>
    <w:rsid w:val="002E315F"/>
    <w:rsid w:val="002E3DF8"/>
    <w:rsid w:val="002E3FBF"/>
    <w:rsid w:val="002E413E"/>
    <w:rsid w:val="002E531C"/>
    <w:rsid w:val="002E589B"/>
    <w:rsid w:val="002E5943"/>
    <w:rsid w:val="002E5AB6"/>
    <w:rsid w:val="002E5BAD"/>
    <w:rsid w:val="002E64EC"/>
    <w:rsid w:val="002E7103"/>
    <w:rsid w:val="002E7325"/>
    <w:rsid w:val="002E7BCB"/>
    <w:rsid w:val="002F0049"/>
    <w:rsid w:val="002F13D2"/>
    <w:rsid w:val="002F14B1"/>
    <w:rsid w:val="002F1B95"/>
    <w:rsid w:val="002F1EF5"/>
    <w:rsid w:val="002F2231"/>
    <w:rsid w:val="002F2A96"/>
    <w:rsid w:val="002F3196"/>
    <w:rsid w:val="002F3601"/>
    <w:rsid w:val="002F3EF9"/>
    <w:rsid w:val="002F46D7"/>
    <w:rsid w:val="002F4F11"/>
    <w:rsid w:val="002F4F85"/>
    <w:rsid w:val="002F5491"/>
    <w:rsid w:val="002F59C1"/>
    <w:rsid w:val="002F5C8B"/>
    <w:rsid w:val="002F5EBC"/>
    <w:rsid w:val="002F605B"/>
    <w:rsid w:val="002F6254"/>
    <w:rsid w:val="002F64BC"/>
    <w:rsid w:val="002F6EF8"/>
    <w:rsid w:val="002F7136"/>
    <w:rsid w:val="002F7D1F"/>
    <w:rsid w:val="002F7EF2"/>
    <w:rsid w:val="00300EAC"/>
    <w:rsid w:val="00300FB9"/>
    <w:rsid w:val="00301395"/>
    <w:rsid w:val="00301486"/>
    <w:rsid w:val="00302387"/>
    <w:rsid w:val="003026AD"/>
    <w:rsid w:val="00302D9F"/>
    <w:rsid w:val="00303AE3"/>
    <w:rsid w:val="00303BA1"/>
    <w:rsid w:val="0030479E"/>
    <w:rsid w:val="00304B96"/>
    <w:rsid w:val="0030573F"/>
    <w:rsid w:val="00305842"/>
    <w:rsid w:val="00305CB3"/>
    <w:rsid w:val="003063F1"/>
    <w:rsid w:val="00306829"/>
    <w:rsid w:val="0030724D"/>
    <w:rsid w:val="0030750B"/>
    <w:rsid w:val="00307BE8"/>
    <w:rsid w:val="0031217B"/>
    <w:rsid w:val="003123C2"/>
    <w:rsid w:val="00312AD9"/>
    <w:rsid w:val="00312CA5"/>
    <w:rsid w:val="0031316F"/>
    <w:rsid w:val="003133CB"/>
    <w:rsid w:val="00313D78"/>
    <w:rsid w:val="00314361"/>
    <w:rsid w:val="00314755"/>
    <w:rsid w:val="0031483F"/>
    <w:rsid w:val="00314F55"/>
    <w:rsid w:val="00315324"/>
    <w:rsid w:val="00315A2C"/>
    <w:rsid w:val="00315CA6"/>
    <w:rsid w:val="00316793"/>
    <w:rsid w:val="00316844"/>
    <w:rsid w:val="003169ED"/>
    <w:rsid w:val="00317AD8"/>
    <w:rsid w:val="00317C5F"/>
    <w:rsid w:val="00317F28"/>
    <w:rsid w:val="003202FF"/>
    <w:rsid w:val="0032041D"/>
    <w:rsid w:val="00320647"/>
    <w:rsid w:val="0032080D"/>
    <w:rsid w:val="00320837"/>
    <w:rsid w:val="00320B9A"/>
    <w:rsid w:val="00320DA3"/>
    <w:rsid w:val="00321542"/>
    <w:rsid w:val="00322B02"/>
    <w:rsid w:val="003231DA"/>
    <w:rsid w:val="00323F1B"/>
    <w:rsid w:val="00323FE3"/>
    <w:rsid w:val="00324084"/>
    <w:rsid w:val="00324FC1"/>
    <w:rsid w:val="0032512C"/>
    <w:rsid w:val="0032535E"/>
    <w:rsid w:val="00325A4B"/>
    <w:rsid w:val="00325B7A"/>
    <w:rsid w:val="003264D9"/>
    <w:rsid w:val="00326C1C"/>
    <w:rsid w:val="0032708A"/>
    <w:rsid w:val="00327481"/>
    <w:rsid w:val="003275F0"/>
    <w:rsid w:val="003276E0"/>
    <w:rsid w:val="00327795"/>
    <w:rsid w:val="0032785A"/>
    <w:rsid w:val="00327941"/>
    <w:rsid w:val="003303F8"/>
    <w:rsid w:val="00330C2E"/>
    <w:rsid w:val="0033142B"/>
    <w:rsid w:val="00331CDE"/>
    <w:rsid w:val="00332326"/>
    <w:rsid w:val="0033338A"/>
    <w:rsid w:val="00333748"/>
    <w:rsid w:val="00333950"/>
    <w:rsid w:val="00333BEF"/>
    <w:rsid w:val="00333D93"/>
    <w:rsid w:val="00334DE7"/>
    <w:rsid w:val="00335686"/>
    <w:rsid w:val="00335E0C"/>
    <w:rsid w:val="00336209"/>
    <w:rsid w:val="00336A3D"/>
    <w:rsid w:val="00336B13"/>
    <w:rsid w:val="00337BC9"/>
    <w:rsid w:val="0034032C"/>
    <w:rsid w:val="00341D97"/>
    <w:rsid w:val="00342299"/>
    <w:rsid w:val="003425B8"/>
    <w:rsid w:val="0034290D"/>
    <w:rsid w:val="00342B77"/>
    <w:rsid w:val="00343763"/>
    <w:rsid w:val="003437E0"/>
    <w:rsid w:val="00343840"/>
    <w:rsid w:val="00343888"/>
    <w:rsid w:val="00343C52"/>
    <w:rsid w:val="00343E03"/>
    <w:rsid w:val="00344504"/>
    <w:rsid w:val="00344BA1"/>
    <w:rsid w:val="00345006"/>
    <w:rsid w:val="0034512B"/>
    <w:rsid w:val="003455AA"/>
    <w:rsid w:val="00346346"/>
    <w:rsid w:val="003464BC"/>
    <w:rsid w:val="003469B1"/>
    <w:rsid w:val="00346D5B"/>
    <w:rsid w:val="003473DB"/>
    <w:rsid w:val="00347FF7"/>
    <w:rsid w:val="003503DE"/>
    <w:rsid w:val="00350FCA"/>
    <w:rsid w:val="00351087"/>
    <w:rsid w:val="00351342"/>
    <w:rsid w:val="003516A3"/>
    <w:rsid w:val="00351EA5"/>
    <w:rsid w:val="00352AC7"/>
    <w:rsid w:val="00352D52"/>
    <w:rsid w:val="00353744"/>
    <w:rsid w:val="00353F36"/>
    <w:rsid w:val="0035416F"/>
    <w:rsid w:val="003541DC"/>
    <w:rsid w:val="00354220"/>
    <w:rsid w:val="00354EB2"/>
    <w:rsid w:val="00354FAB"/>
    <w:rsid w:val="00354FAE"/>
    <w:rsid w:val="00355A39"/>
    <w:rsid w:val="00355B70"/>
    <w:rsid w:val="00356BC6"/>
    <w:rsid w:val="00357722"/>
    <w:rsid w:val="003579EF"/>
    <w:rsid w:val="003607D3"/>
    <w:rsid w:val="00360B57"/>
    <w:rsid w:val="003610D8"/>
    <w:rsid w:val="00361DFD"/>
    <w:rsid w:val="00361E55"/>
    <w:rsid w:val="003625E8"/>
    <w:rsid w:val="00362CA5"/>
    <w:rsid w:val="00363E07"/>
    <w:rsid w:val="003644BB"/>
    <w:rsid w:val="00364769"/>
    <w:rsid w:val="003649EC"/>
    <w:rsid w:val="00364A1B"/>
    <w:rsid w:val="00364E9F"/>
    <w:rsid w:val="003652A6"/>
    <w:rsid w:val="0036558D"/>
    <w:rsid w:val="00366273"/>
    <w:rsid w:val="00366315"/>
    <w:rsid w:val="003663D2"/>
    <w:rsid w:val="0036650F"/>
    <w:rsid w:val="003665BD"/>
    <w:rsid w:val="003668D9"/>
    <w:rsid w:val="00366EAF"/>
    <w:rsid w:val="003673DF"/>
    <w:rsid w:val="00367AF9"/>
    <w:rsid w:val="00370061"/>
    <w:rsid w:val="0037012F"/>
    <w:rsid w:val="003701C9"/>
    <w:rsid w:val="00370312"/>
    <w:rsid w:val="00370CEA"/>
    <w:rsid w:val="00370D42"/>
    <w:rsid w:val="00370D4C"/>
    <w:rsid w:val="00370F42"/>
    <w:rsid w:val="00371EE1"/>
    <w:rsid w:val="00372628"/>
    <w:rsid w:val="0037264A"/>
    <w:rsid w:val="00372C77"/>
    <w:rsid w:val="0037354A"/>
    <w:rsid w:val="003736C9"/>
    <w:rsid w:val="003749B0"/>
    <w:rsid w:val="00374E8E"/>
    <w:rsid w:val="00375DE5"/>
    <w:rsid w:val="00375EEF"/>
    <w:rsid w:val="0037611F"/>
    <w:rsid w:val="0037626F"/>
    <w:rsid w:val="00376B3A"/>
    <w:rsid w:val="00376DCF"/>
    <w:rsid w:val="003771FC"/>
    <w:rsid w:val="003804B1"/>
    <w:rsid w:val="00380673"/>
    <w:rsid w:val="003807F8"/>
    <w:rsid w:val="003808AB"/>
    <w:rsid w:val="003818FE"/>
    <w:rsid w:val="00381A6F"/>
    <w:rsid w:val="00381B2D"/>
    <w:rsid w:val="00381E4F"/>
    <w:rsid w:val="0038265D"/>
    <w:rsid w:val="003834A0"/>
    <w:rsid w:val="003837A1"/>
    <w:rsid w:val="00384033"/>
    <w:rsid w:val="00384E64"/>
    <w:rsid w:val="00384EBA"/>
    <w:rsid w:val="00385364"/>
    <w:rsid w:val="003854B1"/>
    <w:rsid w:val="00385D27"/>
    <w:rsid w:val="0038605E"/>
    <w:rsid w:val="00386156"/>
    <w:rsid w:val="003862E4"/>
    <w:rsid w:val="003866A0"/>
    <w:rsid w:val="0038682B"/>
    <w:rsid w:val="00387003"/>
    <w:rsid w:val="003872C4"/>
    <w:rsid w:val="003876B2"/>
    <w:rsid w:val="003900EF"/>
    <w:rsid w:val="003903FE"/>
    <w:rsid w:val="003907B5"/>
    <w:rsid w:val="00390B5B"/>
    <w:rsid w:val="00391394"/>
    <w:rsid w:val="00392108"/>
    <w:rsid w:val="0039233A"/>
    <w:rsid w:val="0039239A"/>
    <w:rsid w:val="0039259D"/>
    <w:rsid w:val="00392673"/>
    <w:rsid w:val="00392745"/>
    <w:rsid w:val="00392994"/>
    <w:rsid w:val="00393198"/>
    <w:rsid w:val="00394318"/>
    <w:rsid w:val="0039436C"/>
    <w:rsid w:val="003945F2"/>
    <w:rsid w:val="00394852"/>
    <w:rsid w:val="00394CCD"/>
    <w:rsid w:val="003956CA"/>
    <w:rsid w:val="00395880"/>
    <w:rsid w:val="00395982"/>
    <w:rsid w:val="00395DEB"/>
    <w:rsid w:val="003968A8"/>
    <w:rsid w:val="00396F3E"/>
    <w:rsid w:val="00397289"/>
    <w:rsid w:val="003975A9"/>
    <w:rsid w:val="00397610"/>
    <w:rsid w:val="003976A2"/>
    <w:rsid w:val="00397747"/>
    <w:rsid w:val="00397A7C"/>
    <w:rsid w:val="003A0677"/>
    <w:rsid w:val="003A0753"/>
    <w:rsid w:val="003A116D"/>
    <w:rsid w:val="003A149B"/>
    <w:rsid w:val="003A15C8"/>
    <w:rsid w:val="003A17E9"/>
    <w:rsid w:val="003A2646"/>
    <w:rsid w:val="003A2DD2"/>
    <w:rsid w:val="003A2DF2"/>
    <w:rsid w:val="003A3322"/>
    <w:rsid w:val="003A36CF"/>
    <w:rsid w:val="003A446D"/>
    <w:rsid w:val="003A4E0A"/>
    <w:rsid w:val="003A57A4"/>
    <w:rsid w:val="003A5C14"/>
    <w:rsid w:val="003A5D4E"/>
    <w:rsid w:val="003A64E7"/>
    <w:rsid w:val="003A6587"/>
    <w:rsid w:val="003A6A86"/>
    <w:rsid w:val="003A7035"/>
    <w:rsid w:val="003B0A32"/>
    <w:rsid w:val="003B13B6"/>
    <w:rsid w:val="003B16E4"/>
    <w:rsid w:val="003B184D"/>
    <w:rsid w:val="003B1E6E"/>
    <w:rsid w:val="003B20A9"/>
    <w:rsid w:val="003B2258"/>
    <w:rsid w:val="003B25A5"/>
    <w:rsid w:val="003B264A"/>
    <w:rsid w:val="003B309C"/>
    <w:rsid w:val="003B3E18"/>
    <w:rsid w:val="003B406A"/>
    <w:rsid w:val="003B41B8"/>
    <w:rsid w:val="003B42ED"/>
    <w:rsid w:val="003B435B"/>
    <w:rsid w:val="003B43A5"/>
    <w:rsid w:val="003B54BD"/>
    <w:rsid w:val="003B61A6"/>
    <w:rsid w:val="003B6B0A"/>
    <w:rsid w:val="003B6C57"/>
    <w:rsid w:val="003B6D44"/>
    <w:rsid w:val="003B70BD"/>
    <w:rsid w:val="003B70F5"/>
    <w:rsid w:val="003B757D"/>
    <w:rsid w:val="003B7659"/>
    <w:rsid w:val="003C0AA3"/>
    <w:rsid w:val="003C0DBC"/>
    <w:rsid w:val="003C2732"/>
    <w:rsid w:val="003C2ECF"/>
    <w:rsid w:val="003C3405"/>
    <w:rsid w:val="003C362D"/>
    <w:rsid w:val="003C3670"/>
    <w:rsid w:val="003C380C"/>
    <w:rsid w:val="003C3D41"/>
    <w:rsid w:val="003C3DEA"/>
    <w:rsid w:val="003C4040"/>
    <w:rsid w:val="003C5342"/>
    <w:rsid w:val="003C53CF"/>
    <w:rsid w:val="003C59D4"/>
    <w:rsid w:val="003C5AA6"/>
    <w:rsid w:val="003C625C"/>
    <w:rsid w:val="003C69FC"/>
    <w:rsid w:val="003C6A26"/>
    <w:rsid w:val="003C7465"/>
    <w:rsid w:val="003C7A74"/>
    <w:rsid w:val="003C7B4C"/>
    <w:rsid w:val="003D17D8"/>
    <w:rsid w:val="003D1C46"/>
    <w:rsid w:val="003D1DC9"/>
    <w:rsid w:val="003D2F71"/>
    <w:rsid w:val="003D3055"/>
    <w:rsid w:val="003D328D"/>
    <w:rsid w:val="003D330F"/>
    <w:rsid w:val="003D3AD4"/>
    <w:rsid w:val="003D3F50"/>
    <w:rsid w:val="003D3F6E"/>
    <w:rsid w:val="003D4645"/>
    <w:rsid w:val="003D4BFD"/>
    <w:rsid w:val="003D54EE"/>
    <w:rsid w:val="003D54FE"/>
    <w:rsid w:val="003D5E81"/>
    <w:rsid w:val="003D6011"/>
    <w:rsid w:val="003D6423"/>
    <w:rsid w:val="003D6459"/>
    <w:rsid w:val="003D6904"/>
    <w:rsid w:val="003D69DB"/>
    <w:rsid w:val="003D7315"/>
    <w:rsid w:val="003D7FEA"/>
    <w:rsid w:val="003E09D5"/>
    <w:rsid w:val="003E0D52"/>
    <w:rsid w:val="003E16CC"/>
    <w:rsid w:val="003E187F"/>
    <w:rsid w:val="003E18E8"/>
    <w:rsid w:val="003E237C"/>
    <w:rsid w:val="003E2BEF"/>
    <w:rsid w:val="003E37CC"/>
    <w:rsid w:val="003E3D20"/>
    <w:rsid w:val="003E44B3"/>
    <w:rsid w:val="003E4F2F"/>
    <w:rsid w:val="003E51FE"/>
    <w:rsid w:val="003E674E"/>
    <w:rsid w:val="003E6ABC"/>
    <w:rsid w:val="003E6CFF"/>
    <w:rsid w:val="003E6E8A"/>
    <w:rsid w:val="003E788B"/>
    <w:rsid w:val="003E7C0E"/>
    <w:rsid w:val="003E7E32"/>
    <w:rsid w:val="003E7E47"/>
    <w:rsid w:val="003F02DB"/>
    <w:rsid w:val="003F05F8"/>
    <w:rsid w:val="003F08DA"/>
    <w:rsid w:val="003F09A5"/>
    <w:rsid w:val="003F110F"/>
    <w:rsid w:val="003F1494"/>
    <w:rsid w:val="003F1560"/>
    <w:rsid w:val="003F15C1"/>
    <w:rsid w:val="003F16F4"/>
    <w:rsid w:val="003F1C05"/>
    <w:rsid w:val="003F288C"/>
    <w:rsid w:val="003F3B05"/>
    <w:rsid w:val="003F4ACC"/>
    <w:rsid w:val="003F4DA7"/>
    <w:rsid w:val="003F5082"/>
    <w:rsid w:val="003F5202"/>
    <w:rsid w:val="003F56C7"/>
    <w:rsid w:val="003F6267"/>
    <w:rsid w:val="003F63E7"/>
    <w:rsid w:val="003F64DF"/>
    <w:rsid w:val="003F6B36"/>
    <w:rsid w:val="003F7170"/>
    <w:rsid w:val="003F72F8"/>
    <w:rsid w:val="004007B2"/>
    <w:rsid w:val="00400AAB"/>
    <w:rsid w:val="00400D6B"/>
    <w:rsid w:val="00400E19"/>
    <w:rsid w:val="00400FD1"/>
    <w:rsid w:val="0040102E"/>
    <w:rsid w:val="00401D3E"/>
    <w:rsid w:val="004025C1"/>
    <w:rsid w:val="004027A0"/>
    <w:rsid w:val="00402C77"/>
    <w:rsid w:val="00402CA0"/>
    <w:rsid w:val="00402EBD"/>
    <w:rsid w:val="00403423"/>
    <w:rsid w:val="00403E5B"/>
    <w:rsid w:val="0040441E"/>
    <w:rsid w:val="00404D25"/>
    <w:rsid w:val="004050EC"/>
    <w:rsid w:val="00405490"/>
    <w:rsid w:val="00405715"/>
    <w:rsid w:val="00405FC6"/>
    <w:rsid w:val="004061DB"/>
    <w:rsid w:val="004064D6"/>
    <w:rsid w:val="00407BE8"/>
    <w:rsid w:val="004103ED"/>
    <w:rsid w:val="0041127F"/>
    <w:rsid w:val="004113E8"/>
    <w:rsid w:val="00411888"/>
    <w:rsid w:val="00411D03"/>
    <w:rsid w:val="00411DE6"/>
    <w:rsid w:val="00411F74"/>
    <w:rsid w:val="0041292A"/>
    <w:rsid w:val="00412C68"/>
    <w:rsid w:val="0041303E"/>
    <w:rsid w:val="004136D2"/>
    <w:rsid w:val="004137B6"/>
    <w:rsid w:val="00414A87"/>
    <w:rsid w:val="004150D3"/>
    <w:rsid w:val="004151EA"/>
    <w:rsid w:val="004157AB"/>
    <w:rsid w:val="00415AF0"/>
    <w:rsid w:val="00416173"/>
    <w:rsid w:val="0041670B"/>
    <w:rsid w:val="00416CC5"/>
    <w:rsid w:val="00417457"/>
    <w:rsid w:val="00417529"/>
    <w:rsid w:val="004176A7"/>
    <w:rsid w:val="00417A0A"/>
    <w:rsid w:val="00417C4F"/>
    <w:rsid w:val="00417FF0"/>
    <w:rsid w:val="00420413"/>
    <w:rsid w:val="00420CA2"/>
    <w:rsid w:val="004210C6"/>
    <w:rsid w:val="00421553"/>
    <w:rsid w:val="00421677"/>
    <w:rsid w:val="004219F9"/>
    <w:rsid w:val="00421DCC"/>
    <w:rsid w:val="004227CF"/>
    <w:rsid w:val="00422B94"/>
    <w:rsid w:val="00422F5B"/>
    <w:rsid w:val="004238D6"/>
    <w:rsid w:val="00423BF0"/>
    <w:rsid w:val="00423EC6"/>
    <w:rsid w:val="00424026"/>
    <w:rsid w:val="004241ED"/>
    <w:rsid w:val="0042422F"/>
    <w:rsid w:val="00424E2B"/>
    <w:rsid w:val="00425530"/>
    <w:rsid w:val="004256EC"/>
    <w:rsid w:val="004259FF"/>
    <w:rsid w:val="004267F4"/>
    <w:rsid w:val="00426BD0"/>
    <w:rsid w:val="0042735A"/>
    <w:rsid w:val="004301E9"/>
    <w:rsid w:val="0043039C"/>
    <w:rsid w:val="00430A83"/>
    <w:rsid w:val="00430D84"/>
    <w:rsid w:val="00431788"/>
    <w:rsid w:val="00431866"/>
    <w:rsid w:val="00431B2A"/>
    <w:rsid w:val="00431EEA"/>
    <w:rsid w:val="00431F8B"/>
    <w:rsid w:val="0043214E"/>
    <w:rsid w:val="00432388"/>
    <w:rsid w:val="00432CDE"/>
    <w:rsid w:val="00433115"/>
    <w:rsid w:val="00433B75"/>
    <w:rsid w:val="00433B97"/>
    <w:rsid w:val="00433DF7"/>
    <w:rsid w:val="004347A6"/>
    <w:rsid w:val="00434E26"/>
    <w:rsid w:val="00434F61"/>
    <w:rsid w:val="004353F9"/>
    <w:rsid w:val="00435AD2"/>
    <w:rsid w:val="0043610B"/>
    <w:rsid w:val="00436E25"/>
    <w:rsid w:val="004375D7"/>
    <w:rsid w:val="0043778E"/>
    <w:rsid w:val="004406DE"/>
    <w:rsid w:val="004409ED"/>
    <w:rsid w:val="00440C07"/>
    <w:rsid w:val="00440F29"/>
    <w:rsid w:val="00441959"/>
    <w:rsid w:val="00441ACB"/>
    <w:rsid w:val="00441BB2"/>
    <w:rsid w:val="00441F8E"/>
    <w:rsid w:val="004430C6"/>
    <w:rsid w:val="004430C8"/>
    <w:rsid w:val="00443178"/>
    <w:rsid w:val="00443223"/>
    <w:rsid w:val="0044355E"/>
    <w:rsid w:val="004438E3"/>
    <w:rsid w:val="00443B3A"/>
    <w:rsid w:val="00443BDE"/>
    <w:rsid w:val="0044432C"/>
    <w:rsid w:val="004444F8"/>
    <w:rsid w:val="0044479F"/>
    <w:rsid w:val="00444CC1"/>
    <w:rsid w:val="00444D7D"/>
    <w:rsid w:val="0044539E"/>
    <w:rsid w:val="00445F79"/>
    <w:rsid w:val="00446487"/>
    <w:rsid w:val="0044689F"/>
    <w:rsid w:val="00446AD9"/>
    <w:rsid w:val="00447893"/>
    <w:rsid w:val="00447F7F"/>
    <w:rsid w:val="004504AF"/>
    <w:rsid w:val="00450781"/>
    <w:rsid w:val="00450C77"/>
    <w:rsid w:val="00450D23"/>
    <w:rsid w:val="00451825"/>
    <w:rsid w:val="004519AE"/>
    <w:rsid w:val="00451B86"/>
    <w:rsid w:val="00451FC6"/>
    <w:rsid w:val="00452038"/>
    <w:rsid w:val="00452A0A"/>
    <w:rsid w:val="0045385B"/>
    <w:rsid w:val="00453EBA"/>
    <w:rsid w:val="00454935"/>
    <w:rsid w:val="00454F85"/>
    <w:rsid w:val="00455127"/>
    <w:rsid w:val="004562B6"/>
    <w:rsid w:val="00456871"/>
    <w:rsid w:val="00456A3F"/>
    <w:rsid w:val="00456CD4"/>
    <w:rsid w:val="00456EB4"/>
    <w:rsid w:val="00457B9C"/>
    <w:rsid w:val="00460322"/>
    <w:rsid w:val="004603D3"/>
    <w:rsid w:val="00460775"/>
    <w:rsid w:val="00460F7E"/>
    <w:rsid w:val="00461028"/>
    <w:rsid w:val="004612B6"/>
    <w:rsid w:val="004625C8"/>
    <w:rsid w:val="004628B3"/>
    <w:rsid w:val="0046295F"/>
    <w:rsid w:val="00463238"/>
    <w:rsid w:val="00464EB1"/>
    <w:rsid w:val="0046537E"/>
    <w:rsid w:val="00465595"/>
    <w:rsid w:val="00465A84"/>
    <w:rsid w:val="00466492"/>
    <w:rsid w:val="0046654E"/>
    <w:rsid w:val="00466AC8"/>
    <w:rsid w:val="00466E3E"/>
    <w:rsid w:val="00466E7A"/>
    <w:rsid w:val="00467022"/>
    <w:rsid w:val="004706C9"/>
    <w:rsid w:val="0047091F"/>
    <w:rsid w:val="00470A5D"/>
    <w:rsid w:val="00470A6A"/>
    <w:rsid w:val="00470B60"/>
    <w:rsid w:val="0047166F"/>
    <w:rsid w:val="0047186E"/>
    <w:rsid w:val="00472075"/>
    <w:rsid w:val="004728FA"/>
    <w:rsid w:val="00473B9F"/>
    <w:rsid w:val="0047435E"/>
    <w:rsid w:val="00474BA5"/>
    <w:rsid w:val="0047559D"/>
    <w:rsid w:val="00475A6B"/>
    <w:rsid w:val="00475CCC"/>
    <w:rsid w:val="00475DA3"/>
    <w:rsid w:val="00475F20"/>
    <w:rsid w:val="00476089"/>
    <w:rsid w:val="004765B5"/>
    <w:rsid w:val="0047678A"/>
    <w:rsid w:val="00476EAE"/>
    <w:rsid w:val="004773E7"/>
    <w:rsid w:val="00477837"/>
    <w:rsid w:val="004802E2"/>
    <w:rsid w:val="0048053C"/>
    <w:rsid w:val="0048078B"/>
    <w:rsid w:val="00480934"/>
    <w:rsid w:val="00480DD9"/>
    <w:rsid w:val="00483D06"/>
    <w:rsid w:val="00483F38"/>
    <w:rsid w:val="00485409"/>
    <w:rsid w:val="0048674E"/>
    <w:rsid w:val="004876E6"/>
    <w:rsid w:val="00490127"/>
    <w:rsid w:val="0049017C"/>
    <w:rsid w:val="00490273"/>
    <w:rsid w:val="00490861"/>
    <w:rsid w:val="00490962"/>
    <w:rsid w:val="00490CE5"/>
    <w:rsid w:val="00490DEB"/>
    <w:rsid w:val="00491042"/>
    <w:rsid w:val="004910E1"/>
    <w:rsid w:val="00491A6D"/>
    <w:rsid w:val="0049241A"/>
    <w:rsid w:val="00493E18"/>
    <w:rsid w:val="00494356"/>
    <w:rsid w:val="00494BCF"/>
    <w:rsid w:val="00495127"/>
    <w:rsid w:val="0049567F"/>
    <w:rsid w:val="00495DCA"/>
    <w:rsid w:val="00495F18"/>
    <w:rsid w:val="00496212"/>
    <w:rsid w:val="00497376"/>
    <w:rsid w:val="004974E1"/>
    <w:rsid w:val="00497676"/>
    <w:rsid w:val="00497D2D"/>
    <w:rsid w:val="004A01BC"/>
    <w:rsid w:val="004A039A"/>
    <w:rsid w:val="004A0CF5"/>
    <w:rsid w:val="004A0D9D"/>
    <w:rsid w:val="004A1276"/>
    <w:rsid w:val="004A12DE"/>
    <w:rsid w:val="004A14A6"/>
    <w:rsid w:val="004A182B"/>
    <w:rsid w:val="004A2862"/>
    <w:rsid w:val="004A3182"/>
    <w:rsid w:val="004A31A0"/>
    <w:rsid w:val="004A4571"/>
    <w:rsid w:val="004A50A3"/>
    <w:rsid w:val="004A55F6"/>
    <w:rsid w:val="004A59F0"/>
    <w:rsid w:val="004A5B00"/>
    <w:rsid w:val="004A61BB"/>
    <w:rsid w:val="004A63B4"/>
    <w:rsid w:val="004A71CF"/>
    <w:rsid w:val="004B019D"/>
    <w:rsid w:val="004B105B"/>
    <w:rsid w:val="004B164F"/>
    <w:rsid w:val="004B2C13"/>
    <w:rsid w:val="004B37F3"/>
    <w:rsid w:val="004B3A77"/>
    <w:rsid w:val="004B4434"/>
    <w:rsid w:val="004B4441"/>
    <w:rsid w:val="004B48F0"/>
    <w:rsid w:val="004B5C24"/>
    <w:rsid w:val="004B5E3E"/>
    <w:rsid w:val="004B5F50"/>
    <w:rsid w:val="004B6230"/>
    <w:rsid w:val="004B64C3"/>
    <w:rsid w:val="004B6590"/>
    <w:rsid w:val="004B6BE9"/>
    <w:rsid w:val="004B6D4D"/>
    <w:rsid w:val="004B6F1C"/>
    <w:rsid w:val="004B6FA7"/>
    <w:rsid w:val="004B7040"/>
    <w:rsid w:val="004B7832"/>
    <w:rsid w:val="004C0362"/>
    <w:rsid w:val="004C0512"/>
    <w:rsid w:val="004C0910"/>
    <w:rsid w:val="004C0A66"/>
    <w:rsid w:val="004C0C22"/>
    <w:rsid w:val="004C1941"/>
    <w:rsid w:val="004C1E30"/>
    <w:rsid w:val="004C27B5"/>
    <w:rsid w:val="004C2D04"/>
    <w:rsid w:val="004C3C72"/>
    <w:rsid w:val="004C3C7D"/>
    <w:rsid w:val="004C3EAC"/>
    <w:rsid w:val="004C4703"/>
    <w:rsid w:val="004C5651"/>
    <w:rsid w:val="004C57C2"/>
    <w:rsid w:val="004C59A0"/>
    <w:rsid w:val="004C5E66"/>
    <w:rsid w:val="004C5EFF"/>
    <w:rsid w:val="004C6DB5"/>
    <w:rsid w:val="004C7741"/>
    <w:rsid w:val="004C7A28"/>
    <w:rsid w:val="004C7ECA"/>
    <w:rsid w:val="004D025E"/>
    <w:rsid w:val="004D0362"/>
    <w:rsid w:val="004D05B1"/>
    <w:rsid w:val="004D0E71"/>
    <w:rsid w:val="004D1600"/>
    <w:rsid w:val="004D1922"/>
    <w:rsid w:val="004D2245"/>
    <w:rsid w:val="004D277B"/>
    <w:rsid w:val="004D3208"/>
    <w:rsid w:val="004D4E9F"/>
    <w:rsid w:val="004D56B5"/>
    <w:rsid w:val="004D5813"/>
    <w:rsid w:val="004D5E70"/>
    <w:rsid w:val="004D648F"/>
    <w:rsid w:val="004D6A48"/>
    <w:rsid w:val="004D6EB2"/>
    <w:rsid w:val="004D7C90"/>
    <w:rsid w:val="004E0889"/>
    <w:rsid w:val="004E1EFB"/>
    <w:rsid w:val="004E1F3F"/>
    <w:rsid w:val="004E2358"/>
    <w:rsid w:val="004E28DB"/>
    <w:rsid w:val="004E3172"/>
    <w:rsid w:val="004E3851"/>
    <w:rsid w:val="004E46A2"/>
    <w:rsid w:val="004E478E"/>
    <w:rsid w:val="004E486B"/>
    <w:rsid w:val="004E48AC"/>
    <w:rsid w:val="004E583B"/>
    <w:rsid w:val="004E59EC"/>
    <w:rsid w:val="004E5C9F"/>
    <w:rsid w:val="004E5CAB"/>
    <w:rsid w:val="004E5E1F"/>
    <w:rsid w:val="004E6085"/>
    <w:rsid w:val="004E64BD"/>
    <w:rsid w:val="004E65B5"/>
    <w:rsid w:val="004E6827"/>
    <w:rsid w:val="004E6B72"/>
    <w:rsid w:val="004E6B93"/>
    <w:rsid w:val="004E6D45"/>
    <w:rsid w:val="004E728E"/>
    <w:rsid w:val="004E7290"/>
    <w:rsid w:val="004E7B31"/>
    <w:rsid w:val="004F0595"/>
    <w:rsid w:val="004F08DA"/>
    <w:rsid w:val="004F0962"/>
    <w:rsid w:val="004F0AD2"/>
    <w:rsid w:val="004F1781"/>
    <w:rsid w:val="004F1867"/>
    <w:rsid w:val="004F1EC6"/>
    <w:rsid w:val="004F2356"/>
    <w:rsid w:val="004F2557"/>
    <w:rsid w:val="004F2570"/>
    <w:rsid w:val="004F2650"/>
    <w:rsid w:val="004F26E7"/>
    <w:rsid w:val="004F2D67"/>
    <w:rsid w:val="004F2E67"/>
    <w:rsid w:val="004F3FF7"/>
    <w:rsid w:val="004F406C"/>
    <w:rsid w:val="004F42C6"/>
    <w:rsid w:val="004F4C36"/>
    <w:rsid w:val="004F4D25"/>
    <w:rsid w:val="004F4D9B"/>
    <w:rsid w:val="004F69AA"/>
    <w:rsid w:val="004F6DCC"/>
    <w:rsid w:val="004F7126"/>
    <w:rsid w:val="004F724B"/>
    <w:rsid w:val="004F7793"/>
    <w:rsid w:val="004F7915"/>
    <w:rsid w:val="004F7ADC"/>
    <w:rsid w:val="004F7E7A"/>
    <w:rsid w:val="004F7E94"/>
    <w:rsid w:val="005017FA"/>
    <w:rsid w:val="00502072"/>
    <w:rsid w:val="005020D1"/>
    <w:rsid w:val="0050212A"/>
    <w:rsid w:val="005021F4"/>
    <w:rsid w:val="005022FC"/>
    <w:rsid w:val="005023EB"/>
    <w:rsid w:val="00502423"/>
    <w:rsid w:val="0050384A"/>
    <w:rsid w:val="00503B58"/>
    <w:rsid w:val="00504190"/>
    <w:rsid w:val="00504432"/>
    <w:rsid w:val="005047BF"/>
    <w:rsid w:val="00504E2F"/>
    <w:rsid w:val="00505174"/>
    <w:rsid w:val="005058D6"/>
    <w:rsid w:val="005064E5"/>
    <w:rsid w:val="00506561"/>
    <w:rsid w:val="00506B56"/>
    <w:rsid w:val="00507572"/>
    <w:rsid w:val="0051043F"/>
    <w:rsid w:val="00510B76"/>
    <w:rsid w:val="00510C27"/>
    <w:rsid w:val="005113E6"/>
    <w:rsid w:val="00511AB9"/>
    <w:rsid w:val="00511F7F"/>
    <w:rsid w:val="00512D9C"/>
    <w:rsid w:val="00512E30"/>
    <w:rsid w:val="00512F4B"/>
    <w:rsid w:val="005130CE"/>
    <w:rsid w:val="005132BA"/>
    <w:rsid w:val="00513CE6"/>
    <w:rsid w:val="005144CE"/>
    <w:rsid w:val="00514E9F"/>
    <w:rsid w:val="0051500F"/>
    <w:rsid w:val="005154D7"/>
    <w:rsid w:val="00515532"/>
    <w:rsid w:val="00515D8C"/>
    <w:rsid w:val="00515E27"/>
    <w:rsid w:val="00515FAC"/>
    <w:rsid w:val="005162ED"/>
    <w:rsid w:val="00516EAC"/>
    <w:rsid w:val="005176A4"/>
    <w:rsid w:val="005179F6"/>
    <w:rsid w:val="00517B75"/>
    <w:rsid w:val="00517CEC"/>
    <w:rsid w:val="00517D89"/>
    <w:rsid w:val="00517F29"/>
    <w:rsid w:val="00520CF8"/>
    <w:rsid w:val="0052121C"/>
    <w:rsid w:val="00523BFA"/>
    <w:rsid w:val="00523D10"/>
    <w:rsid w:val="00523F23"/>
    <w:rsid w:val="00524FCC"/>
    <w:rsid w:val="0052558C"/>
    <w:rsid w:val="005255E8"/>
    <w:rsid w:val="005258CB"/>
    <w:rsid w:val="00525C52"/>
    <w:rsid w:val="0052681E"/>
    <w:rsid w:val="00526858"/>
    <w:rsid w:val="00526BB2"/>
    <w:rsid w:val="00526D89"/>
    <w:rsid w:val="0052702E"/>
    <w:rsid w:val="00527219"/>
    <w:rsid w:val="00527534"/>
    <w:rsid w:val="00527CB0"/>
    <w:rsid w:val="00531768"/>
    <w:rsid w:val="00531A98"/>
    <w:rsid w:val="0053209B"/>
    <w:rsid w:val="005321B6"/>
    <w:rsid w:val="00532790"/>
    <w:rsid w:val="00532A79"/>
    <w:rsid w:val="00532DCC"/>
    <w:rsid w:val="00533026"/>
    <w:rsid w:val="00533510"/>
    <w:rsid w:val="00533562"/>
    <w:rsid w:val="0053376D"/>
    <w:rsid w:val="0053388A"/>
    <w:rsid w:val="00534039"/>
    <w:rsid w:val="00534482"/>
    <w:rsid w:val="00534801"/>
    <w:rsid w:val="005352E2"/>
    <w:rsid w:val="00535752"/>
    <w:rsid w:val="00535BD6"/>
    <w:rsid w:val="005364F9"/>
    <w:rsid w:val="005369EA"/>
    <w:rsid w:val="00536A07"/>
    <w:rsid w:val="00536A6C"/>
    <w:rsid w:val="00537438"/>
    <w:rsid w:val="00537C89"/>
    <w:rsid w:val="00537DF7"/>
    <w:rsid w:val="0054088B"/>
    <w:rsid w:val="005411D4"/>
    <w:rsid w:val="005413B3"/>
    <w:rsid w:val="00541961"/>
    <w:rsid w:val="00541B1F"/>
    <w:rsid w:val="0054306C"/>
    <w:rsid w:val="005431CB"/>
    <w:rsid w:val="005437C8"/>
    <w:rsid w:val="00543804"/>
    <w:rsid w:val="00543A56"/>
    <w:rsid w:val="00544054"/>
    <w:rsid w:val="005442A4"/>
    <w:rsid w:val="00544739"/>
    <w:rsid w:val="00544887"/>
    <w:rsid w:val="00545438"/>
    <w:rsid w:val="005462E3"/>
    <w:rsid w:val="00546416"/>
    <w:rsid w:val="005464FD"/>
    <w:rsid w:val="00546860"/>
    <w:rsid w:val="00546A13"/>
    <w:rsid w:val="00546F61"/>
    <w:rsid w:val="005477C5"/>
    <w:rsid w:val="005477E0"/>
    <w:rsid w:val="00547988"/>
    <w:rsid w:val="00547A44"/>
    <w:rsid w:val="005512C5"/>
    <w:rsid w:val="00552A72"/>
    <w:rsid w:val="00552E28"/>
    <w:rsid w:val="00553056"/>
    <w:rsid w:val="005530A9"/>
    <w:rsid w:val="00553A7E"/>
    <w:rsid w:val="00553BC5"/>
    <w:rsid w:val="00553C09"/>
    <w:rsid w:val="00553F2E"/>
    <w:rsid w:val="005542FF"/>
    <w:rsid w:val="00554873"/>
    <w:rsid w:val="00554BE4"/>
    <w:rsid w:val="005558C2"/>
    <w:rsid w:val="00555C89"/>
    <w:rsid w:val="00557039"/>
    <w:rsid w:val="00557376"/>
    <w:rsid w:val="00557D39"/>
    <w:rsid w:val="00560143"/>
    <w:rsid w:val="00560798"/>
    <w:rsid w:val="00560F8C"/>
    <w:rsid w:val="00561066"/>
    <w:rsid w:val="00561763"/>
    <w:rsid w:val="0056212F"/>
    <w:rsid w:val="00562197"/>
    <w:rsid w:val="00562249"/>
    <w:rsid w:val="00562346"/>
    <w:rsid w:val="00562FF9"/>
    <w:rsid w:val="005636D6"/>
    <w:rsid w:val="00563AB6"/>
    <w:rsid w:val="00563E45"/>
    <w:rsid w:val="0056412F"/>
    <w:rsid w:val="005641B1"/>
    <w:rsid w:val="005655C6"/>
    <w:rsid w:val="005656AE"/>
    <w:rsid w:val="00565C53"/>
    <w:rsid w:val="00565E10"/>
    <w:rsid w:val="00565FA6"/>
    <w:rsid w:val="00566176"/>
    <w:rsid w:val="0056630A"/>
    <w:rsid w:val="0056636A"/>
    <w:rsid w:val="005669F8"/>
    <w:rsid w:val="00566D7E"/>
    <w:rsid w:val="00567B37"/>
    <w:rsid w:val="005702A9"/>
    <w:rsid w:val="005719C8"/>
    <w:rsid w:val="00571E7E"/>
    <w:rsid w:val="005720A6"/>
    <w:rsid w:val="00572507"/>
    <w:rsid w:val="0057285C"/>
    <w:rsid w:val="00572E41"/>
    <w:rsid w:val="005733A6"/>
    <w:rsid w:val="00573D37"/>
    <w:rsid w:val="00574270"/>
    <w:rsid w:val="00574689"/>
    <w:rsid w:val="0057469A"/>
    <w:rsid w:val="00575098"/>
    <w:rsid w:val="00575677"/>
    <w:rsid w:val="005763A5"/>
    <w:rsid w:val="0057657A"/>
    <w:rsid w:val="0057679A"/>
    <w:rsid w:val="005767A3"/>
    <w:rsid w:val="00576B72"/>
    <w:rsid w:val="005771F9"/>
    <w:rsid w:val="00577D75"/>
    <w:rsid w:val="0058007C"/>
    <w:rsid w:val="00580A1F"/>
    <w:rsid w:val="00580F8C"/>
    <w:rsid w:val="0058190D"/>
    <w:rsid w:val="00581DAD"/>
    <w:rsid w:val="00581F0C"/>
    <w:rsid w:val="00582301"/>
    <w:rsid w:val="00582F47"/>
    <w:rsid w:val="0058322B"/>
    <w:rsid w:val="0058376E"/>
    <w:rsid w:val="00583B8C"/>
    <w:rsid w:val="00584488"/>
    <w:rsid w:val="005845CF"/>
    <w:rsid w:val="0058473C"/>
    <w:rsid w:val="00584800"/>
    <w:rsid w:val="005854FF"/>
    <w:rsid w:val="005858C3"/>
    <w:rsid w:val="00585AB2"/>
    <w:rsid w:val="005861AC"/>
    <w:rsid w:val="0058633C"/>
    <w:rsid w:val="005863D0"/>
    <w:rsid w:val="005866F4"/>
    <w:rsid w:val="00586724"/>
    <w:rsid w:val="0058687D"/>
    <w:rsid w:val="00586B8E"/>
    <w:rsid w:val="00586BBB"/>
    <w:rsid w:val="00586C28"/>
    <w:rsid w:val="00586E4B"/>
    <w:rsid w:val="00586F7D"/>
    <w:rsid w:val="0058733C"/>
    <w:rsid w:val="0058742F"/>
    <w:rsid w:val="00587A75"/>
    <w:rsid w:val="00587F53"/>
    <w:rsid w:val="005903A3"/>
    <w:rsid w:val="00590A87"/>
    <w:rsid w:val="00590C25"/>
    <w:rsid w:val="0059100A"/>
    <w:rsid w:val="00591656"/>
    <w:rsid w:val="00591AB8"/>
    <w:rsid w:val="00591C90"/>
    <w:rsid w:val="0059224A"/>
    <w:rsid w:val="0059246C"/>
    <w:rsid w:val="00593B77"/>
    <w:rsid w:val="00594823"/>
    <w:rsid w:val="00594BC8"/>
    <w:rsid w:val="00594EC6"/>
    <w:rsid w:val="00594ED9"/>
    <w:rsid w:val="005954C0"/>
    <w:rsid w:val="0059572A"/>
    <w:rsid w:val="0059583C"/>
    <w:rsid w:val="005958B7"/>
    <w:rsid w:val="00595A01"/>
    <w:rsid w:val="00595FBD"/>
    <w:rsid w:val="0059640B"/>
    <w:rsid w:val="0059665E"/>
    <w:rsid w:val="005969AB"/>
    <w:rsid w:val="00596A18"/>
    <w:rsid w:val="005A0219"/>
    <w:rsid w:val="005A032D"/>
    <w:rsid w:val="005A03A6"/>
    <w:rsid w:val="005A0AD3"/>
    <w:rsid w:val="005A120D"/>
    <w:rsid w:val="005A13C5"/>
    <w:rsid w:val="005A160F"/>
    <w:rsid w:val="005A1DC7"/>
    <w:rsid w:val="005A202F"/>
    <w:rsid w:val="005A2091"/>
    <w:rsid w:val="005A22D6"/>
    <w:rsid w:val="005A2A30"/>
    <w:rsid w:val="005A31CD"/>
    <w:rsid w:val="005A3E2F"/>
    <w:rsid w:val="005A3E65"/>
    <w:rsid w:val="005A40B2"/>
    <w:rsid w:val="005A4194"/>
    <w:rsid w:val="005A4330"/>
    <w:rsid w:val="005A4DF8"/>
    <w:rsid w:val="005A5659"/>
    <w:rsid w:val="005A7529"/>
    <w:rsid w:val="005A7567"/>
    <w:rsid w:val="005A7876"/>
    <w:rsid w:val="005A7CBF"/>
    <w:rsid w:val="005B09F8"/>
    <w:rsid w:val="005B0DAA"/>
    <w:rsid w:val="005B0E5D"/>
    <w:rsid w:val="005B0FA7"/>
    <w:rsid w:val="005B0FEE"/>
    <w:rsid w:val="005B1A0B"/>
    <w:rsid w:val="005B1C11"/>
    <w:rsid w:val="005B1E91"/>
    <w:rsid w:val="005B287F"/>
    <w:rsid w:val="005B2BEE"/>
    <w:rsid w:val="005B2CEB"/>
    <w:rsid w:val="005B35EF"/>
    <w:rsid w:val="005B3690"/>
    <w:rsid w:val="005B3BD6"/>
    <w:rsid w:val="005B440A"/>
    <w:rsid w:val="005B5548"/>
    <w:rsid w:val="005B58E2"/>
    <w:rsid w:val="005B5B4D"/>
    <w:rsid w:val="005B6431"/>
    <w:rsid w:val="005B6448"/>
    <w:rsid w:val="005B662E"/>
    <w:rsid w:val="005B6F58"/>
    <w:rsid w:val="005B73A1"/>
    <w:rsid w:val="005B7474"/>
    <w:rsid w:val="005B755C"/>
    <w:rsid w:val="005B7987"/>
    <w:rsid w:val="005B7F3F"/>
    <w:rsid w:val="005C00E4"/>
    <w:rsid w:val="005C04F8"/>
    <w:rsid w:val="005C0623"/>
    <w:rsid w:val="005C0798"/>
    <w:rsid w:val="005C2CD3"/>
    <w:rsid w:val="005C32EF"/>
    <w:rsid w:val="005C37C3"/>
    <w:rsid w:val="005C3B34"/>
    <w:rsid w:val="005C3CA9"/>
    <w:rsid w:val="005C3DB2"/>
    <w:rsid w:val="005C3DB7"/>
    <w:rsid w:val="005C3F55"/>
    <w:rsid w:val="005C4368"/>
    <w:rsid w:val="005C4A61"/>
    <w:rsid w:val="005C4DCA"/>
    <w:rsid w:val="005C4DE0"/>
    <w:rsid w:val="005C5123"/>
    <w:rsid w:val="005C5AE1"/>
    <w:rsid w:val="005C5E4A"/>
    <w:rsid w:val="005C67E1"/>
    <w:rsid w:val="005C737E"/>
    <w:rsid w:val="005C7669"/>
    <w:rsid w:val="005C7FA1"/>
    <w:rsid w:val="005D1518"/>
    <w:rsid w:val="005D2A7F"/>
    <w:rsid w:val="005D2CB3"/>
    <w:rsid w:val="005D3478"/>
    <w:rsid w:val="005D3ABE"/>
    <w:rsid w:val="005D42E3"/>
    <w:rsid w:val="005D492E"/>
    <w:rsid w:val="005D4C79"/>
    <w:rsid w:val="005D5411"/>
    <w:rsid w:val="005D5446"/>
    <w:rsid w:val="005D5E5F"/>
    <w:rsid w:val="005D76F7"/>
    <w:rsid w:val="005D77B3"/>
    <w:rsid w:val="005E09CA"/>
    <w:rsid w:val="005E0D82"/>
    <w:rsid w:val="005E1516"/>
    <w:rsid w:val="005E15A7"/>
    <w:rsid w:val="005E1911"/>
    <w:rsid w:val="005E2C9A"/>
    <w:rsid w:val="005E3224"/>
    <w:rsid w:val="005E3321"/>
    <w:rsid w:val="005E3A13"/>
    <w:rsid w:val="005E4818"/>
    <w:rsid w:val="005E49CA"/>
    <w:rsid w:val="005E4BDA"/>
    <w:rsid w:val="005E4D89"/>
    <w:rsid w:val="005E4DEE"/>
    <w:rsid w:val="005E4F6B"/>
    <w:rsid w:val="005E5401"/>
    <w:rsid w:val="005E5829"/>
    <w:rsid w:val="005E5ACA"/>
    <w:rsid w:val="005E65B4"/>
    <w:rsid w:val="005E6AD4"/>
    <w:rsid w:val="005E6F56"/>
    <w:rsid w:val="005E7827"/>
    <w:rsid w:val="005E790D"/>
    <w:rsid w:val="005F0777"/>
    <w:rsid w:val="005F12EA"/>
    <w:rsid w:val="005F2A17"/>
    <w:rsid w:val="005F3219"/>
    <w:rsid w:val="005F3531"/>
    <w:rsid w:val="005F394A"/>
    <w:rsid w:val="005F5CF8"/>
    <w:rsid w:val="005F6B3E"/>
    <w:rsid w:val="005F70F5"/>
    <w:rsid w:val="005F735B"/>
    <w:rsid w:val="005F7844"/>
    <w:rsid w:val="005F7DEF"/>
    <w:rsid w:val="005F7E11"/>
    <w:rsid w:val="00600EE7"/>
    <w:rsid w:val="00600F3F"/>
    <w:rsid w:val="00601113"/>
    <w:rsid w:val="0060181A"/>
    <w:rsid w:val="006022F3"/>
    <w:rsid w:val="00602FEB"/>
    <w:rsid w:val="0060301C"/>
    <w:rsid w:val="006036B8"/>
    <w:rsid w:val="0060391F"/>
    <w:rsid w:val="00604104"/>
    <w:rsid w:val="0060424B"/>
    <w:rsid w:val="0060489A"/>
    <w:rsid w:val="00605150"/>
    <w:rsid w:val="00605723"/>
    <w:rsid w:val="0060574F"/>
    <w:rsid w:val="006058DD"/>
    <w:rsid w:val="00605EC0"/>
    <w:rsid w:val="006060B3"/>
    <w:rsid w:val="006062F6"/>
    <w:rsid w:val="006069C4"/>
    <w:rsid w:val="00606A8E"/>
    <w:rsid w:val="006073EA"/>
    <w:rsid w:val="00607686"/>
    <w:rsid w:val="00607764"/>
    <w:rsid w:val="00607B9D"/>
    <w:rsid w:val="00607CCE"/>
    <w:rsid w:val="006108A9"/>
    <w:rsid w:val="006111F3"/>
    <w:rsid w:val="0061126F"/>
    <w:rsid w:val="0061143F"/>
    <w:rsid w:val="00611660"/>
    <w:rsid w:val="00611A97"/>
    <w:rsid w:val="00611E62"/>
    <w:rsid w:val="006124EE"/>
    <w:rsid w:val="0061319B"/>
    <w:rsid w:val="0061358F"/>
    <w:rsid w:val="00613999"/>
    <w:rsid w:val="00613B79"/>
    <w:rsid w:val="00613BE4"/>
    <w:rsid w:val="00613E5F"/>
    <w:rsid w:val="0061498D"/>
    <w:rsid w:val="00614A02"/>
    <w:rsid w:val="006167C2"/>
    <w:rsid w:val="00617F86"/>
    <w:rsid w:val="00620751"/>
    <w:rsid w:val="006211F7"/>
    <w:rsid w:val="006213FA"/>
    <w:rsid w:val="00621DD7"/>
    <w:rsid w:val="00622026"/>
    <w:rsid w:val="00622261"/>
    <w:rsid w:val="006225F1"/>
    <w:rsid w:val="00622827"/>
    <w:rsid w:val="00622CA9"/>
    <w:rsid w:val="00623142"/>
    <w:rsid w:val="006235C4"/>
    <w:rsid w:val="00623709"/>
    <w:rsid w:val="00623AA5"/>
    <w:rsid w:val="00623D66"/>
    <w:rsid w:val="006247F6"/>
    <w:rsid w:val="00624AFD"/>
    <w:rsid w:val="006254AB"/>
    <w:rsid w:val="00625876"/>
    <w:rsid w:val="00625B19"/>
    <w:rsid w:val="0062622A"/>
    <w:rsid w:val="00626425"/>
    <w:rsid w:val="0062654A"/>
    <w:rsid w:val="00627225"/>
    <w:rsid w:val="00630209"/>
    <w:rsid w:val="00630600"/>
    <w:rsid w:val="006310EB"/>
    <w:rsid w:val="006312C8"/>
    <w:rsid w:val="006316D9"/>
    <w:rsid w:val="006317F7"/>
    <w:rsid w:val="006322FB"/>
    <w:rsid w:val="00632AD5"/>
    <w:rsid w:val="00632B5B"/>
    <w:rsid w:val="00633C64"/>
    <w:rsid w:val="00633FCD"/>
    <w:rsid w:val="006345E3"/>
    <w:rsid w:val="00634854"/>
    <w:rsid w:val="006348BE"/>
    <w:rsid w:val="00634ACE"/>
    <w:rsid w:val="00635716"/>
    <w:rsid w:val="006360CC"/>
    <w:rsid w:val="0063655A"/>
    <w:rsid w:val="006365D5"/>
    <w:rsid w:val="00636C58"/>
    <w:rsid w:val="00636EDC"/>
    <w:rsid w:val="006370B4"/>
    <w:rsid w:val="00637C83"/>
    <w:rsid w:val="00637CF7"/>
    <w:rsid w:val="00637CFC"/>
    <w:rsid w:val="00637F34"/>
    <w:rsid w:val="00640302"/>
    <w:rsid w:val="00640690"/>
    <w:rsid w:val="00640931"/>
    <w:rsid w:val="0064260F"/>
    <w:rsid w:val="00643647"/>
    <w:rsid w:val="0064391C"/>
    <w:rsid w:val="00643A4D"/>
    <w:rsid w:val="00643AD8"/>
    <w:rsid w:val="0064517E"/>
    <w:rsid w:val="0064551F"/>
    <w:rsid w:val="00645B57"/>
    <w:rsid w:val="00645DE2"/>
    <w:rsid w:val="00645EF2"/>
    <w:rsid w:val="00646263"/>
    <w:rsid w:val="00646602"/>
    <w:rsid w:val="006466EE"/>
    <w:rsid w:val="006467C8"/>
    <w:rsid w:val="00646AEF"/>
    <w:rsid w:val="00647C0C"/>
    <w:rsid w:val="006505C9"/>
    <w:rsid w:val="006506C8"/>
    <w:rsid w:val="00650CD7"/>
    <w:rsid w:val="00650F90"/>
    <w:rsid w:val="00651005"/>
    <w:rsid w:val="00651659"/>
    <w:rsid w:val="00651D61"/>
    <w:rsid w:val="00651E66"/>
    <w:rsid w:val="00652411"/>
    <w:rsid w:val="006528C4"/>
    <w:rsid w:val="00653C39"/>
    <w:rsid w:val="006543C1"/>
    <w:rsid w:val="00654C53"/>
    <w:rsid w:val="006552AF"/>
    <w:rsid w:val="006553FC"/>
    <w:rsid w:val="0065545D"/>
    <w:rsid w:val="00656812"/>
    <w:rsid w:val="006571AC"/>
    <w:rsid w:val="00657273"/>
    <w:rsid w:val="006573FF"/>
    <w:rsid w:val="00657610"/>
    <w:rsid w:val="0065774F"/>
    <w:rsid w:val="00657960"/>
    <w:rsid w:val="00660141"/>
    <w:rsid w:val="00660555"/>
    <w:rsid w:val="00660E5F"/>
    <w:rsid w:val="00661CAA"/>
    <w:rsid w:val="006623E7"/>
    <w:rsid w:val="00662830"/>
    <w:rsid w:val="00662DDD"/>
    <w:rsid w:val="00662E7F"/>
    <w:rsid w:val="00663451"/>
    <w:rsid w:val="00663AFF"/>
    <w:rsid w:val="00663B5B"/>
    <w:rsid w:val="00665539"/>
    <w:rsid w:val="006657BB"/>
    <w:rsid w:val="0066587C"/>
    <w:rsid w:val="00665EFB"/>
    <w:rsid w:val="0066651C"/>
    <w:rsid w:val="00666A4B"/>
    <w:rsid w:val="00666D95"/>
    <w:rsid w:val="00666DCE"/>
    <w:rsid w:val="006675CC"/>
    <w:rsid w:val="00667B20"/>
    <w:rsid w:val="00671F92"/>
    <w:rsid w:val="00671F94"/>
    <w:rsid w:val="0067207A"/>
    <w:rsid w:val="00672231"/>
    <w:rsid w:val="00672E86"/>
    <w:rsid w:val="00673307"/>
    <w:rsid w:val="00673EE9"/>
    <w:rsid w:val="00674116"/>
    <w:rsid w:val="00674174"/>
    <w:rsid w:val="00674759"/>
    <w:rsid w:val="00674A07"/>
    <w:rsid w:val="00674EC9"/>
    <w:rsid w:val="0067517B"/>
    <w:rsid w:val="00675488"/>
    <w:rsid w:val="00675757"/>
    <w:rsid w:val="00676103"/>
    <w:rsid w:val="00676BD4"/>
    <w:rsid w:val="006806DC"/>
    <w:rsid w:val="00680A7E"/>
    <w:rsid w:val="006817A7"/>
    <w:rsid w:val="00681A68"/>
    <w:rsid w:val="00681DD8"/>
    <w:rsid w:val="006829DC"/>
    <w:rsid w:val="00682B84"/>
    <w:rsid w:val="00682F2A"/>
    <w:rsid w:val="00683324"/>
    <w:rsid w:val="00683773"/>
    <w:rsid w:val="00683CE7"/>
    <w:rsid w:val="00684AA9"/>
    <w:rsid w:val="00684B63"/>
    <w:rsid w:val="00685269"/>
    <w:rsid w:val="006853AB"/>
    <w:rsid w:val="006853D0"/>
    <w:rsid w:val="00685E87"/>
    <w:rsid w:val="00685F89"/>
    <w:rsid w:val="006869CB"/>
    <w:rsid w:val="00686E51"/>
    <w:rsid w:val="00687284"/>
    <w:rsid w:val="006879AD"/>
    <w:rsid w:val="00687AC6"/>
    <w:rsid w:val="00687DCD"/>
    <w:rsid w:val="006908EC"/>
    <w:rsid w:val="00690BD9"/>
    <w:rsid w:val="006912F4"/>
    <w:rsid w:val="00692CE8"/>
    <w:rsid w:val="00692DEE"/>
    <w:rsid w:val="0069309C"/>
    <w:rsid w:val="006933EA"/>
    <w:rsid w:val="00693DCE"/>
    <w:rsid w:val="00694316"/>
    <w:rsid w:val="00694CEF"/>
    <w:rsid w:val="00694EE6"/>
    <w:rsid w:val="00695C1F"/>
    <w:rsid w:val="006963F2"/>
    <w:rsid w:val="00696B7F"/>
    <w:rsid w:val="00696FFC"/>
    <w:rsid w:val="00697499"/>
    <w:rsid w:val="0069787A"/>
    <w:rsid w:val="00697AAD"/>
    <w:rsid w:val="006A17ED"/>
    <w:rsid w:val="006A1B8B"/>
    <w:rsid w:val="006A1BED"/>
    <w:rsid w:val="006A24FF"/>
    <w:rsid w:val="006A2613"/>
    <w:rsid w:val="006A29B1"/>
    <w:rsid w:val="006A2DC4"/>
    <w:rsid w:val="006A3D3D"/>
    <w:rsid w:val="006A3EB7"/>
    <w:rsid w:val="006A432B"/>
    <w:rsid w:val="006A4F36"/>
    <w:rsid w:val="006A644E"/>
    <w:rsid w:val="006A679D"/>
    <w:rsid w:val="006A6D9D"/>
    <w:rsid w:val="006A7B53"/>
    <w:rsid w:val="006B0602"/>
    <w:rsid w:val="006B081A"/>
    <w:rsid w:val="006B0A01"/>
    <w:rsid w:val="006B1946"/>
    <w:rsid w:val="006B1AC2"/>
    <w:rsid w:val="006B20BF"/>
    <w:rsid w:val="006B382C"/>
    <w:rsid w:val="006B3873"/>
    <w:rsid w:val="006B3A89"/>
    <w:rsid w:val="006B3F96"/>
    <w:rsid w:val="006B46E2"/>
    <w:rsid w:val="006B48E4"/>
    <w:rsid w:val="006B562B"/>
    <w:rsid w:val="006B5872"/>
    <w:rsid w:val="006B587A"/>
    <w:rsid w:val="006B644C"/>
    <w:rsid w:val="006B6A1E"/>
    <w:rsid w:val="006B6A9C"/>
    <w:rsid w:val="006B6A9D"/>
    <w:rsid w:val="006B70EC"/>
    <w:rsid w:val="006B71DF"/>
    <w:rsid w:val="006B751D"/>
    <w:rsid w:val="006B782A"/>
    <w:rsid w:val="006B78A6"/>
    <w:rsid w:val="006B78E3"/>
    <w:rsid w:val="006B7B52"/>
    <w:rsid w:val="006B7C76"/>
    <w:rsid w:val="006C04F9"/>
    <w:rsid w:val="006C09E1"/>
    <w:rsid w:val="006C107F"/>
    <w:rsid w:val="006C17C4"/>
    <w:rsid w:val="006C1C36"/>
    <w:rsid w:val="006C247D"/>
    <w:rsid w:val="006C34C5"/>
    <w:rsid w:val="006C392A"/>
    <w:rsid w:val="006C3959"/>
    <w:rsid w:val="006C3CEC"/>
    <w:rsid w:val="006C4457"/>
    <w:rsid w:val="006C48F7"/>
    <w:rsid w:val="006C4952"/>
    <w:rsid w:val="006C4A15"/>
    <w:rsid w:val="006C5187"/>
    <w:rsid w:val="006C6792"/>
    <w:rsid w:val="006C6A18"/>
    <w:rsid w:val="006C6C20"/>
    <w:rsid w:val="006C70E0"/>
    <w:rsid w:val="006C74BD"/>
    <w:rsid w:val="006C78D1"/>
    <w:rsid w:val="006C7999"/>
    <w:rsid w:val="006D0392"/>
    <w:rsid w:val="006D0A99"/>
    <w:rsid w:val="006D0C33"/>
    <w:rsid w:val="006D0C34"/>
    <w:rsid w:val="006D0DD0"/>
    <w:rsid w:val="006D1608"/>
    <w:rsid w:val="006D1A47"/>
    <w:rsid w:val="006D33F8"/>
    <w:rsid w:val="006D377F"/>
    <w:rsid w:val="006D3A97"/>
    <w:rsid w:val="006D417D"/>
    <w:rsid w:val="006D41CC"/>
    <w:rsid w:val="006D42D2"/>
    <w:rsid w:val="006D578B"/>
    <w:rsid w:val="006D5AED"/>
    <w:rsid w:val="006D6302"/>
    <w:rsid w:val="006D66DB"/>
    <w:rsid w:val="006D6716"/>
    <w:rsid w:val="006D67A5"/>
    <w:rsid w:val="006D67CB"/>
    <w:rsid w:val="006D6BE7"/>
    <w:rsid w:val="006D7357"/>
    <w:rsid w:val="006D7797"/>
    <w:rsid w:val="006D7ACC"/>
    <w:rsid w:val="006D7B88"/>
    <w:rsid w:val="006D7BBE"/>
    <w:rsid w:val="006D7DBC"/>
    <w:rsid w:val="006D7E97"/>
    <w:rsid w:val="006D7F70"/>
    <w:rsid w:val="006E00A3"/>
    <w:rsid w:val="006E00E5"/>
    <w:rsid w:val="006E042B"/>
    <w:rsid w:val="006E0CFF"/>
    <w:rsid w:val="006E2D3D"/>
    <w:rsid w:val="006E2D74"/>
    <w:rsid w:val="006E3663"/>
    <w:rsid w:val="006E412A"/>
    <w:rsid w:val="006E44B6"/>
    <w:rsid w:val="006E45E3"/>
    <w:rsid w:val="006E4946"/>
    <w:rsid w:val="006E5323"/>
    <w:rsid w:val="006E5BFC"/>
    <w:rsid w:val="006E5E0A"/>
    <w:rsid w:val="006E5F09"/>
    <w:rsid w:val="006E65EB"/>
    <w:rsid w:val="006E677D"/>
    <w:rsid w:val="006E68B6"/>
    <w:rsid w:val="006E6C54"/>
    <w:rsid w:val="006E6F55"/>
    <w:rsid w:val="006E713A"/>
    <w:rsid w:val="006E76EF"/>
    <w:rsid w:val="006E783A"/>
    <w:rsid w:val="006F01DD"/>
    <w:rsid w:val="006F0C9D"/>
    <w:rsid w:val="006F0FE9"/>
    <w:rsid w:val="006F10F3"/>
    <w:rsid w:val="006F1A62"/>
    <w:rsid w:val="006F1CA1"/>
    <w:rsid w:val="006F1D50"/>
    <w:rsid w:val="006F1E10"/>
    <w:rsid w:val="006F2D37"/>
    <w:rsid w:val="006F3968"/>
    <w:rsid w:val="006F3BCE"/>
    <w:rsid w:val="006F3C31"/>
    <w:rsid w:val="006F3E7C"/>
    <w:rsid w:val="006F56D4"/>
    <w:rsid w:val="006F6093"/>
    <w:rsid w:val="006F63FB"/>
    <w:rsid w:val="006F6F1D"/>
    <w:rsid w:val="006F70E4"/>
    <w:rsid w:val="006F7164"/>
    <w:rsid w:val="006F72CE"/>
    <w:rsid w:val="006F7DC6"/>
    <w:rsid w:val="00700144"/>
    <w:rsid w:val="00700861"/>
    <w:rsid w:val="00700995"/>
    <w:rsid w:val="00700D9A"/>
    <w:rsid w:val="00700F07"/>
    <w:rsid w:val="007011CB"/>
    <w:rsid w:val="007016B1"/>
    <w:rsid w:val="007018B7"/>
    <w:rsid w:val="00701AFE"/>
    <w:rsid w:val="00701B7A"/>
    <w:rsid w:val="007024F9"/>
    <w:rsid w:val="007026DD"/>
    <w:rsid w:val="00702B76"/>
    <w:rsid w:val="00704D9F"/>
    <w:rsid w:val="00704DA3"/>
    <w:rsid w:val="00704E28"/>
    <w:rsid w:val="00705911"/>
    <w:rsid w:val="00705A14"/>
    <w:rsid w:val="00705E7D"/>
    <w:rsid w:val="0070643B"/>
    <w:rsid w:val="00706462"/>
    <w:rsid w:val="00706B27"/>
    <w:rsid w:val="007074D0"/>
    <w:rsid w:val="00707EB8"/>
    <w:rsid w:val="007103AB"/>
    <w:rsid w:val="0071052C"/>
    <w:rsid w:val="007108C1"/>
    <w:rsid w:val="00710E26"/>
    <w:rsid w:val="00710FC3"/>
    <w:rsid w:val="007114B3"/>
    <w:rsid w:val="007126BF"/>
    <w:rsid w:val="00712C78"/>
    <w:rsid w:val="00712F1E"/>
    <w:rsid w:val="00713218"/>
    <w:rsid w:val="00713CEB"/>
    <w:rsid w:val="00713D5E"/>
    <w:rsid w:val="0071494B"/>
    <w:rsid w:val="007149A6"/>
    <w:rsid w:val="007149C8"/>
    <w:rsid w:val="00715D53"/>
    <w:rsid w:val="00716317"/>
    <w:rsid w:val="0071672F"/>
    <w:rsid w:val="00716DF5"/>
    <w:rsid w:val="007171E4"/>
    <w:rsid w:val="00717B6D"/>
    <w:rsid w:val="00717FEA"/>
    <w:rsid w:val="0071D2B5"/>
    <w:rsid w:val="0072036A"/>
    <w:rsid w:val="0072045D"/>
    <w:rsid w:val="00720BE8"/>
    <w:rsid w:val="0072111B"/>
    <w:rsid w:val="00721252"/>
    <w:rsid w:val="0072131E"/>
    <w:rsid w:val="00721574"/>
    <w:rsid w:val="007222EA"/>
    <w:rsid w:val="007228D3"/>
    <w:rsid w:val="00722FF1"/>
    <w:rsid w:val="0072346B"/>
    <w:rsid w:val="00723555"/>
    <w:rsid w:val="0072400C"/>
    <w:rsid w:val="007245CB"/>
    <w:rsid w:val="0072494C"/>
    <w:rsid w:val="007251BB"/>
    <w:rsid w:val="007254A7"/>
    <w:rsid w:val="00725662"/>
    <w:rsid w:val="0072651C"/>
    <w:rsid w:val="007273D6"/>
    <w:rsid w:val="0072769E"/>
    <w:rsid w:val="00727759"/>
    <w:rsid w:val="0073030D"/>
    <w:rsid w:val="007305EB"/>
    <w:rsid w:val="00731AB2"/>
    <w:rsid w:val="0073219D"/>
    <w:rsid w:val="00732382"/>
    <w:rsid w:val="0073251E"/>
    <w:rsid w:val="00732589"/>
    <w:rsid w:val="00732819"/>
    <w:rsid w:val="00732C58"/>
    <w:rsid w:val="00732FC9"/>
    <w:rsid w:val="007333DA"/>
    <w:rsid w:val="007335CE"/>
    <w:rsid w:val="007336DB"/>
    <w:rsid w:val="0073393B"/>
    <w:rsid w:val="00733DB4"/>
    <w:rsid w:val="0073404F"/>
    <w:rsid w:val="007349C5"/>
    <w:rsid w:val="00735117"/>
    <w:rsid w:val="0073599D"/>
    <w:rsid w:val="007365DA"/>
    <w:rsid w:val="00736A4D"/>
    <w:rsid w:val="00740A3E"/>
    <w:rsid w:val="0074166C"/>
    <w:rsid w:val="00741B45"/>
    <w:rsid w:val="00741C4B"/>
    <w:rsid w:val="00742F75"/>
    <w:rsid w:val="00743BAF"/>
    <w:rsid w:val="00743DE0"/>
    <w:rsid w:val="00744381"/>
    <w:rsid w:val="00744DFD"/>
    <w:rsid w:val="0074584F"/>
    <w:rsid w:val="00745F76"/>
    <w:rsid w:val="0074654B"/>
    <w:rsid w:val="007467C4"/>
    <w:rsid w:val="007468A8"/>
    <w:rsid w:val="0074742C"/>
    <w:rsid w:val="00747B05"/>
    <w:rsid w:val="00747B96"/>
    <w:rsid w:val="00747EEE"/>
    <w:rsid w:val="007501D4"/>
    <w:rsid w:val="007503FE"/>
    <w:rsid w:val="00750575"/>
    <w:rsid w:val="00750653"/>
    <w:rsid w:val="00750788"/>
    <w:rsid w:val="007518C7"/>
    <w:rsid w:val="00751E97"/>
    <w:rsid w:val="00751F72"/>
    <w:rsid w:val="00751FAF"/>
    <w:rsid w:val="007524E5"/>
    <w:rsid w:val="00752C54"/>
    <w:rsid w:val="007535A1"/>
    <w:rsid w:val="00753794"/>
    <w:rsid w:val="0075414D"/>
    <w:rsid w:val="007543A3"/>
    <w:rsid w:val="00754610"/>
    <w:rsid w:val="00754763"/>
    <w:rsid w:val="007548BE"/>
    <w:rsid w:val="00754D89"/>
    <w:rsid w:val="00754EB2"/>
    <w:rsid w:val="007562E1"/>
    <w:rsid w:val="007567CC"/>
    <w:rsid w:val="00757052"/>
    <w:rsid w:val="00757819"/>
    <w:rsid w:val="00757D24"/>
    <w:rsid w:val="00760B44"/>
    <w:rsid w:val="0076100C"/>
    <w:rsid w:val="007611B6"/>
    <w:rsid w:val="00761415"/>
    <w:rsid w:val="00761486"/>
    <w:rsid w:val="00761961"/>
    <w:rsid w:val="007621B5"/>
    <w:rsid w:val="00762604"/>
    <w:rsid w:val="007628D5"/>
    <w:rsid w:val="00762E45"/>
    <w:rsid w:val="00763951"/>
    <w:rsid w:val="00763C74"/>
    <w:rsid w:val="00763C8C"/>
    <w:rsid w:val="00763CF7"/>
    <w:rsid w:val="00763ED3"/>
    <w:rsid w:val="007642F7"/>
    <w:rsid w:val="0076497A"/>
    <w:rsid w:val="00764986"/>
    <w:rsid w:val="00764AC3"/>
    <w:rsid w:val="00764ACF"/>
    <w:rsid w:val="007653D2"/>
    <w:rsid w:val="00765642"/>
    <w:rsid w:val="007657F6"/>
    <w:rsid w:val="00765B7E"/>
    <w:rsid w:val="00765BAA"/>
    <w:rsid w:val="007660B8"/>
    <w:rsid w:val="007661EA"/>
    <w:rsid w:val="007662AF"/>
    <w:rsid w:val="00766CC7"/>
    <w:rsid w:val="00766DC6"/>
    <w:rsid w:val="00766E7E"/>
    <w:rsid w:val="00767538"/>
    <w:rsid w:val="00767DAD"/>
    <w:rsid w:val="007706D2"/>
    <w:rsid w:val="00770CD3"/>
    <w:rsid w:val="00770E5C"/>
    <w:rsid w:val="0077166B"/>
    <w:rsid w:val="00771EAE"/>
    <w:rsid w:val="007724EC"/>
    <w:rsid w:val="00773794"/>
    <w:rsid w:val="0077438B"/>
    <w:rsid w:val="00777012"/>
    <w:rsid w:val="007771BE"/>
    <w:rsid w:val="007776B7"/>
    <w:rsid w:val="00777A06"/>
    <w:rsid w:val="00780A49"/>
    <w:rsid w:val="00780C03"/>
    <w:rsid w:val="00780F0B"/>
    <w:rsid w:val="007815B3"/>
    <w:rsid w:val="0078197D"/>
    <w:rsid w:val="00781A95"/>
    <w:rsid w:val="007826C4"/>
    <w:rsid w:val="007830A0"/>
    <w:rsid w:val="0078316F"/>
    <w:rsid w:val="00783211"/>
    <w:rsid w:val="007832EB"/>
    <w:rsid w:val="00783439"/>
    <w:rsid w:val="00783D44"/>
    <w:rsid w:val="007842C8"/>
    <w:rsid w:val="0078437D"/>
    <w:rsid w:val="00784CA7"/>
    <w:rsid w:val="00785428"/>
    <w:rsid w:val="0078547B"/>
    <w:rsid w:val="007856F3"/>
    <w:rsid w:val="00785F00"/>
    <w:rsid w:val="00785F46"/>
    <w:rsid w:val="00786039"/>
    <w:rsid w:val="007868F0"/>
    <w:rsid w:val="00786C29"/>
    <w:rsid w:val="00787E61"/>
    <w:rsid w:val="0079015E"/>
    <w:rsid w:val="0079024C"/>
    <w:rsid w:val="0079041C"/>
    <w:rsid w:val="00790674"/>
    <w:rsid w:val="007908F3"/>
    <w:rsid w:val="00790A1D"/>
    <w:rsid w:val="007919F9"/>
    <w:rsid w:val="00791A79"/>
    <w:rsid w:val="00791C21"/>
    <w:rsid w:val="00791CEB"/>
    <w:rsid w:val="00791E89"/>
    <w:rsid w:val="00792AD7"/>
    <w:rsid w:val="007934A7"/>
    <w:rsid w:val="00793583"/>
    <w:rsid w:val="0079397F"/>
    <w:rsid w:val="00794280"/>
    <w:rsid w:val="007945F2"/>
    <w:rsid w:val="00794B0E"/>
    <w:rsid w:val="007954F7"/>
    <w:rsid w:val="00795794"/>
    <w:rsid w:val="0079652B"/>
    <w:rsid w:val="0079675A"/>
    <w:rsid w:val="00796EA4"/>
    <w:rsid w:val="00797002"/>
    <w:rsid w:val="007A0676"/>
    <w:rsid w:val="007A0715"/>
    <w:rsid w:val="007A0CC7"/>
    <w:rsid w:val="007A0EBD"/>
    <w:rsid w:val="007A1269"/>
    <w:rsid w:val="007A13F3"/>
    <w:rsid w:val="007A14C3"/>
    <w:rsid w:val="007A170D"/>
    <w:rsid w:val="007A184B"/>
    <w:rsid w:val="007A1B4C"/>
    <w:rsid w:val="007A1C09"/>
    <w:rsid w:val="007A20BF"/>
    <w:rsid w:val="007A252A"/>
    <w:rsid w:val="007A256C"/>
    <w:rsid w:val="007A256E"/>
    <w:rsid w:val="007A27F7"/>
    <w:rsid w:val="007A29FF"/>
    <w:rsid w:val="007A2D85"/>
    <w:rsid w:val="007A2E9A"/>
    <w:rsid w:val="007A3270"/>
    <w:rsid w:val="007A36C4"/>
    <w:rsid w:val="007A3B6F"/>
    <w:rsid w:val="007A440A"/>
    <w:rsid w:val="007A4AA5"/>
    <w:rsid w:val="007A4BA8"/>
    <w:rsid w:val="007A4F76"/>
    <w:rsid w:val="007A542E"/>
    <w:rsid w:val="007A5B8C"/>
    <w:rsid w:val="007A5F96"/>
    <w:rsid w:val="007A687F"/>
    <w:rsid w:val="007A6983"/>
    <w:rsid w:val="007A6B23"/>
    <w:rsid w:val="007A6D10"/>
    <w:rsid w:val="007A7248"/>
    <w:rsid w:val="007A7CE8"/>
    <w:rsid w:val="007A7FC1"/>
    <w:rsid w:val="007B034D"/>
    <w:rsid w:val="007B13D8"/>
    <w:rsid w:val="007B204F"/>
    <w:rsid w:val="007B2087"/>
    <w:rsid w:val="007B30A0"/>
    <w:rsid w:val="007B343E"/>
    <w:rsid w:val="007B3744"/>
    <w:rsid w:val="007B3B87"/>
    <w:rsid w:val="007B3DF9"/>
    <w:rsid w:val="007B4003"/>
    <w:rsid w:val="007B52A8"/>
    <w:rsid w:val="007B54E3"/>
    <w:rsid w:val="007B5763"/>
    <w:rsid w:val="007B580A"/>
    <w:rsid w:val="007B5C23"/>
    <w:rsid w:val="007B669F"/>
    <w:rsid w:val="007B675D"/>
    <w:rsid w:val="007B68DF"/>
    <w:rsid w:val="007B6F6B"/>
    <w:rsid w:val="007B71CB"/>
    <w:rsid w:val="007B7735"/>
    <w:rsid w:val="007B7875"/>
    <w:rsid w:val="007C085A"/>
    <w:rsid w:val="007C0CD5"/>
    <w:rsid w:val="007C0ECC"/>
    <w:rsid w:val="007C10B3"/>
    <w:rsid w:val="007C14A1"/>
    <w:rsid w:val="007C15C2"/>
    <w:rsid w:val="007C1EFD"/>
    <w:rsid w:val="007C20E1"/>
    <w:rsid w:val="007C2161"/>
    <w:rsid w:val="007C2497"/>
    <w:rsid w:val="007C2C24"/>
    <w:rsid w:val="007C3202"/>
    <w:rsid w:val="007C43D2"/>
    <w:rsid w:val="007C449E"/>
    <w:rsid w:val="007C4B20"/>
    <w:rsid w:val="007C4EBC"/>
    <w:rsid w:val="007C50A0"/>
    <w:rsid w:val="007C5B33"/>
    <w:rsid w:val="007C5F63"/>
    <w:rsid w:val="007C612E"/>
    <w:rsid w:val="007C644C"/>
    <w:rsid w:val="007C6D09"/>
    <w:rsid w:val="007C6EFE"/>
    <w:rsid w:val="007C7412"/>
    <w:rsid w:val="007C764C"/>
    <w:rsid w:val="007D0D2A"/>
    <w:rsid w:val="007D1E43"/>
    <w:rsid w:val="007D2541"/>
    <w:rsid w:val="007D2AA4"/>
    <w:rsid w:val="007D2AE4"/>
    <w:rsid w:val="007D2D6B"/>
    <w:rsid w:val="007D35F8"/>
    <w:rsid w:val="007D362C"/>
    <w:rsid w:val="007D4881"/>
    <w:rsid w:val="007D4A47"/>
    <w:rsid w:val="007D4AB0"/>
    <w:rsid w:val="007D4C97"/>
    <w:rsid w:val="007D5351"/>
    <w:rsid w:val="007D537A"/>
    <w:rsid w:val="007D5A57"/>
    <w:rsid w:val="007D5C79"/>
    <w:rsid w:val="007D6536"/>
    <w:rsid w:val="007D6852"/>
    <w:rsid w:val="007D6B65"/>
    <w:rsid w:val="007D776E"/>
    <w:rsid w:val="007D7BCF"/>
    <w:rsid w:val="007E0487"/>
    <w:rsid w:val="007E085C"/>
    <w:rsid w:val="007E1408"/>
    <w:rsid w:val="007E17BB"/>
    <w:rsid w:val="007E181A"/>
    <w:rsid w:val="007E1E92"/>
    <w:rsid w:val="007E2414"/>
    <w:rsid w:val="007E2BE4"/>
    <w:rsid w:val="007E2ED8"/>
    <w:rsid w:val="007E30FA"/>
    <w:rsid w:val="007E36E0"/>
    <w:rsid w:val="007E40FD"/>
    <w:rsid w:val="007E412D"/>
    <w:rsid w:val="007E4577"/>
    <w:rsid w:val="007E49E4"/>
    <w:rsid w:val="007E4DAF"/>
    <w:rsid w:val="007E5009"/>
    <w:rsid w:val="007E52AC"/>
    <w:rsid w:val="007E551E"/>
    <w:rsid w:val="007E5874"/>
    <w:rsid w:val="007E5B99"/>
    <w:rsid w:val="007E5D75"/>
    <w:rsid w:val="007E6974"/>
    <w:rsid w:val="007E71AD"/>
    <w:rsid w:val="007E7892"/>
    <w:rsid w:val="007E7DD1"/>
    <w:rsid w:val="007E7F6B"/>
    <w:rsid w:val="007F029D"/>
    <w:rsid w:val="007F0453"/>
    <w:rsid w:val="007F0E51"/>
    <w:rsid w:val="007F13B1"/>
    <w:rsid w:val="007F1407"/>
    <w:rsid w:val="007F1457"/>
    <w:rsid w:val="007F226F"/>
    <w:rsid w:val="007F22A0"/>
    <w:rsid w:val="007F2360"/>
    <w:rsid w:val="007F23B3"/>
    <w:rsid w:val="007F257F"/>
    <w:rsid w:val="007F2663"/>
    <w:rsid w:val="007F29BB"/>
    <w:rsid w:val="007F2CB1"/>
    <w:rsid w:val="007F2D36"/>
    <w:rsid w:val="007F2DAD"/>
    <w:rsid w:val="007F413E"/>
    <w:rsid w:val="007F4225"/>
    <w:rsid w:val="007F43D5"/>
    <w:rsid w:val="007F4C2B"/>
    <w:rsid w:val="007F5525"/>
    <w:rsid w:val="007F6686"/>
    <w:rsid w:val="007F67D2"/>
    <w:rsid w:val="007F68ED"/>
    <w:rsid w:val="007F7372"/>
    <w:rsid w:val="007F7586"/>
    <w:rsid w:val="007F7DE0"/>
    <w:rsid w:val="00800611"/>
    <w:rsid w:val="008007E6"/>
    <w:rsid w:val="00800A1E"/>
    <w:rsid w:val="00800BCE"/>
    <w:rsid w:val="00800E84"/>
    <w:rsid w:val="00802A0D"/>
    <w:rsid w:val="00802A13"/>
    <w:rsid w:val="00802B45"/>
    <w:rsid w:val="00802EA9"/>
    <w:rsid w:val="00803279"/>
    <w:rsid w:val="00803698"/>
    <w:rsid w:val="008036E8"/>
    <w:rsid w:val="00803C74"/>
    <w:rsid w:val="00803DDC"/>
    <w:rsid w:val="00803E3E"/>
    <w:rsid w:val="00803E47"/>
    <w:rsid w:val="00803FA1"/>
    <w:rsid w:val="008045EE"/>
    <w:rsid w:val="0080471E"/>
    <w:rsid w:val="00804AD1"/>
    <w:rsid w:val="00804EF2"/>
    <w:rsid w:val="00804F76"/>
    <w:rsid w:val="0080506E"/>
    <w:rsid w:val="008051AD"/>
    <w:rsid w:val="0080540A"/>
    <w:rsid w:val="008054C3"/>
    <w:rsid w:val="00805747"/>
    <w:rsid w:val="00805F95"/>
    <w:rsid w:val="008060D5"/>
    <w:rsid w:val="00806170"/>
    <w:rsid w:val="0080752B"/>
    <w:rsid w:val="00810335"/>
    <w:rsid w:val="008105EC"/>
    <w:rsid w:val="00810AC5"/>
    <w:rsid w:val="00810C73"/>
    <w:rsid w:val="00810E5A"/>
    <w:rsid w:val="00811076"/>
    <w:rsid w:val="008112B8"/>
    <w:rsid w:val="00811518"/>
    <w:rsid w:val="00811779"/>
    <w:rsid w:val="008120A5"/>
    <w:rsid w:val="008124F4"/>
    <w:rsid w:val="008128F8"/>
    <w:rsid w:val="00812B77"/>
    <w:rsid w:val="008139FF"/>
    <w:rsid w:val="00813A63"/>
    <w:rsid w:val="0081444B"/>
    <w:rsid w:val="00814812"/>
    <w:rsid w:val="00814829"/>
    <w:rsid w:val="00814A42"/>
    <w:rsid w:val="00814D62"/>
    <w:rsid w:val="00815177"/>
    <w:rsid w:val="00815CB5"/>
    <w:rsid w:val="00815FE2"/>
    <w:rsid w:val="0081609E"/>
    <w:rsid w:val="00816A9A"/>
    <w:rsid w:val="008174BA"/>
    <w:rsid w:val="00817778"/>
    <w:rsid w:val="0081794E"/>
    <w:rsid w:val="00817D1A"/>
    <w:rsid w:val="00817F81"/>
    <w:rsid w:val="00820357"/>
    <w:rsid w:val="00820470"/>
    <w:rsid w:val="008209B2"/>
    <w:rsid w:val="00820EAE"/>
    <w:rsid w:val="00820FDC"/>
    <w:rsid w:val="00821893"/>
    <w:rsid w:val="0082303A"/>
    <w:rsid w:val="00823B53"/>
    <w:rsid w:val="00823DA4"/>
    <w:rsid w:val="00823DAD"/>
    <w:rsid w:val="008245EC"/>
    <w:rsid w:val="00824B8D"/>
    <w:rsid w:val="00824FFA"/>
    <w:rsid w:val="0082552C"/>
    <w:rsid w:val="008256AC"/>
    <w:rsid w:val="0082595E"/>
    <w:rsid w:val="00826A74"/>
    <w:rsid w:val="00827348"/>
    <w:rsid w:val="0082748C"/>
    <w:rsid w:val="008274C8"/>
    <w:rsid w:val="0082791A"/>
    <w:rsid w:val="0083054E"/>
    <w:rsid w:val="00830A86"/>
    <w:rsid w:val="00831383"/>
    <w:rsid w:val="00831E8D"/>
    <w:rsid w:val="00832CA5"/>
    <w:rsid w:val="0083341B"/>
    <w:rsid w:val="00833A89"/>
    <w:rsid w:val="00833E48"/>
    <w:rsid w:val="00833ED4"/>
    <w:rsid w:val="0083407F"/>
    <w:rsid w:val="008348F9"/>
    <w:rsid w:val="00834C70"/>
    <w:rsid w:val="008356C5"/>
    <w:rsid w:val="00836032"/>
    <w:rsid w:val="0083643A"/>
    <w:rsid w:val="00836A00"/>
    <w:rsid w:val="00837476"/>
    <w:rsid w:val="008374FC"/>
    <w:rsid w:val="0083790B"/>
    <w:rsid w:val="00840076"/>
    <w:rsid w:val="00840A2B"/>
    <w:rsid w:val="00840A99"/>
    <w:rsid w:val="00840EAE"/>
    <w:rsid w:val="00840F3B"/>
    <w:rsid w:val="008414DB"/>
    <w:rsid w:val="00841D10"/>
    <w:rsid w:val="0084274E"/>
    <w:rsid w:val="008429BC"/>
    <w:rsid w:val="008429CC"/>
    <w:rsid w:val="008429D7"/>
    <w:rsid w:val="00843075"/>
    <w:rsid w:val="00843942"/>
    <w:rsid w:val="008439AF"/>
    <w:rsid w:val="00843CA5"/>
    <w:rsid w:val="008446A7"/>
    <w:rsid w:val="0084472C"/>
    <w:rsid w:val="00845F6C"/>
    <w:rsid w:val="00846618"/>
    <w:rsid w:val="0084714F"/>
    <w:rsid w:val="00847464"/>
    <w:rsid w:val="00847871"/>
    <w:rsid w:val="00847951"/>
    <w:rsid w:val="00847B72"/>
    <w:rsid w:val="008502EE"/>
    <w:rsid w:val="00851482"/>
    <w:rsid w:val="00851636"/>
    <w:rsid w:val="00852323"/>
    <w:rsid w:val="00852A85"/>
    <w:rsid w:val="00853BA7"/>
    <w:rsid w:val="00853DA9"/>
    <w:rsid w:val="008546B9"/>
    <w:rsid w:val="00854BED"/>
    <w:rsid w:val="00854D68"/>
    <w:rsid w:val="0085521E"/>
    <w:rsid w:val="00855BB0"/>
    <w:rsid w:val="00855EC6"/>
    <w:rsid w:val="008562F2"/>
    <w:rsid w:val="00856404"/>
    <w:rsid w:val="008569E3"/>
    <w:rsid w:val="00857365"/>
    <w:rsid w:val="00857A58"/>
    <w:rsid w:val="008607F0"/>
    <w:rsid w:val="00860B97"/>
    <w:rsid w:val="0086109C"/>
    <w:rsid w:val="0086132A"/>
    <w:rsid w:val="008613F2"/>
    <w:rsid w:val="00861517"/>
    <w:rsid w:val="00861682"/>
    <w:rsid w:val="00861C5A"/>
    <w:rsid w:val="00862D59"/>
    <w:rsid w:val="008634E1"/>
    <w:rsid w:val="00863AE8"/>
    <w:rsid w:val="00864940"/>
    <w:rsid w:val="00865069"/>
    <w:rsid w:val="00865B61"/>
    <w:rsid w:val="00865D6D"/>
    <w:rsid w:val="008666A6"/>
    <w:rsid w:val="00866D7E"/>
    <w:rsid w:val="0086735C"/>
    <w:rsid w:val="00867D8F"/>
    <w:rsid w:val="00867E19"/>
    <w:rsid w:val="008706C6"/>
    <w:rsid w:val="00870847"/>
    <w:rsid w:val="00870A83"/>
    <w:rsid w:val="00870F8D"/>
    <w:rsid w:val="008712B7"/>
    <w:rsid w:val="00871785"/>
    <w:rsid w:val="00871844"/>
    <w:rsid w:val="00871D50"/>
    <w:rsid w:val="0087262B"/>
    <w:rsid w:val="00872BA3"/>
    <w:rsid w:val="00873227"/>
    <w:rsid w:val="008742F3"/>
    <w:rsid w:val="008746AC"/>
    <w:rsid w:val="008748D7"/>
    <w:rsid w:val="00874CA6"/>
    <w:rsid w:val="00874F80"/>
    <w:rsid w:val="00874F90"/>
    <w:rsid w:val="008755F5"/>
    <w:rsid w:val="008769C9"/>
    <w:rsid w:val="00876EDF"/>
    <w:rsid w:val="008776C6"/>
    <w:rsid w:val="0088016D"/>
    <w:rsid w:val="008803F6"/>
    <w:rsid w:val="0088106A"/>
    <w:rsid w:val="00881373"/>
    <w:rsid w:val="00881CBB"/>
    <w:rsid w:val="0088258D"/>
    <w:rsid w:val="00882BAC"/>
    <w:rsid w:val="00882CB8"/>
    <w:rsid w:val="00882D71"/>
    <w:rsid w:val="00882F9B"/>
    <w:rsid w:val="00883036"/>
    <w:rsid w:val="00883644"/>
    <w:rsid w:val="00883741"/>
    <w:rsid w:val="0088381E"/>
    <w:rsid w:val="00883F7D"/>
    <w:rsid w:val="0088452F"/>
    <w:rsid w:val="00885209"/>
    <w:rsid w:val="00885A54"/>
    <w:rsid w:val="00885CE5"/>
    <w:rsid w:val="00885DCF"/>
    <w:rsid w:val="00885EAB"/>
    <w:rsid w:val="00886503"/>
    <w:rsid w:val="00886538"/>
    <w:rsid w:val="008867CD"/>
    <w:rsid w:val="00887337"/>
    <w:rsid w:val="008875AC"/>
    <w:rsid w:val="008877DB"/>
    <w:rsid w:val="00890099"/>
    <w:rsid w:val="0089031C"/>
    <w:rsid w:val="00890373"/>
    <w:rsid w:val="0089065A"/>
    <w:rsid w:val="0089074B"/>
    <w:rsid w:val="00890B43"/>
    <w:rsid w:val="00890F0C"/>
    <w:rsid w:val="008910DF"/>
    <w:rsid w:val="00891506"/>
    <w:rsid w:val="00892CA4"/>
    <w:rsid w:val="008932F2"/>
    <w:rsid w:val="008933C0"/>
    <w:rsid w:val="00893A70"/>
    <w:rsid w:val="00893B62"/>
    <w:rsid w:val="00893C48"/>
    <w:rsid w:val="00893E7F"/>
    <w:rsid w:val="0089411C"/>
    <w:rsid w:val="008949CA"/>
    <w:rsid w:val="00894FAE"/>
    <w:rsid w:val="00895130"/>
    <w:rsid w:val="008955FF"/>
    <w:rsid w:val="00895CFA"/>
    <w:rsid w:val="00895DE2"/>
    <w:rsid w:val="00896072"/>
    <w:rsid w:val="008960AB"/>
    <w:rsid w:val="00896293"/>
    <w:rsid w:val="00896A31"/>
    <w:rsid w:val="00896C46"/>
    <w:rsid w:val="00897EAF"/>
    <w:rsid w:val="00897F7B"/>
    <w:rsid w:val="008A02B1"/>
    <w:rsid w:val="008A07A1"/>
    <w:rsid w:val="008A0EF3"/>
    <w:rsid w:val="008A160C"/>
    <w:rsid w:val="008A1C19"/>
    <w:rsid w:val="008A1F18"/>
    <w:rsid w:val="008A274A"/>
    <w:rsid w:val="008A2F35"/>
    <w:rsid w:val="008A3295"/>
    <w:rsid w:val="008A3507"/>
    <w:rsid w:val="008A3BC9"/>
    <w:rsid w:val="008A3EBF"/>
    <w:rsid w:val="008A4072"/>
    <w:rsid w:val="008A40D6"/>
    <w:rsid w:val="008A4292"/>
    <w:rsid w:val="008A45ED"/>
    <w:rsid w:val="008A4B30"/>
    <w:rsid w:val="008A5381"/>
    <w:rsid w:val="008A618D"/>
    <w:rsid w:val="008A623E"/>
    <w:rsid w:val="008A678E"/>
    <w:rsid w:val="008A707C"/>
    <w:rsid w:val="008A7AAF"/>
    <w:rsid w:val="008A7ABF"/>
    <w:rsid w:val="008B0588"/>
    <w:rsid w:val="008B06A7"/>
    <w:rsid w:val="008B0F0E"/>
    <w:rsid w:val="008B1BCC"/>
    <w:rsid w:val="008B1EA0"/>
    <w:rsid w:val="008B2039"/>
    <w:rsid w:val="008B27DE"/>
    <w:rsid w:val="008B2A3F"/>
    <w:rsid w:val="008B2AC5"/>
    <w:rsid w:val="008B2DB2"/>
    <w:rsid w:val="008B3078"/>
    <w:rsid w:val="008B37C5"/>
    <w:rsid w:val="008B3DB8"/>
    <w:rsid w:val="008B3F7D"/>
    <w:rsid w:val="008B4372"/>
    <w:rsid w:val="008B5346"/>
    <w:rsid w:val="008B560A"/>
    <w:rsid w:val="008B595C"/>
    <w:rsid w:val="008B5B26"/>
    <w:rsid w:val="008B6937"/>
    <w:rsid w:val="008B7519"/>
    <w:rsid w:val="008B790A"/>
    <w:rsid w:val="008B7BEF"/>
    <w:rsid w:val="008B7ED9"/>
    <w:rsid w:val="008C0BE8"/>
    <w:rsid w:val="008C101F"/>
    <w:rsid w:val="008C1908"/>
    <w:rsid w:val="008C192D"/>
    <w:rsid w:val="008C1D0C"/>
    <w:rsid w:val="008C28AF"/>
    <w:rsid w:val="008C3163"/>
    <w:rsid w:val="008C3696"/>
    <w:rsid w:val="008C3A6D"/>
    <w:rsid w:val="008C4369"/>
    <w:rsid w:val="008C43B7"/>
    <w:rsid w:val="008C496C"/>
    <w:rsid w:val="008C4B93"/>
    <w:rsid w:val="008C5971"/>
    <w:rsid w:val="008C5C9E"/>
    <w:rsid w:val="008C5CA0"/>
    <w:rsid w:val="008C5E2E"/>
    <w:rsid w:val="008C67BD"/>
    <w:rsid w:val="008C691B"/>
    <w:rsid w:val="008C73F5"/>
    <w:rsid w:val="008C78EB"/>
    <w:rsid w:val="008C7DB9"/>
    <w:rsid w:val="008C7EDA"/>
    <w:rsid w:val="008C7FD9"/>
    <w:rsid w:val="008D0255"/>
    <w:rsid w:val="008D1933"/>
    <w:rsid w:val="008D1E45"/>
    <w:rsid w:val="008D1E78"/>
    <w:rsid w:val="008D1F1B"/>
    <w:rsid w:val="008D202F"/>
    <w:rsid w:val="008D28FD"/>
    <w:rsid w:val="008D2BBC"/>
    <w:rsid w:val="008D3097"/>
    <w:rsid w:val="008D3316"/>
    <w:rsid w:val="008D3DBC"/>
    <w:rsid w:val="008D4BAB"/>
    <w:rsid w:val="008D4BCF"/>
    <w:rsid w:val="008D4CF6"/>
    <w:rsid w:val="008D526F"/>
    <w:rsid w:val="008D5E5F"/>
    <w:rsid w:val="008D688E"/>
    <w:rsid w:val="008D6A53"/>
    <w:rsid w:val="008D6DB4"/>
    <w:rsid w:val="008D74B0"/>
    <w:rsid w:val="008D74C4"/>
    <w:rsid w:val="008D7557"/>
    <w:rsid w:val="008D7A5F"/>
    <w:rsid w:val="008E010E"/>
    <w:rsid w:val="008E02E5"/>
    <w:rsid w:val="008E0902"/>
    <w:rsid w:val="008E0FB9"/>
    <w:rsid w:val="008E0FBC"/>
    <w:rsid w:val="008E141F"/>
    <w:rsid w:val="008E261B"/>
    <w:rsid w:val="008E29B1"/>
    <w:rsid w:val="008E29CE"/>
    <w:rsid w:val="008E2FC6"/>
    <w:rsid w:val="008E3B4D"/>
    <w:rsid w:val="008E3B7D"/>
    <w:rsid w:val="008E3C19"/>
    <w:rsid w:val="008E42ED"/>
    <w:rsid w:val="008E49DA"/>
    <w:rsid w:val="008E49EF"/>
    <w:rsid w:val="008E4A29"/>
    <w:rsid w:val="008E5085"/>
    <w:rsid w:val="008E51AA"/>
    <w:rsid w:val="008E523D"/>
    <w:rsid w:val="008E5B1C"/>
    <w:rsid w:val="008E5B20"/>
    <w:rsid w:val="008E5BE2"/>
    <w:rsid w:val="008E5C7E"/>
    <w:rsid w:val="008E60D3"/>
    <w:rsid w:val="008E673E"/>
    <w:rsid w:val="008E67E1"/>
    <w:rsid w:val="008E7B53"/>
    <w:rsid w:val="008E7F7C"/>
    <w:rsid w:val="008F0084"/>
    <w:rsid w:val="008F09E6"/>
    <w:rsid w:val="008F0A1C"/>
    <w:rsid w:val="008F172C"/>
    <w:rsid w:val="008F195A"/>
    <w:rsid w:val="008F22A1"/>
    <w:rsid w:val="008F3592"/>
    <w:rsid w:val="008F3A6E"/>
    <w:rsid w:val="008F3D6C"/>
    <w:rsid w:val="008F4339"/>
    <w:rsid w:val="008F4367"/>
    <w:rsid w:val="008F4439"/>
    <w:rsid w:val="008F4A44"/>
    <w:rsid w:val="008F4D65"/>
    <w:rsid w:val="008F4F32"/>
    <w:rsid w:val="008F58DA"/>
    <w:rsid w:val="008F5ADA"/>
    <w:rsid w:val="008F6F75"/>
    <w:rsid w:val="008F7677"/>
    <w:rsid w:val="008F7842"/>
    <w:rsid w:val="008F7E44"/>
    <w:rsid w:val="0090006B"/>
    <w:rsid w:val="009003F4"/>
    <w:rsid w:val="0090087E"/>
    <w:rsid w:val="00900AB3"/>
    <w:rsid w:val="00900E7E"/>
    <w:rsid w:val="009010CE"/>
    <w:rsid w:val="00901268"/>
    <w:rsid w:val="00901A82"/>
    <w:rsid w:val="00902276"/>
    <w:rsid w:val="00902F9F"/>
    <w:rsid w:val="0090317C"/>
    <w:rsid w:val="00903DB6"/>
    <w:rsid w:val="00904482"/>
    <w:rsid w:val="009045B5"/>
    <w:rsid w:val="009047E9"/>
    <w:rsid w:val="009058CF"/>
    <w:rsid w:val="009059B5"/>
    <w:rsid w:val="00905F33"/>
    <w:rsid w:val="00906855"/>
    <w:rsid w:val="00906A54"/>
    <w:rsid w:val="00906FC8"/>
    <w:rsid w:val="009072B0"/>
    <w:rsid w:val="00907E29"/>
    <w:rsid w:val="0091032A"/>
    <w:rsid w:val="0091053A"/>
    <w:rsid w:val="009105F0"/>
    <w:rsid w:val="00911A0B"/>
    <w:rsid w:val="00911C15"/>
    <w:rsid w:val="00911EEF"/>
    <w:rsid w:val="00912052"/>
    <w:rsid w:val="00913501"/>
    <w:rsid w:val="00913901"/>
    <w:rsid w:val="00914C6B"/>
    <w:rsid w:val="00914E3A"/>
    <w:rsid w:val="00914EB7"/>
    <w:rsid w:val="00914FAE"/>
    <w:rsid w:val="009157C1"/>
    <w:rsid w:val="009157E1"/>
    <w:rsid w:val="009158F8"/>
    <w:rsid w:val="0091680D"/>
    <w:rsid w:val="009172F9"/>
    <w:rsid w:val="00917307"/>
    <w:rsid w:val="00917852"/>
    <w:rsid w:val="00917A47"/>
    <w:rsid w:val="00917FE6"/>
    <w:rsid w:val="00920418"/>
    <w:rsid w:val="00920803"/>
    <w:rsid w:val="00920CFD"/>
    <w:rsid w:val="0092100F"/>
    <w:rsid w:val="00921407"/>
    <w:rsid w:val="009214DE"/>
    <w:rsid w:val="009216CE"/>
    <w:rsid w:val="00922598"/>
    <w:rsid w:val="00922758"/>
    <w:rsid w:val="00922E13"/>
    <w:rsid w:val="00922E59"/>
    <w:rsid w:val="009232B3"/>
    <w:rsid w:val="00923D39"/>
    <w:rsid w:val="0092414B"/>
    <w:rsid w:val="0092578E"/>
    <w:rsid w:val="00926718"/>
    <w:rsid w:val="009267C0"/>
    <w:rsid w:val="009269D3"/>
    <w:rsid w:val="00926B0D"/>
    <w:rsid w:val="009275A1"/>
    <w:rsid w:val="009279C8"/>
    <w:rsid w:val="0093051E"/>
    <w:rsid w:val="00932F8B"/>
    <w:rsid w:val="00933382"/>
    <w:rsid w:val="009337F0"/>
    <w:rsid w:val="00934C1B"/>
    <w:rsid w:val="009353B3"/>
    <w:rsid w:val="00935E3F"/>
    <w:rsid w:val="00935F61"/>
    <w:rsid w:val="00936714"/>
    <w:rsid w:val="00936BD1"/>
    <w:rsid w:val="0093750D"/>
    <w:rsid w:val="00937914"/>
    <w:rsid w:val="00937FF1"/>
    <w:rsid w:val="009409F2"/>
    <w:rsid w:val="0094126E"/>
    <w:rsid w:val="00941F88"/>
    <w:rsid w:val="009422E4"/>
    <w:rsid w:val="00942DBF"/>
    <w:rsid w:val="00943102"/>
    <w:rsid w:val="009439DA"/>
    <w:rsid w:val="00943C93"/>
    <w:rsid w:val="00944188"/>
    <w:rsid w:val="0094483B"/>
    <w:rsid w:val="00944DCA"/>
    <w:rsid w:val="00945599"/>
    <w:rsid w:val="00945B69"/>
    <w:rsid w:val="00945B73"/>
    <w:rsid w:val="00945DAC"/>
    <w:rsid w:val="00946450"/>
    <w:rsid w:val="00946606"/>
    <w:rsid w:val="0094671D"/>
    <w:rsid w:val="00946892"/>
    <w:rsid w:val="00946922"/>
    <w:rsid w:val="00946B24"/>
    <w:rsid w:val="00946BAE"/>
    <w:rsid w:val="009476A8"/>
    <w:rsid w:val="009477C1"/>
    <w:rsid w:val="00947E92"/>
    <w:rsid w:val="00947F76"/>
    <w:rsid w:val="009505E7"/>
    <w:rsid w:val="0095084B"/>
    <w:rsid w:val="00950E72"/>
    <w:rsid w:val="00950F8D"/>
    <w:rsid w:val="00950FF6"/>
    <w:rsid w:val="009514C9"/>
    <w:rsid w:val="009514DB"/>
    <w:rsid w:val="00951691"/>
    <w:rsid w:val="009516CD"/>
    <w:rsid w:val="009518F6"/>
    <w:rsid w:val="0095199A"/>
    <w:rsid w:val="00951B60"/>
    <w:rsid w:val="00951F57"/>
    <w:rsid w:val="00952168"/>
    <w:rsid w:val="00952661"/>
    <w:rsid w:val="009530C7"/>
    <w:rsid w:val="0095323F"/>
    <w:rsid w:val="00953DD7"/>
    <w:rsid w:val="00954260"/>
    <w:rsid w:val="00954415"/>
    <w:rsid w:val="0095509B"/>
    <w:rsid w:val="00955498"/>
    <w:rsid w:val="00955F91"/>
    <w:rsid w:val="00956123"/>
    <w:rsid w:val="009562FE"/>
    <w:rsid w:val="009565B5"/>
    <w:rsid w:val="00956691"/>
    <w:rsid w:val="00956958"/>
    <w:rsid w:val="0095713F"/>
    <w:rsid w:val="00957459"/>
    <w:rsid w:val="0095777C"/>
    <w:rsid w:val="0096019B"/>
    <w:rsid w:val="009602F7"/>
    <w:rsid w:val="009603F0"/>
    <w:rsid w:val="009607D8"/>
    <w:rsid w:val="00960BB6"/>
    <w:rsid w:val="00960ED9"/>
    <w:rsid w:val="0096164A"/>
    <w:rsid w:val="00961ACA"/>
    <w:rsid w:val="00961CD1"/>
    <w:rsid w:val="00961D7A"/>
    <w:rsid w:val="00962933"/>
    <w:rsid w:val="00963466"/>
    <w:rsid w:val="0096382D"/>
    <w:rsid w:val="00964ADF"/>
    <w:rsid w:val="00965AA9"/>
    <w:rsid w:val="00965C35"/>
    <w:rsid w:val="00965DB4"/>
    <w:rsid w:val="0096645A"/>
    <w:rsid w:val="009668CA"/>
    <w:rsid w:val="00966A09"/>
    <w:rsid w:val="00967373"/>
    <w:rsid w:val="009677D8"/>
    <w:rsid w:val="00967ADA"/>
    <w:rsid w:val="00967BAB"/>
    <w:rsid w:val="009700BD"/>
    <w:rsid w:val="009701AF"/>
    <w:rsid w:val="0097073C"/>
    <w:rsid w:val="009710AB"/>
    <w:rsid w:val="009719BE"/>
    <w:rsid w:val="00971B7E"/>
    <w:rsid w:val="00972B31"/>
    <w:rsid w:val="00973057"/>
    <w:rsid w:val="009734AD"/>
    <w:rsid w:val="00973881"/>
    <w:rsid w:val="00973FA8"/>
    <w:rsid w:val="00974172"/>
    <w:rsid w:val="009742F3"/>
    <w:rsid w:val="009745E2"/>
    <w:rsid w:val="00974DBA"/>
    <w:rsid w:val="00975313"/>
    <w:rsid w:val="00975940"/>
    <w:rsid w:val="00975C8E"/>
    <w:rsid w:val="00975DE5"/>
    <w:rsid w:val="00976110"/>
    <w:rsid w:val="00976B83"/>
    <w:rsid w:val="00977D49"/>
    <w:rsid w:val="00977EBA"/>
    <w:rsid w:val="009802C9"/>
    <w:rsid w:val="00980328"/>
    <w:rsid w:val="009803E3"/>
    <w:rsid w:val="00980813"/>
    <w:rsid w:val="009809D8"/>
    <w:rsid w:val="00980FDC"/>
    <w:rsid w:val="00981412"/>
    <w:rsid w:val="00981F02"/>
    <w:rsid w:val="00981FCC"/>
    <w:rsid w:val="009820E3"/>
    <w:rsid w:val="009825C2"/>
    <w:rsid w:val="00982C5A"/>
    <w:rsid w:val="009831A1"/>
    <w:rsid w:val="00983DCA"/>
    <w:rsid w:val="00983EB8"/>
    <w:rsid w:val="00984208"/>
    <w:rsid w:val="0098464E"/>
    <w:rsid w:val="0098483D"/>
    <w:rsid w:val="00984C59"/>
    <w:rsid w:val="00984ED6"/>
    <w:rsid w:val="009850D3"/>
    <w:rsid w:val="0098515F"/>
    <w:rsid w:val="009851A9"/>
    <w:rsid w:val="00985804"/>
    <w:rsid w:val="0098599E"/>
    <w:rsid w:val="00985DC1"/>
    <w:rsid w:val="00986209"/>
    <w:rsid w:val="0098659B"/>
    <w:rsid w:val="00986AF2"/>
    <w:rsid w:val="00986CCF"/>
    <w:rsid w:val="00987074"/>
    <w:rsid w:val="00987307"/>
    <w:rsid w:val="0098766A"/>
    <w:rsid w:val="009876BE"/>
    <w:rsid w:val="00990010"/>
    <w:rsid w:val="0099011A"/>
    <w:rsid w:val="009904BD"/>
    <w:rsid w:val="00990709"/>
    <w:rsid w:val="00991318"/>
    <w:rsid w:val="00991833"/>
    <w:rsid w:val="00991D00"/>
    <w:rsid w:val="0099244E"/>
    <w:rsid w:val="00992A1D"/>
    <w:rsid w:val="00993727"/>
    <w:rsid w:val="00994500"/>
    <w:rsid w:val="00994B71"/>
    <w:rsid w:val="00995C51"/>
    <w:rsid w:val="00996C76"/>
    <w:rsid w:val="009970B4"/>
    <w:rsid w:val="00997290"/>
    <w:rsid w:val="00997F69"/>
    <w:rsid w:val="009A005A"/>
    <w:rsid w:val="009A0720"/>
    <w:rsid w:val="009A0E32"/>
    <w:rsid w:val="009A1631"/>
    <w:rsid w:val="009A17C3"/>
    <w:rsid w:val="009A21BC"/>
    <w:rsid w:val="009A2208"/>
    <w:rsid w:val="009A2F29"/>
    <w:rsid w:val="009A2F2D"/>
    <w:rsid w:val="009A305A"/>
    <w:rsid w:val="009A3121"/>
    <w:rsid w:val="009A3243"/>
    <w:rsid w:val="009A36BD"/>
    <w:rsid w:val="009A408A"/>
    <w:rsid w:val="009A4106"/>
    <w:rsid w:val="009A4282"/>
    <w:rsid w:val="009A4451"/>
    <w:rsid w:val="009A446C"/>
    <w:rsid w:val="009A4511"/>
    <w:rsid w:val="009A4C70"/>
    <w:rsid w:val="009A54E0"/>
    <w:rsid w:val="009A6882"/>
    <w:rsid w:val="009A69A4"/>
    <w:rsid w:val="009A6EA4"/>
    <w:rsid w:val="009A709E"/>
    <w:rsid w:val="009A72A7"/>
    <w:rsid w:val="009A74E1"/>
    <w:rsid w:val="009A75DD"/>
    <w:rsid w:val="009A7CD3"/>
    <w:rsid w:val="009A7ED6"/>
    <w:rsid w:val="009B0102"/>
    <w:rsid w:val="009B105A"/>
    <w:rsid w:val="009B18DD"/>
    <w:rsid w:val="009B240F"/>
    <w:rsid w:val="009B2768"/>
    <w:rsid w:val="009B2F2F"/>
    <w:rsid w:val="009B3F0A"/>
    <w:rsid w:val="009B3F7E"/>
    <w:rsid w:val="009B41C4"/>
    <w:rsid w:val="009B4258"/>
    <w:rsid w:val="009B4AE1"/>
    <w:rsid w:val="009B4BEB"/>
    <w:rsid w:val="009B5044"/>
    <w:rsid w:val="009B528B"/>
    <w:rsid w:val="009B5E64"/>
    <w:rsid w:val="009B62A4"/>
    <w:rsid w:val="009B6861"/>
    <w:rsid w:val="009B68A7"/>
    <w:rsid w:val="009B6912"/>
    <w:rsid w:val="009B6C61"/>
    <w:rsid w:val="009B6DF0"/>
    <w:rsid w:val="009B72A1"/>
    <w:rsid w:val="009B7C42"/>
    <w:rsid w:val="009C0A4C"/>
    <w:rsid w:val="009C0AC2"/>
    <w:rsid w:val="009C0C56"/>
    <w:rsid w:val="009C1012"/>
    <w:rsid w:val="009C1902"/>
    <w:rsid w:val="009C26EE"/>
    <w:rsid w:val="009C2710"/>
    <w:rsid w:val="009C27C6"/>
    <w:rsid w:val="009C2D55"/>
    <w:rsid w:val="009C2F51"/>
    <w:rsid w:val="009C33F7"/>
    <w:rsid w:val="009C4680"/>
    <w:rsid w:val="009C5366"/>
    <w:rsid w:val="009C6616"/>
    <w:rsid w:val="009C72E4"/>
    <w:rsid w:val="009C7862"/>
    <w:rsid w:val="009C7AE2"/>
    <w:rsid w:val="009D01D3"/>
    <w:rsid w:val="009D07F4"/>
    <w:rsid w:val="009D10AE"/>
    <w:rsid w:val="009D154D"/>
    <w:rsid w:val="009D15FB"/>
    <w:rsid w:val="009D1AEE"/>
    <w:rsid w:val="009D2223"/>
    <w:rsid w:val="009D262F"/>
    <w:rsid w:val="009D3116"/>
    <w:rsid w:val="009D3524"/>
    <w:rsid w:val="009D36D4"/>
    <w:rsid w:val="009D3B52"/>
    <w:rsid w:val="009D3D71"/>
    <w:rsid w:val="009D44EF"/>
    <w:rsid w:val="009D4E92"/>
    <w:rsid w:val="009D5041"/>
    <w:rsid w:val="009D5042"/>
    <w:rsid w:val="009D5675"/>
    <w:rsid w:val="009D57FC"/>
    <w:rsid w:val="009D614D"/>
    <w:rsid w:val="009D61CC"/>
    <w:rsid w:val="009D6475"/>
    <w:rsid w:val="009D681E"/>
    <w:rsid w:val="009D6AAE"/>
    <w:rsid w:val="009D6D7B"/>
    <w:rsid w:val="009D6D7F"/>
    <w:rsid w:val="009D6F3A"/>
    <w:rsid w:val="009D795E"/>
    <w:rsid w:val="009D7B10"/>
    <w:rsid w:val="009D7DC7"/>
    <w:rsid w:val="009E0037"/>
    <w:rsid w:val="009E02F1"/>
    <w:rsid w:val="009E16F5"/>
    <w:rsid w:val="009E1750"/>
    <w:rsid w:val="009E1DDA"/>
    <w:rsid w:val="009E1E65"/>
    <w:rsid w:val="009E28F0"/>
    <w:rsid w:val="009E2B60"/>
    <w:rsid w:val="009E37BD"/>
    <w:rsid w:val="009E3B07"/>
    <w:rsid w:val="009E40F2"/>
    <w:rsid w:val="009E45E9"/>
    <w:rsid w:val="009E5087"/>
    <w:rsid w:val="009E598F"/>
    <w:rsid w:val="009E6AC4"/>
    <w:rsid w:val="009E6ED4"/>
    <w:rsid w:val="009E706A"/>
    <w:rsid w:val="009E75FF"/>
    <w:rsid w:val="009E784D"/>
    <w:rsid w:val="009F02EB"/>
    <w:rsid w:val="009F160E"/>
    <w:rsid w:val="009F19BC"/>
    <w:rsid w:val="009F1A07"/>
    <w:rsid w:val="009F1A2B"/>
    <w:rsid w:val="009F1EF2"/>
    <w:rsid w:val="009F21C9"/>
    <w:rsid w:val="009F25A4"/>
    <w:rsid w:val="009F31DE"/>
    <w:rsid w:val="009F340F"/>
    <w:rsid w:val="009F48E1"/>
    <w:rsid w:val="009F4C73"/>
    <w:rsid w:val="009F4D19"/>
    <w:rsid w:val="009F4ECB"/>
    <w:rsid w:val="009F4F45"/>
    <w:rsid w:val="009F5C81"/>
    <w:rsid w:val="009F61D7"/>
    <w:rsid w:val="009F6BA2"/>
    <w:rsid w:val="009F7064"/>
    <w:rsid w:val="009F7098"/>
    <w:rsid w:val="009F7436"/>
    <w:rsid w:val="009F7555"/>
    <w:rsid w:val="00A0012B"/>
    <w:rsid w:val="00A0077B"/>
    <w:rsid w:val="00A007E9"/>
    <w:rsid w:val="00A018A9"/>
    <w:rsid w:val="00A01AB9"/>
    <w:rsid w:val="00A0222A"/>
    <w:rsid w:val="00A023F7"/>
    <w:rsid w:val="00A0261E"/>
    <w:rsid w:val="00A02CE6"/>
    <w:rsid w:val="00A04482"/>
    <w:rsid w:val="00A044EE"/>
    <w:rsid w:val="00A0468A"/>
    <w:rsid w:val="00A04BB3"/>
    <w:rsid w:val="00A056B0"/>
    <w:rsid w:val="00A057D1"/>
    <w:rsid w:val="00A05941"/>
    <w:rsid w:val="00A05CD8"/>
    <w:rsid w:val="00A05F5E"/>
    <w:rsid w:val="00A0658D"/>
    <w:rsid w:val="00A06A8F"/>
    <w:rsid w:val="00A06C27"/>
    <w:rsid w:val="00A075C7"/>
    <w:rsid w:val="00A07B65"/>
    <w:rsid w:val="00A07BC0"/>
    <w:rsid w:val="00A1001E"/>
    <w:rsid w:val="00A105EE"/>
    <w:rsid w:val="00A117CB"/>
    <w:rsid w:val="00A11A65"/>
    <w:rsid w:val="00A12259"/>
    <w:rsid w:val="00A1249A"/>
    <w:rsid w:val="00A128A8"/>
    <w:rsid w:val="00A12A11"/>
    <w:rsid w:val="00A13C4D"/>
    <w:rsid w:val="00A13ED3"/>
    <w:rsid w:val="00A14198"/>
    <w:rsid w:val="00A1479D"/>
    <w:rsid w:val="00A14AE5"/>
    <w:rsid w:val="00A14F6C"/>
    <w:rsid w:val="00A15A7B"/>
    <w:rsid w:val="00A16134"/>
    <w:rsid w:val="00A16747"/>
    <w:rsid w:val="00A1676D"/>
    <w:rsid w:val="00A16D0B"/>
    <w:rsid w:val="00A17381"/>
    <w:rsid w:val="00A173F2"/>
    <w:rsid w:val="00A17536"/>
    <w:rsid w:val="00A17AA4"/>
    <w:rsid w:val="00A17C93"/>
    <w:rsid w:val="00A2016E"/>
    <w:rsid w:val="00A20405"/>
    <w:rsid w:val="00A21DAE"/>
    <w:rsid w:val="00A224B7"/>
    <w:rsid w:val="00A224B9"/>
    <w:rsid w:val="00A226D0"/>
    <w:rsid w:val="00A2289D"/>
    <w:rsid w:val="00A23245"/>
    <w:rsid w:val="00A232AA"/>
    <w:rsid w:val="00A2393F"/>
    <w:rsid w:val="00A23C49"/>
    <w:rsid w:val="00A24AA8"/>
    <w:rsid w:val="00A250BD"/>
    <w:rsid w:val="00A2527D"/>
    <w:rsid w:val="00A2560A"/>
    <w:rsid w:val="00A2574C"/>
    <w:rsid w:val="00A25E31"/>
    <w:rsid w:val="00A25F9C"/>
    <w:rsid w:val="00A26582"/>
    <w:rsid w:val="00A265CC"/>
    <w:rsid w:val="00A26AE1"/>
    <w:rsid w:val="00A274C3"/>
    <w:rsid w:val="00A30796"/>
    <w:rsid w:val="00A30BAF"/>
    <w:rsid w:val="00A320BB"/>
    <w:rsid w:val="00A32193"/>
    <w:rsid w:val="00A32CB2"/>
    <w:rsid w:val="00A32DA1"/>
    <w:rsid w:val="00A33380"/>
    <w:rsid w:val="00A35425"/>
    <w:rsid w:val="00A355B9"/>
    <w:rsid w:val="00A35A1C"/>
    <w:rsid w:val="00A35B5C"/>
    <w:rsid w:val="00A360A4"/>
    <w:rsid w:val="00A366D4"/>
    <w:rsid w:val="00A36BB3"/>
    <w:rsid w:val="00A37550"/>
    <w:rsid w:val="00A37ADE"/>
    <w:rsid w:val="00A37BE5"/>
    <w:rsid w:val="00A40D47"/>
    <w:rsid w:val="00A41054"/>
    <w:rsid w:val="00A4130B"/>
    <w:rsid w:val="00A41AE8"/>
    <w:rsid w:val="00A41F28"/>
    <w:rsid w:val="00A42650"/>
    <w:rsid w:val="00A428DE"/>
    <w:rsid w:val="00A42F2A"/>
    <w:rsid w:val="00A43545"/>
    <w:rsid w:val="00A43B66"/>
    <w:rsid w:val="00A43C4F"/>
    <w:rsid w:val="00A43E4C"/>
    <w:rsid w:val="00A4468A"/>
    <w:rsid w:val="00A46476"/>
    <w:rsid w:val="00A465C1"/>
    <w:rsid w:val="00A46B00"/>
    <w:rsid w:val="00A470A3"/>
    <w:rsid w:val="00A47401"/>
    <w:rsid w:val="00A47551"/>
    <w:rsid w:val="00A477B3"/>
    <w:rsid w:val="00A51B47"/>
    <w:rsid w:val="00A51C54"/>
    <w:rsid w:val="00A528B4"/>
    <w:rsid w:val="00A5291A"/>
    <w:rsid w:val="00A52EA4"/>
    <w:rsid w:val="00A531A6"/>
    <w:rsid w:val="00A539D3"/>
    <w:rsid w:val="00A53ED2"/>
    <w:rsid w:val="00A555CA"/>
    <w:rsid w:val="00A55976"/>
    <w:rsid w:val="00A5634B"/>
    <w:rsid w:val="00A56651"/>
    <w:rsid w:val="00A56AE2"/>
    <w:rsid w:val="00A60714"/>
    <w:rsid w:val="00A60E61"/>
    <w:rsid w:val="00A60E76"/>
    <w:rsid w:val="00A60F15"/>
    <w:rsid w:val="00A61291"/>
    <w:rsid w:val="00A6135E"/>
    <w:rsid w:val="00A621DB"/>
    <w:rsid w:val="00A62FA4"/>
    <w:rsid w:val="00A6313C"/>
    <w:rsid w:val="00A63455"/>
    <w:rsid w:val="00A635F5"/>
    <w:rsid w:val="00A63B94"/>
    <w:rsid w:val="00A649D3"/>
    <w:rsid w:val="00A652A2"/>
    <w:rsid w:val="00A6548D"/>
    <w:rsid w:val="00A656CB"/>
    <w:rsid w:val="00A658A2"/>
    <w:rsid w:val="00A66752"/>
    <w:rsid w:val="00A66EC4"/>
    <w:rsid w:val="00A66F76"/>
    <w:rsid w:val="00A6703C"/>
    <w:rsid w:val="00A672D8"/>
    <w:rsid w:val="00A67EC2"/>
    <w:rsid w:val="00A71C4A"/>
    <w:rsid w:val="00A72126"/>
    <w:rsid w:val="00A7219C"/>
    <w:rsid w:val="00A722A4"/>
    <w:rsid w:val="00A730B7"/>
    <w:rsid w:val="00A735B3"/>
    <w:rsid w:val="00A7416B"/>
    <w:rsid w:val="00A744D5"/>
    <w:rsid w:val="00A7495B"/>
    <w:rsid w:val="00A75164"/>
    <w:rsid w:val="00A75781"/>
    <w:rsid w:val="00A758F8"/>
    <w:rsid w:val="00A75A3E"/>
    <w:rsid w:val="00A75AC5"/>
    <w:rsid w:val="00A75C02"/>
    <w:rsid w:val="00A75CF1"/>
    <w:rsid w:val="00A760B6"/>
    <w:rsid w:val="00A76157"/>
    <w:rsid w:val="00A761C4"/>
    <w:rsid w:val="00A76540"/>
    <w:rsid w:val="00A765B3"/>
    <w:rsid w:val="00A7705C"/>
    <w:rsid w:val="00A77448"/>
    <w:rsid w:val="00A77F11"/>
    <w:rsid w:val="00A77F33"/>
    <w:rsid w:val="00A80514"/>
    <w:rsid w:val="00A8053D"/>
    <w:rsid w:val="00A80FC4"/>
    <w:rsid w:val="00A811CE"/>
    <w:rsid w:val="00A81E5B"/>
    <w:rsid w:val="00A820F7"/>
    <w:rsid w:val="00A82687"/>
    <w:rsid w:val="00A82973"/>
    <w:rsid w:val="00A832D6"/>
    <w:rsid w:val="00A8352F"/>
    <w:rsid w:val="00A843D3"/>
    <w:rsid w:val="00A850FD"/>
    <w:rsid w:val="00A85349"/>
    <w:rsid w:val="00A85A9A"/>
    <w:rsid w:val="00A85B90"/>
    <w:rsid w:val="00A86507"/>
    <w:rsid w:val="00A86DCC"/>
    <w:rsid w:val="00A87110"/>
    <w:rsid w:val="00A87614"/>
    <w:rsid w:val="00A87629"/>
    <w:rsid w:val="00A878F5"/>
    <w:rsid w:val="00A879BC"/>
    <w:rsid w:val="00A87F47"/>
    <w:rsid w:val="00A90C12"/>
    <w:rsid w:val="00A90CF3"/>
    <w:rsid w:val="00A90E5A"/>
    <w:rsid w:val="00A913C6"/>
    <w:rsid w:val="00A91812"/>
    <w:rsid w:val="00A91C4E"/>
    <w:rsid w:val="00A92116"/>
    <w:rsid w:val="00A92B10"/>
    <w:rsid w:val="00A92ED4"/>
    <w:rsid w:val="00A92F58"/>
    <w:rsid w:val="00A93287"/>
    <w:rsid w:val="00A93515"/>
    <w:rsid w:val="00A9357C"/>
    <w:rsid w:val="00A938FD"/>
    <w:rsid w:val="00A94736"/>
    <w:rsid w:val="00A948BC"/>
    <w:rsid w:val="00A94E38"/>
    <w:rsid w:val="00A94E42"/>
    <w:rsid w:val="00A94F24"/>
    <w:rsid w:val="00A9501F"/>
    <w:rsid w:val="00A95040"/>
    <w:rsid w:val="00A95D86"/>
    <w:rsid w:val="00A95E08"/>
    <w:rsid w:val="00A95F25"/>
    <w:rsid w:val="00A9607D"/>
    <w:rsid w:val="00A972FB"/>
    <w:rsid w:val="00A976CE"/>
    <w:rsid w:val="00A97B34"/>
    <w:rsid w:val="00A97D97"/>
    <w:rsid w:val="00AA02DF"/>
    <w:rsid w:val="00AA0892"/>
    <w:rsid w:val="00AA0A3F"/>
    <w:rsid w:val="00AA0E12"/>
    <w:rsid w:val="00AA0EF2"/>
    <w:rsid w:val="00AA1FB4"/>
    <w:rsid w:val="00AA29EB"/>
    <w:rsid w:val="00AA3219"/>
    <w:rsid w:val="00AA3CFC"/>
    <w:rsid w:val="00AA3F40"/>
    <w:rsid w:val="00AA444B"/>
    <w:rsid w:val="00AA5AA6"/>
    <w:rsid w:val="00AA5AD3"/>
    <w:rsid w:val="00AA5EDA"/>
    <w:rsid w:val="00AA60B2"/>
    <w:rsid w:val="00AA667F"/>
    <w:rsid w:val="00AA7791"/>
    <w:rsid w:val="00AA785D"/>
    <w:rsid w:val="00AA7CA2"/>
    <w:rsid w:val="00AB0D64"/>
    <w:rsid w:val="00AB1CEA"/>
    <w:rsid w:val="00AB1E93"/>
    <w:rsid w:val="00AB2080"/>
    <w:rsid w:val="00AB20E2"/>
    <w:rsid w:val="00AB218A"/>
    <w:rsid w:val="00AB25C5"/>
    <w:rsid w:val="00AB2C69"/>
    <w:rsid w:val="00AB2F1B"/>
    <w:rsid w:val="00AB3350"/>
    <w:rsid w:val="00AB40FA"/>
    <w:rsid w:val="00AB420C"/>
    <w:rsid w:val="00AB491E"/>
    <w:rsid w:val="00AB5548"/>
    <w:rsid w:val="00AB565D"/>
    <w:rsid w:val="00AB5683"/>
    <w:rsid w:val="00AB56B2"/>
    <w:rsid w:val="00AB5B9A"/>
    <w:rsid w:val="00AB62CB"/>
    <w:rsid w:val="00AB64AD"/>
    <w:rsid w:val="00AB66EB"/>
    <w:rsid w:val="00AB753F"/>
    <w:rsid w:val="00AB7FAD"/>
    <w:rsid w:val="00AC00ED"/>
    <w:rsid w:val="00AC07E7"/>
    <w:rsid w:val="00AC1179"/>
    <w:rsid w:val="00AC1722"/>
    <w:rsid w:val="00AC1795"/>
    <w:rsid w:val="00AC17A2"/>
    <w:rsid w:val="00AC1F61"/>
    <w:rsid w:val="00AC20FD"/>
    <w:rsid w:val="00AC2274"/>
    <w:rsid w:val="00AC238F"/>
    <w:rsid w:val="00AC2AC8"/>
    <w:rsid w:val="00AC2C7E"/>
    <w:rsid w:val="00AC2D3B"/>
    <w:rsid w:val="00AC319B"/>
    <w:rsid w:val="00AC340D"/>
    <w:rsid w:val="00AC3506"/>
    <w:rsid w:val="00AC3F75"/>
    <w:rsid w:val="00AC420E"/>
    <w:rsid w:val="00AC4453"/>
    <w:rsid w:val="00AC4D93"/>
    <w:rsid w:val="00AC50E1"/>
    <w:rsid w:val="00AC5228"/>
    <w:rsid w:val="00AC52EE"/>
    <w:rsid w:val="00AC586A"/>
    <w:rsid w:val="00AC67EA"/>
    <w:rsid w:val="00AC68EA"/>
    <w:rsid w:val="00AC6C90"/>
    <w:rsid w:val="00AC72E1"/>
    <w:rsid w:val="00AC752D"/>
    <w:rsid w:val="00AC7BE7"/>
    <w:rsid w:val="00AC7F28"/>
    <w:rsid w:val="00AD0B95"/>
    <w:rsid w:val="00AD0BBE"/>
    <w:rsid w:val="00AD1712"/>
    <w:rsid w:val="00AD1C82"/>
    <w:rsid w:val="00AD2244"/>
    <w:rsid w:val="00AD2375"/>
    <w:rsid w:val="00AD2643"/>
    <w:rsid w:val="00AD2703"/>
    <w:rsid w:val="00AD29A7"/>
    <w:rsid w:val="00AD38D7"/>
    <w:rsid w:val="00AD3D2E"/>
    <w:rsid w:val="00AD4801"/>
    <w:rsid w:val="00AD5070"/>
    <w:rsid w:val="00AD5529"/>
    <w:rsid w:val="00AD5C36"/>
    <w:rsid w:val="00AD6069"/>
    <w:rsid w:val="00AD6874"/>
    <w:rsid w:val="00AD6B20"/>
    <w:rsid w:val="00AD6B5B"/>
    <w:rsid w:val="00AD71E8"/>
    <w:rsid w:val="00AD7240"/>
    <w:rsid w:val="00AD7395"/>
    <w:rsid w:val="00AD79C3"/>
    <w:rsid w:val="00AD7AC8"/>
    <w:rsid w:val="00AE0048"/>
    <w:rsid w:val="00AE03B4"/>
    <w:rsid w:val="00AE0740"/>
    <w:rsid w:val="00AE170F"/>
    <w:rsid w:val="00AE28C2"/>
    <w:rsid w:val="00AE28CC"/>
    <w:rsid w:val="00AE3B49"/>
    <w:rsid w:val="00AE42CB"/>
    <w:rsid w:val="00AE43BC"/>
    <w:rsid w:val="00AE5413"/>
    <w:rsid w:val="00AE673A"/>
    <w:rsid w:val="00AE6B26"/>
    <w:rsid w:val="00AF0686"/>
    <w:rsid w:val="00AF17CD"/>
    <w:rsid w:val="00AF2091"/>
    <w:rsid w:val="00AF222D"/>
    <w:rsid w:val="00AF24CB"/>
    <w:rsid w:val="00AF34B1"/>
    <w:rsid w:val="00AF38CF"/>
    <w:rsid w:val="00AF3AE3"/>
    <w:rsid w:val="00AF3C8D"/>
    <w:rsid w:val="00AF4599"/>
    <w:rsid w:val="00AF5047"/>
    <w:rsid w:val="00AF5059"/>
    <w:rsid w:val="00AF6150"/>
    <w:rsid w:val="00AF694C"/>
    <w:rsid w:val="00AF6EEB"/>
    <w:rsid w:val="00AF7669"/>
    <w:rsid w:val="00AF79AF"/>
    <w:rsid w:val="00AF7B44"/>
    <w:rsid w:val="00AF7EC4"/>
    <w:rsid w:val="00AF7EFD"/>
    <w:rsid w:val="00B010DC"/>
    <w:rsid w:val="00B011FB"/>
    <w:rsid w:val="00B01403"/>
    <w:rsid w:val="00B02169"/>
    <w:rsid w:val="00B0240F"/>
    <w:rsid w:val="00B025C5"/>
    <w:rsid w:val="00B02845"/>
    <w:rsid w:val="00B02B4D"/>
    <w:rsid w:val="00B03E17"/>
    <w:rsid w:val="00B03E99"/>
    <w:rsid w:val="00B044BD"/>
    <w:rsid w:val="00B04C7C"/>
    <w:rsid w:val="00B04E25"/>
    <w:rsid w:val="00B04E5A"/>
    <w:rsid w:val="00B0501F"/>
    <w:rsid w:val="00B050CC"/>
    <w:rsid w:val="00B055F6"/>
    <w:rsid w:val="00B057E1"/>
    <w:rsid w:val="00B05DB5"/>
    <w:rsid w:val="00B06898"/>
    <w:rsid w:val="00B06A51"/>
    <w:rsid w:val="00B06ED9"/>
    <w:rsid w:val="00B070B8"/>
    <w:rsid w:val="00B0758B"/>
    <w:rsid w:val="00B07672"/>
    <w:rsid w:val="00B07711"/>
    <w:rsid w:val="00B07A2A"/>
    <w:rsid w:val="00B07B9C"/>
    <w:rsid w:val="00B11515"/>
    <w:rsid w:val="00B11581"/>
    <w:rsid w:val="00B11951"/>
    <w:rsid w:val="00B11F59"/>
    <w:rsid w:val="00B12236"/>
    <w:rsid w:val="00B126DA"/>
    <w:rsid w:val="00B129D8"/>
    <w:rsid w:val="00B1325C"/>
    <w:rsid w:val="00B137F8"/>
    <w:rsid w:val="00B139C5"/>
    <w:rsid w:val="00B13C3B"/>
    <w:rsid w:val="00B1405B"/>
    <w:rsid w:val="00B14650"/>
    <w:rsid w:val="00B14BBF"/>
    <w:rsid w:val="00B14DBE"/>
    <w:rsid w:val="00B15464"/>
    <w:rsid w:val="00B16321"/>
    <w:rsid w:val="00B17893"/>
    <w:rsid w:val="00B17ADB"/>
    <w:rsid w:val="00B17E5D"/>
    <w:rsid w:val="00B20274"/>
    <w:rsid w:val="00B202E0"/>
    <w:rsid w:val="00B205AF"/>
    <w:rsid w:val="00B20A80"/>
    <w:rsid w:val="00B20C67"/>
    <w:rsid w:val="00B21142"/>
    <w:rsid w:val="00B215C8"/>
    <w:rsid w:val="00B21CEF"/>
    <w:rsid w:val="00B21D15"/>
    <w:rsid w:val="00B223CD"/>
    <w:rsid w:val="00B224A3"/>
    <w:rsid w:val="00B22776"/>
    <w:rsid w:val="00B229CA"/>
    <w:rsid w:val="00B23F9B"/>
    <w:rsid w:val="00B24167"/>
    <w:rsid w:val="00B241FE"/>
    <w:rsid w:val="00B25229"/>
    <w:rsid w:val="00B25AAF"/>
    <w:rsid w:val="00B25B71"/>
    <w:rsid w:val="00B25D07"/>
    <w:rsid w:val="00B25D0B"/>
    <w:rsid w:val="00B2741C"/>
    <w:rsid w:val="00B27485"/>
    <w:rsid w:val="00B3038D"/>
    <w:rsid w:val="00B304EE"/>
    <w:rsid w:val="00B30719"/>
    <w:rsid w:val="00B30798"/>
    <w:rsid w:val="00B30AD0"/>
    <w:rsid w:val="00B30B3A"/>
    <w:rsid w:val="00B31624"/>
    <w:rsid w:val="00B326DD"/>
    <w:rsid w:val="00B3274C"/>
    <w:rsid w:val="00B330A1"/>
    <w:rsid w:val="00B34012"/>
    <w:rsid w:val="00B3421C"/>
    <w:rsid w:val="00B34913"/>
    <w:rsid w:val="00B34BC5"/>
    <w:rsid w:val="00B35037"/>
    <w:rsid w:val="00B35A21"/>
    <w:rsid w:val="00B35EDF"/>
    <w:rsid w:val="00B3671B"/>
    <w:rsid w:val="00B36ED7"/>
    <w:rsid w:val="00B37358"/>
    <w:rsid w:val="00B40780"/>
    <w:rsid w:val="00B40877"/>
    <w:rsid w:val="00B40DFE"/>
    <w:rsid w:val="00B40F1F"/>
    <w:rsid w:val="00B41597"/>
    <w:rsid w:val="00B423D3"/>
    <w:rsid w:val="00B42B0A"/>
    <w:rsid w:val="00B430ED"/>
    <w:rsid w:val="00B43353"/>
    <w:rsid w:val="00B4356B"/>
    <w:rsid w:val="00B439A8"/>
    <w:rsid w:val="00B442BE"/>
    <w:rsid w:val="00B442E4"/>
    <w:rsid w:val="00B44733"/>
    <w:rsid w:val="00B44B44"/>
    <w:rsid w:val="00B44BBC"/>
    <w:rsid w:val="00B45980"/>
    <w:rsid w:val="00B45A2F"/>
    <w:rsid w:val="00B45EA5"/>
    <w:rsid w:val="00B461B9"/>
    <w:rsid w:val="00B46509"/>
    <w:rsid w:val="00B46BB7"/>
    <w:rsid w:val="00B474C8"/>
    <w:rsid w:val="00B476F6"/>
    <w:rsid w:val="00B47A5A"/>
    <w:rsid w:val="00B47ABD"/>
    <w:rsid w:val="00B47FE6"/>
    <w:rsid w:val="00B500EC"/>
    <w:rsid w:val="00B504F7"/>
    <w:rsid w:val="00B51100"/>
    <w:rsid w:val="00B51213"/>
    <w:rsid w:val="00B515E9"/>
    <w:rsid w:val="00B51B01"/>
    <w:rsid w:val="00B52082"/>
    <w:rsid w:val="00B5216F"/>
    <w:rsid w:val="00B52DE9"/>
    <w:rsid w:val="00B52E48"/>
    <w:rsid w:val="00B52FC4"/>
    <w:rsid w:val="00B53108"/>
    <w:rsid w:val="00B531DD"/>
    <w:rsid w:val="00B53249"/>
    <w:rsid w:val="00B53D62"/>
    <w:rsid w:val="00B53DA5"/>
    <w:rsid w:val="00B546D2"/>
    <w:rsid w:val="00B54A6D"/>
    <w:rsid w:val="00B54D32"/>
    <w:rsid w:val="00B55D0A"/>
    <w:rsid w:val="00B55F51"/>
    <w:rsid w:val="00B56677"/>
    <w:rsid w:val="00B56CB0"/>
    <w:rsid w:val="00B57114"/>
    <w:rsid w:val="00B5781D"/>
    <w:rsid w:val="00B57AC3"/>
    <w:rsid w:val="00B605A3"/>
    <w:rsid w:val="00B6141B"/>
    <w:rsid w:val="00B62160"/>
    <w:rsid w:val="00B621DC"/>
    <w:rsid w:val="00B62B0A"/>
    <w:rsid w:val="00B62E1F"/>
    <w:rsid w:val="00B62F88"/>
    <w:rsid w:val="00B6322A"/>
    <w:rsid w:val="00B6345D"/>
    <w:rsid w:val="00B64893"/>
    <w:rsid w:val="00B648AC"/>
    <w:rsid w:val="00B649D5"/>
    <w:rsid w:val="00B64A65"/>
    <w:rsid w:val="00B64BA8"/>
    <w:rsid w:val="00B65393"/>
    <w:rsid w:val="00B656F7"/>
    <w:rsid w:val="00B65ACD"/>
    <w:rsid w:val="00B65FB2"/>
    <w:rsid w:val="00B663AD"/>
    <w:rsid w:val="00B67691"/>
    <w:rsid w:val="00B6769F"/>
    <w:rsid w:val="00B67A46"/>
    <w:rsid w:val="00B7091B"/>
    <w:rsid w:val="00B7099E"/>
    <w:rsid w:val="00B70A78"/>
    <w:rsid w:val="00B70B50"/>
    <w:rsid w:val="00B7175E"/>
    <w:rsid w:val="00B7210A"/>
    <w:rsid w:val="00B7286E"/>
    <w:rsid w:val="00B72A19"/>
    <w:rsid w:val="00B72F73"/>
    <w:rsid w:val="00B73435"/>
    <w:rsid w:val="00B74181"/>
    <w:rsid w:val="00B74286"/>
    <w:rsid w:val="00B74822"/>
    <w:rsid w:val="00B74BFD"/>
    <w:rsid w:val="00B74E3A"/>
    <w:rsid w:val="00B74EB0"/>
    <w:rsid w:val="00B7500F"/>
    <w:rsid w:val="00B75760"/>
    <w:rsid w:val="00B75EED"/>
    <w:rsid w:val="00B76018"/>
    <w:rsid w:val="00B762CE"/>
    <w:rsid w:val="00B7727E"/>
    <w:rsid w:val="00B77720"/>
    <w:rsid w:val="00B779B7"/>
    <w:rsid w:val="00B77D1D"/>
    <w:rsid w:val="00B809BE"/>
    <w:rsid w:val="00B80B60"/>
    <w:rsid w:val="00B80C22"/>
    <w:rsid w:val="00B80D39"/>
    <w:rsid w:val="00B80D4B"/>
    <w:rsid w:val="00B80D9D"/>
    <w:rsid w:val="00B80F55"/>
    <w:rsid w:val="00B816CD"/>
    <w:rsid w:val="00B8199C"/>
    <w:rsid w:val="00B81EC5"/>
    <w:rsid w:val="00B82E23"/>
    <w:rsid w:val="00B82F28"/>
    <w:rsid w:val="00B830F7"/>
    <w:rsid w:val="00B83958"/>
    <w:rsid w:val="00B83A3F"/>
    <w:rsid w:val="00B83F10"/>
    <w:rsid w:val="00B846B0"/>
    <w:rsid w:val="00B85707"/>
    <w:rsid w:val="00B85A1B"/>
    <w:rsid w:val="00B85E9C"/>
    <w:rsid w:val="00B86995"/>
    <w:rsid w:val="00B86B2A"/>
    <w:rsid w:val="00B8722B"/>
    <w:rsid w:val="00B872CA"/>
    <w:rsid w:val="00B9090C"/>
    <w:rsid w:val="00B90E31"/>
    <w:rsid w:val="00B910BF"/>
    <w:rsid w:val="00B91961"/>
    <w:rsid w:val="00B91BDC"/>
    <w:rsid w:val="00B925AE"/>
    <w:rsid w:val="00B92602"/>
    <w:rsid w:val="00B92909"/>
    <w:rsid w:val="00B92C33"/>
    <w:rsid w:val="00B934FA"/>
    <w:rsid w:val="00B939F9"/>
    <w:rsid w:val="00B9547C"/>
    <w:rsid w:val="00B9572D"/>
    <w:rsid w:val="00B95D81"/>
    <w:rsid w:val="00B95E94"/>
    <w:rsid w:val="00B961A0"/>
    <w:rsid w:val="00B9644F"/>
    <w:rsid w:val="00B96D5C"/>
    <w:rsid w:val="00B96EF2"/>
    <w:rsid w:val="00BA010F"/>
    <w:rsid w:val="00BA016C"/>
    <w:rsid w:val="00BA03F3"/>
    <w:rsid w:val="00BA043B"/>
    <w:rsid w:val="00BA0AE5"/>
    <w:rsid w:val="00BA0D7A"/>
    <w:rsid w:val="00BA0FBF"/>
    <w:rsid w:val="00BA170C"/>
    <w:rsid w:val="00BA1D4B"/>
    <w:rsid w:val="00BA2AF2"/>
    <w:rsid w:val="00BA3495"/>
    <w:rsid w:val="00BA36ED"/>
    <w:rsid w:val="00BA3A3B"/>
    <w:rsid w:val="00BA4A0E"/>
    <w:rsid w:val="00BA4AC8"/>
    <w:rsid w:val="00BA52B0"/>
    <w:rsid w:val="00BA53E6"/>
    <w:rsid w:val="00BA6059"/>
    <w:rsid w:val="00BA60A1"/>
    <w:rsid w:val="00BA60FF"/>
    <w:rsid w:val="00BA614D"/>
    <w:rsid w:val="00BA74D9"/>
    <w:rsid w:val="00BA77EB"/>
    <w:rsid w:val="00BB0031"/>
    <w:rsid w:val="00BB046B"/>
    <w:rsid w:val="00BB04AF"/>
    <w:rsid w:val="00BB0506"/>
    <w:rsid w:val="00BB0E1F"/>
    <w:rsid w:val="00BB17C0"/>
    <w:rsid w:val="00BB1B87"/>
    <w:rsid w:val="00BB29DE"/>
    <w:rsid w:val="00BB2C27"/>
    <w:rsid w:val="00BB2E40"/>
    <w:rsid w:val="00BB3BB8"/>
    <w:rsid w:val="00BB3C9D"/>
    <w:rsid w:val="00BB3DF9"/>
    <w:rsid w:val="00BB4D4C"/>
    <w:rsid w:val="00BB517E"/>
    <w:rsid w:val="00BB58CD"/>
    <w:rsid w:val="00BB5E78"/>
    <w:rsid w:val="00BB5E87"/>
    <w:rsid w:val="00BB63F7"/>
    <w:rsid w:val="00BB7235"/>
    <w:rsid w:val="00BB76E3"/>
    <w:rsid w:val="00BB7DCD"/>
    <w:rsid w:val="00BC04E3"/>
    <w:rsid w:val="00BC14EE"/>
    <w:rsid w:val="00BC15BF"/>
    <w:rsid w:val="00BC1925"/>
    <w:rsid w:val="00BC1B57"/>
    <w:rsid w:val="00BC1D6D"/>
    <w:rsid w:val="00BC2073"/>
    <w:rsid w:val="00BC212C"/>
    <w:rsid w:val="00BC2918"/>
    <w:rsid w:val="00BC2BF2"/>
    <w:rsid w:val="00BC3604"/>
    <w:rsid w:val="00BC3BBC"/>
    <w:rsid w:val="00BC40FF"/>
    <w:rsid w:val="00BC443B"/>
    <w:rsid w:val="00BC448E"/>
    <w:rsid w:val="00BC468B"/>
    <w:rsid w:val="00BC4B20"/>
    <w:rsid w:val="00BC592C"/>
    <w:rsid w:val="00BC5C5D"/>
    <w:rsid w:val="00BC6DA8"/>
    <w:rsid w:val="00BC76AB"/>
    <w:rsid w:val="00BC7F3D"/>
    <w:rsid w:val="00BD010D"/>
    <w:rsid w:val="00BD01A3"/>
    <w:rsid w:val="00BD022B"/>
    <w:rsid w:val="00BD0B6D"/>
    <w:rsid w:val="00BD0CD8"/>
    <w:rsid w:val="00BD0E73"/>
    <w:rsid w:val="00BD132C"/>
    <w:rsid w:val="00BD186F"/>
    <w:rsid w:val="00BD18A3"/>
    <w:rsid w:val="00BD1EF6"/>
    <w:rsid w:val="00BD218C"/>
    <w:rsid w:val="00BD2735"/>
    <w:rsid w:val="00BD28F3"/>
    <w:rsid w:val="00BD35A8"/>
    <w:rsid w:val="00BD4034"/>
    <w:rsid w:val="00BD41EC"/>
    <w:rsid w:val="00BD42FB"/>
    <w:rsid w:val="00BD4FF8"/>
    <w:rsid w:val="00BD5EA2"/>
    <w:rsid w:val="00BD5F18"/>
    <w:rsid w:val="00BD6434"/>
    <w:rsid w:val="00BD68B1"/>
    <w:rsid w:val="00BD73BF"/>
    <w:rsid w:val="00BD786C"/>
    <w:rsid w:val="00BD7996"/>
    <w:rsid w:val="00BD7998"/>
    <w:rsid w:val="00BD7A1C"/>
    <w:rsid w:val="00BD7FA7"/>
    <w:rsid w:val="00BE098C"/>
    <w:rsid w:val="00BE10AE"/>
    <w:rsid w:val="00BE165D"/>
    <w:rsid w:val="00BE1660"/>
    <w:rsid w:val="00BE19A0"/>
    <w:rsid w:val="00BE1BCB"/>
    <w:rsid w:val="00BE2000"/>
    <w:rsid w:val="00BE2F51"/>
    <w:rsid w:val="00BE34F9"/>
    <w:rsid w:val="00BE36DF"/>
    <w:rsid w:val="00BE4294"/>
    <w:rsid w:val="00BE4532"/>
    <w:rsid w:val="00BE45A9"/>
    <w:rsid w:val="00BE4615"/>
    <w:rsid w:val="00BE48D3"/>
    <w:rsid w:val="00BE5CD9"/>
    <w:rsid w:val="00BE7383"/>
    <w:rsid w:val="00BE7972"/>
    <w:rsid w:val="00BE7BB3"/>
    <w:rsid w:val="00BE7FDF"/>
    <w:rsid w:val="00BF0291"/>
    <w:rsid w:val="00BF09D2"/>
    <w:rsid w:val="00BF0AFF"/>
    <w:rsid w:val="00BF1630"/>
    <w:rsid w:val="00BF243A"/>
    <w:rsid w:val="00BF249B"/>
    <w:rsid w:val="00BF26FB"/>
    <w:rsid w:val="00BF2766"/>
    <w:rsid w:val="00BF4BF7"/>
    <w:rsid w:val="00BF518C"/>
    <w:rsid w:val="00BF5849"/>
    <w:rsid w:val="00BF6B4A"/>
    <w:rsid w:val="00BF6D72"/>
    <w:rsid w:val="00BF6DC2"/>
    <w:rsid w:val="00BF7866"/>
    <w:rsid w:val="00BF79F0"/>
    <w:rsid w:val="00C002F2"/>
    <w:rsid w:val="00C00480"/>
    <w:rsid w:val="00C00CDD"/>
    <w:rsid w:val="00C01B30"/>
    <w:rsid w:val="00C01E9B"/>
    <w:rsid w:val="00C02C36"/>
    <w:rsid w:val="00C03767"/>
    <w:rsid w:val="00C03B6A"/>
    <w:rsid w:val="00C046B8"/>
    <w:rsid w:val="00C04DF4"/>
    <w:rsid w:val="00C0509E"/>
    <w:rsid w:val="00C05369"/>
    <w:rsid w:val="00C05445"/>
    <w:rsid w:val="00C0546D"/>
    <w:rsid w:val="00C05DC3"/>
    <w:rsid w:val="00C05E31"/>
    <w:rsid w:val="00C06983"/>
    <w:rsid w:val="00C071C0"/>
    <w:rsid w:val="00C076C1"/>
    <w:rsid w:val="00C0778B"/>
    <w:rsid w:val="00C078AE"/>
    <w:rsid w:val="00C07DB1"/>
    <w:rsid w:val="00C1139C"/>
    <w:rsid w:val="00C11CAF"/>
    <w:rsid w:val="00C11FA6"/>
    <w:rsid w:val="00C12EB6"/>
    <w:rsid w:val="00C12F7B"/>
    <w:rsid w:val="00C13276"/>
    <w:rsid w:val="00C132D1"/>
    <w:rsid w:val="00C137AF"/>
    <w:rsid w:val="00C13903"/>
    <w:rsid w:val="00C13967"/>
    <w:rsid w:val="00C13C91"/>
    <w:rsid w:val="00C13EBE"/>
    <w:rsid w:val="00C13FFC"/>
    <w:rsid w:val="00C1408F"/>
    <w:rsid w:val="00C141B2"/>
    <w:rsid w:val="00C14882"/>
    <w:rsid w:val="00C14B74"/>
    <w:rsid w:val="00C151E0"/>
    <w:rsid w:val="00C156F9"/>
    <w:rsid w:val="00C15B63"/>
    <w:rsid w:val="00C1606D"/>
    <w:rsid w:val="00C16F78"/>
    <w:rsid w:val="00C17D08"/>
    <w:rsid w:val="00C17E25"/>
    <w:rsid w:val="00C20413"/>
    <w:rsid w:val="00C2075D"/>
    <w:rsid w:val="00C20DF8"/>
    <w:rsid w:val="00C20E35"/>
    <w:rsid w:val="00C20FC7"/>
    <w:rsid w:val="00C210FC"/>
    <w:rsid w:val="00C21295"/>
    <w:rsid w:val="00C217B2"/>
    <w:rsid w:val="00C224D8"/>
    <w:rsid w:val="00C229F9"/>
    <w:rsid w:val="00C23086"/>
    <w:rsid w:val="00C23229"/>
    <w:rsid w:val="00C237FB"/>
    <w:rsid w:val="00C23F24"/>
    <w:rsid w:val="00C24292"/>
    <w:rsid w:val="00C25ABC"/>
    <w:rsid w:val="00C25B7B"/>
    <w:rsid w:val="00C26850"/>
    <w:rsid w:val="00C26DED"/>
    <w:rsid w:val="00C26EA4"/>
    <w:rsid w:val="00C271F0"/>
    <w:rsid w:val="00C27316"/>
    <w:rsid w:val="00C2762C"/>
    <w:rsid w:val="00C30969"/>
    <w:rsid w:val="00C309C3"/>
    <w:rsid w:val="00C30B6E"/>
    <w:rsid w:val="00C30F79"/>
    <w:rsid w:val="00C311E8"/>
    <w:rsid w:val="00C31B32"/>
    <w:rsid w:val="00C31D75"/>
    <w:rsid w:val="00C330DB"/>
    <w:rsid w:val="00C33410"/>
    <w:rsid w:val="00C337FC"/>
    <w:rsid w:val="00C33CAF"/>
    <w:rsid w:val="00C34409"/>
    <w:rsid w:val="00C345F3"/>
    <w:rsid w:val="00C346DE"/>
    <w:rsid w:val="00C34905"/>
    <w:rsid w:val="00C352A0"/>
    <w:rsid w:val="00C36895"/>
    <w:rsid w:val="00C36FB2"/>
    <w:rsid w:val="00C374D7"/>
    <w:rsid w:val="00C377A0"/>
    <w:rsid w:val="00C402FD"/>
    <w:rsid w:val="00C404A9"/>
    <w:rsid w:val="00C404F4"/>
    <w:rsid w:val="00C40646"/>
    <w:rsid w:val="00C40AFD"/>
    <w:rsid w:val="00C40B64"/>
    <w:rsid w:val="00C4115C"/>
    <w:rsid w:val="00C413C2"/>
    <w:rsid w:val="00C41727"/>
    <w:rsid w:val="00C417DD"/>
    <w:rsid w:val="00C420AF"/>
    <w:rsid w:val="00C42C5F"/>
    <w:rsid w:val="00C42EC9"/>
    <w:rsid w:val="00C4329E"/>
    <w:rsid w:val="00C43378"/>
    <w:rsid w:val="00C433E9"/>
    <w:rsid w:val="00C43518"/>
    <w:rsid w:val="00C43E4E"/>
    <w:rsid w:val="00C44D05"/>
    <w:rsid w:val="00C44E14"/>
    <w:rsid w:val="00C45135"/>
    <w:rsid w:val="00C452CB"/>
    <w:rsid w:val="00C45673"/>
    <w:rsid w:val="00C457D5"/>
    <w:rsid w:val="00C45816"/>
    <w:rsid w:val="00C4585B"/>
    <w:rsid w:val="00C4599A"/>
    <w:rsid w:val="00C46ED5"/>
    <w:rsid w:val="00C474F9"/>
    <w:rsid w:val="00C47C57"/>
    <w:rsid w:val="00C47D44"/>
    <w:rsid w:val="00C50505"/>
    <w:rsid w:val="00C50A64"/>
    <w:rsid w:val="00C51490"/>
    <w:rsid w:val="00C51495"/>
    <w:rsid w:val="00C52260"/>
    <w:rsid w:val="00C5267D"/>
    <w:rsid w:val="00C52854"/>
    <w:rsid w:val="00C52B1D"/>
    <w:rsid w:val="00C52B54"/>
    <w:rsid w:val="00C53091"/>
    <w:rsid w:val="00C530FB"/>
    <w:rsid w:val="00C53D8D"/>
    <w:rsid w:val="00C540F1"/>
    <w:rsid w:val="00C5423F"/>
    <w:rsid w:val="00C5491C"/>
    <w:rsid w:val="00C54A82"/>
    <w:rsid w:val="00C54E03"/>
    <w:rsid w:val="00C55320"/>
    <w:rsid w:val="00C55A28"/>
    <w:rsid w:val="00C55C82"/>
    <w:rsid w:val="00C562E5"/>
    <w:rsid w:val="00C563D6"/>
    <w:rsid w:val="00C5659A"/>
    <w:rsid w:val="00C56817"/>
    <w:rsid w:val="00C57C18"/>
    <w:rsid w:val="00C57ED7"/>
    <w:rsid w:val="00C6015F"/>
    <w:rsid w:val="00C6017B"/>
    <w:rsid w:val="00C6076C"/>
    <w:rsid w:val="00C60A1F"/>
    <w:rsid w:val="00C60D87"/>
    <w:rsid w:val="00C60FB8"/>
    <w:rsid w:val="00C61467"/>
    <w:rsid w:val="00C61929"/>
    <w:rsid w:val="00C61AD5"/>
    <w:rsid w:val="00C6239F"/>
    <w:rsid w:val="00C6240B"/>
    <w:rsid w:val="00C62B30"/>
    <w:rsid w:val="00C634F6"/>
    <w:rsid w:val="00C6372C"/>
    <w:rsid w:val="00C64C28"/>
    <w:rsid w:val="00C6575E"/>
    <w:rsid w:val="00C65EE4"/>
    <w:rsid w:val="00C665E3"/>
    <w:rsid w:val="00C66A1B"/>
    <w:rsid w:val="00C66C93"/>
    <w:rsid w:val="00C705EB"/>
    <w:rsid w:val="00C7080F"/>
    <w:rsid w:val="00C70961"/>
    <w:rsid w:val="00C70DEF"/>
    <w:rsid w:val="00C710B0"/>
    <w:rsid w:val="00C71212"/>
    <w:rsid w:val="00C71730"/>
    <w:rsid w:val="00C724DE"/>
    <w:rsid w:val="00C72556"/>
    <w:rsid w:val="00C72774"/>
    <w:rsid w:val="00C7288A"/>
    <w:rsid w:val="00C7358E"/>
    <w:rsid w:val="00C74222"/>
    <w:rsid w:val="00C74352"/>
    <w:rsid w:val="00C75010"/>
    <w:rsid w:val="00C7573F"/>
    <w:rsid w:val="00C7597F"/>
    <w:rsid w:val="00C75BE6"/>
    <w:rsid w:val="00C75F4F"/>
    <w:rsid w:val="00C76057"/>
    <w:rsid w:val="00C762EB"/>
    <w:rsid w:val="00C76A4B"/>
    <w:rsid w:val="00C773F5"/>
    <w:rsid w:val="00C77B88"/>
    <w:rsid w:val="00C80A75"/>
    <w:rsid w:val="00C80FFF"/>
    <w:rsid w:val="00C826E7"/>
    <w:rsid w:val="00C82F11"/>
    <w:rsid w:val="00C831BD"/>
    <w:rsid w:val="00C83682"/>
    <w:rsid w:val="00C83998"/>
    <w:rsid w:val="00C8410C"/>
    <w:rsid w:val="00C842C1"/>
    <w:rsid w:val="00C84380"/>
    <w:rsid w:val="00C8528C"/>
    <w:rsid w:val="00C856F5"/>
    <w:rsid w:val="00C85844"/>
    <w:rsid w:val="00C859B6"/>
    <w:rsid w:val="00C85A16"/>
    <w:rsid w:val="00C85DF2"/>
    <w:rsid w:val="00C86889"/>
    <w:rsid w:val="00C87662"/>
    <w:rsid w:val="00C878FF"/>
    <w:rsid w:val="00C90B92"/>
    <w:rsid w:val="00C90E97"/>
    <w:rsid w:val="00C91CE7"/>
    <w:rsid w:val="00C91E7D"/>
    <w:rsid w:val="00C92C0E"/>
    <w:rsid w:val="00C93136"/>
    <w:rsid w:val="00C93432"/>
    <w:rsid w:val="00C93816"/>
    <w:rsid w:val="00C93CA6"/>
    <w:rsid w:val="00C93D0F"/>
    <w:rsid w:val="00C93F8F"/>
    <w:rsid w:val="00C941AA"/>
    <w:rsid w:val="00C94415"/>
    <w:rsid w:val="00C94856"/>
    <w:rsid w:val="00C94DF9"/>
    <w:rsid w:val="00C9500D"/>
    <w:rsid w:val="00C958FC"/>
    <w:rsid w:val="00C95B10"/>
    <w:rsid w:val="00C95C86"/>
    <w:rsid w:val="00C962AA"/>
    <w:rsid w:val="00C96D9F"/>
    <w:rsid w:val="00C9726D"/>
    <w:rsid w:val="00C97C23"/>
    <w:rsid w:val="00C97CE6"/>
    <w:rsid w:val="00C97DD6"/>
    <w:rsid w:val="00CA0404"/>
    <w:rsid w:val="00CA0405"/>
    <w:rsid w:val="00CA0503"/>
    <w:rsid w:val="00CA0EC5"/>
    <w:rsid w:val="00CA0F5B"/>
    <w:rsid w:val="00CA1118"/>
    <w:rsid w:val="00CA1498"/>
    <w:rsid w:val="00CA1FD7"/>
    <w:rsid w:val="00CA2707"/>
    <w:rsid w:val="00CA277B"/>
    <w:rsid w:val="00CA27E5"/>
    <w:rsid w:val="00CA2A5E"/>
    <w:rsid w:val="00CA2E1C"/>
    <w:rsid w:val="00CA3182"/>
    <w:rsid w:val="00CA3408"/>
    <w:rsid w:val="00CA3563"/>
    <w:rsid w:val="00CA3E7B"/>
    <w:rsid w:val="00CA4A31"/>
    <w:rsid w:val="00CA509C"/>
    <w:rsid w:val="00CA577A"/>
    <w:rsid w:val="00CA5C0C"/>
    <w:rsid w:val="00CA5CEF"/>
    <w:rsid w:val="00CA5CF8"/>
    <w:rsid w:val="00CA5E47"/>
    <w:rsid w:val="00CA5FE9"/>
    <w:rsid w:val="00CA60A3"/>
    <w:rsid w:val="00CA789F"/>
    <w:rsid w:val="00CB067A"/>
    <w:rsid w:val="00CB082A"/>
    <w:rsid w:val="00CB0F0A"/>
    <w:rsid w:val="00CB12DE"/>
    <w:rsid w:val="00CB1423"/>
    <w:rsid w:val="00CB1D99"/>
    <w:rsid w:val="00CB251A"/>
    <w:rsid w:val="00CB27C8"/>
    <w:rsid w:val="00CB2823"/>
    <w:rsid w:val="00CB2D9F"/>
    <w:rsid w:val="00CB31CC"/>
    <w:rsid w:val="00CB384C"/>
    <w:rsid w:val="00CB3C22"/>
    <w:rsid w:val="00CB3C36"/>
    <w:rsid w:val="00CB3DF6"/>
    <w:rsid w:val="00CB4074"/>
    <w:rsid w:val="00CB40D3"/>
    <w:rsid w:val="00CB43D7"/>
    <w:rsid w:val="00CB4728"/>
    <w:rsid w:val="00CB4859"/>
    <w:rsid w:val="00CB4CDD"/>
    <w:rsid w:val="00CB508F"/>
    <w:rsid w:val="00CB517C"/>
    <w:rsid w:val="00CB5CE6"/>
    <w:rsid w:val="00CB5DF7"/>
    <w:rsid w:val="00CB64A1"/>
    <w:rsid w:val="00CB6742"/>
    <w:rsid w:val="00CB6BFA"/>
    <w:rsid w:val="00CB7386"/>
    <w:rsid w:val="00CB795A"/>
    <w:rsid w:val="00CB7D4D"/>
    <w:rsid w:val="00CC0138"/>
    <w:rsid w:val="00CC06E6"/>
    <w:rsid w:val="00CC0D98"/>
    <w:rsid w:val="00CC0E44"/>
    <w:rsid w:val="00CC1025"/>
    <w:rsid w:val="00CC13BE"/>
    <w:rsid w:val="00CC1FAA"/>
    <w:rsid w:val="00CC2613"/>
    <w:rsid w:val="00CC280E"/>
    <w:rsid w:val="00CC2D18"/>
    <w:rsid w:val="00CC373B"/>
    <w:rsid w:val="00CC3A12"/>
    <w:rsid w:val="00CC3ACD"/>
    <w:rsid w:val="00CC3CFB"/>
    <w:rsid w:val="00CC42F4"/>
    <w:rsid w:val="00CC50DB"/>
    <w:rsid w:val="00CC5378"/>
    <w:rsid w:val="00CC53D6"/>
    <w:rsid w:val="00CC5754"/>
    <w:rsid w:val="00CC5B2B"/>
    <w:rsid w:val="00CC69E8"/>
    <w:rsid w:val="00CC69EF"/>
    <w:rsid w:val="00CC6FC7"/>
    <w:rsid w:val="00CC721E"/>
    <w:rsid w:val="00CC7279"/>
    <w:rsid w:val="00CC74C7"/>
    <w:rsid w:val="00CC79C6"/>
    <w:rsid w:val="00CC7A8A"/>
    <w:rsid w:val="00CC7B1A"/>
    <w:rsid w:val="00CC7B8F"/>
    <w:rsid w:val="00CD00F7"/>
    <w:rsid w:val="00CD042F"/>
    <w:rsid w:val="00CD0447"/>
    <w:rsid w:val="00CD0975"/>
    <w:rsid w:val="00CD0CE4"/>
    <w:rsid w:val="00CD0E5E"/>
    <w:rsid w:val="00CD12C8"/>
    <w:rsid w:val="00CD1A5A"/>
    <w:rsid w:val="00CD2011"/>
    <w:rsid w:val="00CD279A"/>
    <w:rsid w:val="00CD27EB"/>
    <w:rsid w:val="00CD2F06"/>
    <w:rsid w:val="00CD3271"/>
    <w:rsid w:val="00CD336A"/>
    <w:rsid w:val="00CD3875"/>
    <w:rsid w:val="00CD3FEB"/>
    <w:rsid w:val="00CD406F"/>
    <w:rsid w:val="00CD41C8"/>
    <w:rsid w:val="00CD43F0"/>
    <w:rsid w:val="00CD480E"/>
    <w:rsid w:val="00CD4CFE"/>
    <w:rsid w:val="00CD5C02"/>
    <w:rsid w:val="00CD6451"/>
    <w:rsid w:val="00CD737C"/>
    <w:rsid w:val="00CD737E"/>
    <w:rsid w:val="00CE02B8"/>
    <w:rsid w:val="00CE0934"/>
    <w:rsid w:val="00CE13CC"/>
    <w:rsid w:val="00CE1C69"/>
    <w:rsid w:val="00CE1CA6"/>
    <w:rsid w:val="00CE21B5"/>
    <w:rsid w:val="00CE21BB"/>
    <w:rsid w:val="00CE224F"/>
    <w:rsid w:val="00CE27CE"/>
    <w:rsid w:val="00CE2F5A"/>
    <w:rsid w:val="00CE37A6"/>
    <w:rsid w:val="00CE385E"/>
    <w:rsid w:val="00CE3A57"/>
    <w:rsid w:val="00CE3E84"/>
    <w:rsid w:val="00CE42F4"/>
    <w:rsid w:val="00CE452B"/>
    <w:rsid w:val="00CE4C94"/>
    <w:rsid w:val="00CE57CD"/>
    <w:rsid w:val="00CE6590"/>
    <w:rsid w:val="00CE6D87"/>
    <w:rsid w:val="00CE7290"/>
    <w:rsid w:val="00CE72E7"/>
    <w:rsid w:val="00CE765F"/>
    <w:rsid w:val="00CE7676"/>
    <w:rsid w:val="00CE7895"/>
    <w:rsid w:val="00CE78B8"/>
    <w:rsid w:val="00CF04D6"/>
    <w:rsid w:val="00CF0D24"/>
    <w:rsid w:val="00CF1A55"/>
    <w:rsid w:val="00CF1B3F"/>
    <w:rsid w:val="00CF2173"/>
    <w:rsid w:val="00CF245E"/>
    <w:rsid w:val="00CF2DB1"/>
    <w:rsid w:val="00CF2F7A"/>
    <w:rsid w:val="00CF302C"/>
    <w:rsid w:val="00CF32FB"/>
    <w:rsid w:val="00CF3749"/>
    <w:rsid w:val="00CF4526"/>
    <w:rsid w:val="00CF489A"/>
    <w:rsid w:val="00CF4FB3"/>
    <w:rsid w:val="00CF52A1"/>
    <w:rsid w:val="00CF5527"/>
    <w:rsid w:val="00CF57B0"/>
    <w:rsid w:val="00CF592C"/>
    <w:rsid w:val="00CF5C65"/>
    <w:rsid w:val="00CF62BC"/>
    <w:rsid w:val="00CF67B3"/>
    <w:rsid w:val="00CF68CB"/>
    <w:rsid w:val="00CF730D"/>
    <w:rsid w:val="00CF7390"/>
    <w:rsid w:val="00D0026B"/>
    <w:rsid w:val="00D005D4"/>
    <w:rsid w:val="00D0091B"/>
    <w:rsid w:val="00D00D5A"/>
    <w:rsid w:val="00D00EE1"/>
    <w:rsid w:val="00D01505"/>
    <w:rsid w:val="00D02064"/>
    <w:rsid w:val="00D03ECC"/>
    <w:rsid w:val="00D0418D"/>
    <w:rsid w:val="00D04EE6"/>
    <w:rsid w:val="00D052EE"/>
    <w:rsid w:val="00D059BB"/>
    <w:rsid w:val="00D06266"/>
    <w:rsid w:val="00D06816"/>
    <w:rsid w:val="00D0727A"/>
    <w:rsid w:val="00D07978"/>
    <w:rsid w:val="00D07E7B"/>
    <w:rsid w:val="00D10366"/>
    <w:rsid w:val="00D10834"/>
    <w:rsid w:val="00D11325"/>
    <w:rsid w:val="00D115C6"/>
    <w:rsid w:val="00D11BC1"/>
    <w:rsid w:val="00D12ABD"/>
    <w:rsid w:val="00D12CA7"/>
    <w:rsid w:val="00D14142"/>
    <w:rsid w:val="00D1431B"/>
    <w:rsid w:val="00D1477F"/>
    <w:rsid w:val="00D148CE"/>
    <w:rsid w:val="00D14C97"/>
    <w:rsid w:val="00D14D97"/>
    <w:rsid w:val="00D158FC"/>
    <w:rsid w:val="00D15F2B"/>
    <w:rsid w:val="00D16D46"/>
    <w:rsid w:val="00D16E75"/>
    <w:rsid w:val="00D1732C"/>
    <w:rsid w:val="00D17491"/>
    <w:rsid w:val="00D17624"/>
    <w:rsid w:val="00D17B40"/>
    <w:rsid w:val="00D17C58"/>
    <w:rsid w:val="00D21765"/>
    <w:rsid w:val="00D2199B"/>
    <w:rsid w:val="00D22055"/>
    <w:rsid w:val="00D22262"/>
    <w:rsid w:val="00D2258F"/>
    <w:rsid w:val="00D2267C"/>
    <w:rsid w:val="00D2270A"/>
    <w:rsid w:val="00D22EC9"/>
    <w:rsid w:val="00D231BE"/>
    <w:rsid w:val="00D23661"/>
    <w:rsid w:val="00D24117"/>
    <w:rsid w:val="00D24317"/>
    <w:rsid w:val="00D2454A"/>
    <w:rsid w:val="00D24914"/>
    <w:rsid w:val="00D252F7"/>
    <w:rsid w:val="00D25CEF"/>
    <w:rsid w:val="00D2618C"/>
    <w:rsid w:val="00D26242"/>
    <w:rsid w:val="00D26D7C"/>
    <w:rsid w:val="00D27372"/>
    <w:rsid w:val="00D27614"/>
    <w:rsid w:val="00D278B7"/>
    <w:rsid w:val="00D306DE"/>
    <w:rsid w:val="00D30AFF"/>
    <w:rsid w:val="00D31231"/>
    <w:rsid w:val="00D31395"/>
    <w:rsid w:val="00D313F3"/>
    <w:rsid w:val="00D324CC"/>
    <w:rsid w:val="00D3268D"/>
    <w:rsid w:val="00D327A8"/>
    <w:rsid w:val="00D32959"/>
    <w:rsid w:val="00D32C56"/>
    <w:rsid w:val="00D32D02"/>
    <w:rsid w:val="00D3335C"/>
    <w:rsid w:val="00D333FB"/>
    <w:rsid w:val="00D33BDD"/>
    <w:rsid w:val="00D33CEA"/>
    <w:rsid w:val="00D345DD"/>
    <w:rsid w:val="00D34F39"/>
    <w:rsid w:val="00D350F1"/>
    <w:rsid w:val="00D3557B"/>
    <w:rsid w:val="00D35782"/>
    <w:rsid w:val="00D35987"/>
    <w:rsid w:val="00D36404"/>
    <w:rsid w:val="00D3677C"/>
    <w:rsid w:val="00D36A05"/>
    <w:rsid w:val="00D36EC0"/>
    <w:rsid w:val="00D36EC9"/>
    <w:rsid w:val="00D37232"/>
    <w:rsid w:val="00D37BBB"/>
    <w:rsid w:val="00D40A6B"/>
    <w:rsid w:val="00D40C48"/>
    <w:rsid w:val="00D41BD9"/>
    <w:rsid w:val="00D41DDF"/>
    <w:rsid w:val="00D41DEC"/>
    <w:rsid w:val="00D41DFA"/>
    <w:rsid w:val="00D4375A"/>
    <w:rsid w:val="00D439B6"/>
    <w:rsid w:val="00D44A6F"/>
    <w:rsid w:val="00D44C68"/>
    <w:rsid w:val="00D44C74"/>
    <w:rsid w:val="00D45687"/>
    <w:rsid w:val="00D459F7"/>
    <w:rsid w:val="00D467B6"/>
    <w:rsid w:val="00D47E6C"/>
    <w:rsid w:val="00D50997"/>
    <w:rsid w:val="00D5151C"/>
    <w:rsid w:val="00D51908"/>
    <w:rsid w:val="00D51C22"/>
    <w:rsid w:val="00D51CDE"/>
    <w:rsid w:val="00D5228C"/>
    <w:rsid w:val="00D53219"/>
    <w:rsid w:val="00D5356D"/>
    <w:rsid w:val="00D53CAF"/>
    <w:rsid w:val="00D53D90"/>
    <w:rsid w:val="00D53DCE"/>
    <w:rsid w:val="00D544B4"/>
    <w:rsid w:val="00D548CC"/>
    <w:rsid w:val="00D54BD9"/>
    <w:rsid w:val="00D55557"/>
    <w:rsid w:val="00D557F5"/>
    <w:rsid w:val="00D56565"/>
    <w:rsid w:val="00D56736"/>
    <w:rsid w:val="00D6037B"/>
    <w:rsid w:val="00D6054A"/>
    <w:rsid w:val="00D61CD7"/>
    <w:rsid w:val="00D625BD"/>
    <w:rsid w:val="00D6278A"/>
    <w:rsid w:val="00D62968"/>
    <w:rsid w:val="00D629D7"/>
    <w:rsid w:val="00D6344C"/>
    <w:rsid w:val="00D64034"/>
    <w:rsid w:val="00D649EA"/>
    <w:rsid w:val="00D6523A"/>
    <w:rsid w:val="00D65578"/>
    <w:rsid w:val="00D65674"/>
    <w:rsid w:val="00D65677"/>
    <w:rsid w:val="00D65946"/>
    <w:rsid w:val="00D664D5"/>
    <w:rsid w:val="00D66607"/>
    <w:rsid w:val="00D66FBF"/>
    <w:rsid w:val="00D67002"/>
    <w:rsid w:val="00D67996"/>
    <w:rsid w:val="00D67BF0"/>
    <w:rsid w:val="00D67DDD"/>
    <w:rsid w:val="00D71238"/>
    <w:rsid w:val="00D71C93"/>
    <w:rsid w:val="00D724A2"/>
    <w:rsid w:val="00D7264C"/>
    <w:rsid w:val="00D72CBF"/>
    <w:rsid w:val="00D72ECE"/>
    <w:rsid w:val="00D73DFD"/>
    <w:rsid w:val="00D7413A"/>
    <w:rsid w:val="00D742D4"/>
    <w:rsid w:val="00D74B90"/>
    <w:rsid w:val="00D750D0"/>
    <w:rsid w:val="00D77A60"/>
    <w:rsid w:val="00D77B61"/>
    <w:rsid w:val="00D77F33"/>
    <w:rsid w:val="00D81061"/>
    <w:rsid w:val="00D819CE"/>
    <w:rsid w:val="00D82F3B"/>
    <w:rsid w:val="00D840F9"/>
    <w:rsid w:val="00D8415B"/>
    <w:rsid w:val="00D848E3"/>
    <w:rsid w:val="00D84955"/>
    <w:rsid w:val="00D84B2A"/>
    <w:rsid w:val="00D84F44"/>
    <w:rsid w:val="00D85082"/>
    <w:rsid w:val="00D85769"/>
    <w:rsid w:val="00D85B37"/>
    <w:rsid w:val="00D8616E"/>
    <w:rsid w:val="00D863E3"/>
    <w:rsid w:val="00D86415"/>
    <w:rsid w:val="00D87D53"/>
    <w:rsid w:val="00D87DFE"/>
    <w:rsid w:val="00D9175A"/>
    <w:rsid w:val="00D92025"/>
    <w:rsid w:val="00D920AE"/>
    <w:rsid w:val="00D9210A"/>
    <w:rsid w:val="00D93185"/>
    <w:rsid w:val="00D9327D"/>
    <w:rsid w:val="00D9394F"/>
    <w:rsid w:val="00D9437A"/>
    <w:rsid w:val="00D94729"/>
    <w:rsid w:val="00D94767"/>
    <w:rsid w:val="00D94E8F"/>
    <w:rsid w:val="00D954D1"/>
    <w:rsid w:val="00D965BF"/>
    <w:rsid w:val="00D968D1"/>
    <w:rsid w:val="00D96C1A"/>
    <w:rsid w:val="00D97303"/>
    <w:rsid w:val="00D97540"/>
    <w:rsid w:val="00D97ACB"/>
    <w:rsid w:val="00D97F44"/>
    <w:rsid w:val="00DA0F11"/>
    <w:rsid w:val="00DA0FB1"/>
    <w:rsid w:val="00DA1A26"/>
    <w:rsid w:val="00DA20E5"/>
    <w:rsid w:val="00DA3112"/>
    <w:rsid w:val="00DA3219"/>
    <w:rsid w:val="00DA339B"/>
    <w:rsid w:val="00DA4206"/>
    <w:rsid w:val="00DA4E34"/>
    <w:rsid w:val="00DA5FAF"/>
    <w:rsid w:val="00DA615C"/>
    <w:rsid w:val="00DA6551"/>
    <w:rsid w:val="00DA659E"/>
    <w:rsid w:val="00DA685A"/>
    <w:rsid w:val="00DA6ACC"/>
    <w:rsid w:val="00DA6D28"/>
    <w:rsid w:val="00DA7B74"/>
    <w:rsid w:val="00DA7C71"/>
    <w:rsid w:val="00DA7DDF"/>
    <w:rsid w:val="00DB02F0"/>
    <w:rsid w:val="00DB0632"/>
    <w:rsid w:val="00DB0930"/>
    <w:rsid w:val="00DB0B4A"/>
    <w:rsid w:val="00DB10B5"/>
    <w:rsid w:val="00DB19DB"/>
    <w:rsid w:val="00DB2F11"/>
    <w:rsid w:val="00DB3242"/>
    <w:rsid w:val="00DB331D"/>
    <w:rsid w:val="00DB38A4"/>
    <w:rsid w:val="00DB3B22"/>
    <w:rsid w:val="00DB4789"/>
    <w:rsid w:val="00DB4A56"/>
    <w:rsid w:val="00DB4B42"/>
    <w:rsid w:val="00DB4EB1"/>
    <w:rsid w:val="00DB5D4C"/>
    <w:rsid w:val="00DB5F23"/>
    <w:rsid w:val="00DB62A6"/>
    <w:rsid w:val="00DB635D"/>
    <w:rsid w:val="00DB690C"/>
    <w:rsid w:val="00DB7648"/>
    <w:rsid w:val="00DB7756"/>
    <w:rsid w:val="00DB792A"/>
    <w:rsid w:val="00DC00AF"/>
    <w:rsid w:val="00DC04CD"/>
    <w:rsid w:val="00DC099F"/>
    <w:rsid w:val="00DC0DDC"/>
    <w:rsid w:val="00DC1736"/>
    <w:rsid w:val="00DC1D31"/>
    <w:rsid w:val="00DC1F09"/>
    <w:rsid w:val="00DC2344"/>
    <w:rsid w:val="00DC25ED"/>
    <w:rsid w:val="00DC2F06"/>
    <w:rsid w:val="00DC2F27"/>
    <w:rsid w:val="00DC3741"/>
    <w:rsid w:val="00DC3883"/>
    <w:rsid w:val="00DC3ABB"/>
    <w:rsid w:val="00DC3B14"/>
    <w:rsid w:val="00DC3C35"/>
    <w:rsid w:val="00DC3E6E"/>
    <w:rsid w:val="00DC3F4B"/>
    <w:rsid w:val="00DC3F58"/>
    <w:rsid w:val="00DC40D9"/>
    <w:rsid w:val="00DC44C4"/>
    <w:rsid w:val="00DC472C"/>
    <w:rsid w:val="00DC4D2F"/>
    <w:rsid w:val="00DC5077"/>
    <w:rsid w:val="00DC6501"/>
    <w:rsid w:val="00DC69E8"/>
    <w:rsid w:val="00DC6BE8"/>
    <w:rsid w:val="00DC6EF4"/>
    <w:rsid w:val="00DC7713"/>
    <w:rsid w:val="00DC7B56"/>
    <w:rsid w:val="00DD0564"/>
    <w:rsid w:val="00DD10C1"/>
    <w:rsid w:val="00DD1848"/>
    <w:rsid w:val="00DD1B74"/>
    <w:rsid w:val="00DD29D3"/>
    <w:rsid w:val="00DD41BF"/>
    <w:rsid w:val="00DD4202"/>
    <w:rsid w:val="00DD585B"/>
    <w:rsid w:val="00DD5921"/>
    <w:rsid w:val="00DD5BD2"/>
    <w:rsid w:val="00DD5DC2"/>
    <w:rsid w:val="00DD69E1"/>
    <w:rsid w:val="00DD76C7"/>
    <w:rsid w:val="00DD7775"/>
    <w:rsid w:val="00DE071A"/>
    <w:rsid w:val="00DE0827"/>
    <w:rsid w:val="00DE10DC"/>
    <w:rsid w:val="00DE262F"/>
    <w:rsid w:val="00DE2779"/>
    <w:rsid w:val="00DE2E8A"/>
    <w:rsid w:val="00DE310A"/>
    <w:rsid w:val="00DE3613"/>
    <w:rsid w:val="00DE3A50"/>
    <w:rsid w:val="00DE4058"/>
    <w:rsid w:val="00DE42CC"/>
    <w:rsid w:val="00DE4376"/>
    <w:rsid w:val="00DE56E4"/>
    <w:rsid w:val="00DE5F05"/>
    <w:rsid w:val="00DE6D3A"/>
    <w:rsid w:val="00DE6F40"/>
    <w:rsid w:val="00DE7540"/>
    <w:rsid w:val="00DE77E3"/>
    <w:rsid w:val="00DE792D"/>
    <w:rsid w:val="00DE7930"/>
    <w:rsid w:val="00DE7C04"/>
    <w:rsid w:val="00DE7FD0"/>
    <w:rsid w:val="00DF055A"/>
    <w:rsid w:val="00DF0CEB"/>
    <w:rsid w:val="00DF12F8"/>
    <w:rsid w:val="00DF1455"/>
    <w:rsid w:val="00DF2C03"/>
    <w:rsid w:val="00DF2C5F"/>
    <w:rsid w:val="00DF2C93"/>
    <w:rsid w:val="00DF2DFC"/>
    <w:rsid w:val="00DF30E1"/>
    <w:rsid w:val="00DF33A4"/>
    <w:rsid w:val="00DF3571"/>
    <w:rsid w:val="00DF3A69"/>
    <w:rsid w:val="00DF3CB1"/>
    <w:rsid w:val="00DF3F70"/>
    <w:rsid w:val="00DF4016"/>
    <w:rsid w:val="00DF415E"/>
    <w:rsid w:val="00DF49F9"/>
    <w:rsid w:val="00DF4A4E"/>
    <w:rsid w:val="00DF4B8E"/>
    <w:rsid w:val="00DF4C33"/>
    <w:rsid w:val="00DF4DBC"/>
    <w:rsid w:val="00DF4ECF"/>
    <w:rsid w:val="00DF5075"/>
    <w:rsid w:val="00DF58F5"/>
    <w:rsid w:val="00DF5ED6"/>
    <w:rsid w:val="00DF5FB2"/>
    <w:rsid w:val="00DF651B"/>
    <w:rsid w:val="00DF77DD"/>
    <w:rsid w:val="00E00B96"/>
    <w:rsid w:val="00E0127B"/>
    <w:rsid w:val="00E012F5"/>
    <w:rsid w:val="00E0139B"/>
    <w:rsid w:val="00E01438"/>
    <w:rsid w:val="00E015FC"/>
    <w:rsid w:val="00E01665"/>
    <w:rsid w:val="00E0213C"/>
    <w:rsid w:val="00E0251A"/>
    <w:rsid w:val="00E02CB5"/>
    <w:rsid w:val="00E03D0B"/>
    <w:rsid w:val="00E0430D"/>
    <w:rsid w:val="00E04535"/>
    <w:rsid w:val="00E04B2E"/>
    <w:rsid w:val="00E04B31"/>
    <w:rsid w:val="00E04E1D"/>
    <w:rsid w:val="00E0500C"/>
    <w:rsid w:val="00E05668"/>
    <w:rsid w:val="00E05988"/>
    <w:rsid w:val="00E05CCB"/>
    <w:rsid w:val="00E05D94"/>
    <w:rsid w:val="00E06FD0"/>
    <w:rsid w:val="00E078AB"/>
    <w:rsid w:val="00E100E8"/>
    <w:rsid w:val="00E10354"/>
    <w:rsid w:val="00E104FE"/>
    <w:rsid w:val="00E114B6"/>
    <w:rsid w:val="00E11823"/>
    <w:rsid w:val="00E11DFB"/>
    <w:rsid w:val="00E12815"/>
    <w:rsid w:val="00E12B7B"/>
    <w:rsid w:val="00E132F0"/>
    <w:rsid w:val="00E1355F"/>
    <w:rsid w:val="00E13B04"/>
    <w:rsid w:val="00E1405A"/>
    <w:rsid w:val="00E142B6"/>
    <w:rsid w:val="00E14D0D"/>
    <w:rsid w:val="00E14E88"/>
    <w:rsid w:val="00E151DE"/>
    <w:rsid w:val="00E15575"/>
    <w:rsid w:val="00E158F0"/>
    <w:rsid w:val="00E171E9"/>
    <w:rsid w:val="00E17233"/>
    <w:rsid w:val="00E17267"/>
    <w:rsid w:val="00E17385"/>
    <w:rsid w:val="00E177DC"/>
    <w:rsid w:val="00E17886"/>
    <w:rsid w:val="00E178EB"/>
    <w:rsid w:val="00E17F71"/>
    <w:rsid w:val="00E204F0"/>
    <w:rsid w:val="00E205F9"/>
    <w:rsid w:val="00E20952"/>
    <w:rsid w:val="00E20DE0"/>
    <w:rsid w:val="00E2141E"/>
    <w:rsid w:val="00E21BC6"/>
    <w:rsid w:val="00E21E1D"/>
    <w:rsid w:val="00E228C6"/>
    <w:rsid w:val="00E22933"/>
    <w:rsid w:val="00E22D2F"/>
    <w:rsid w:val="00E23F2B"/>
    <w:rsid w:val="00E2457D"/>
    <w:rsid w:val="00E24BFF"/>
    <w:rsid w:val="00E256DF"/>
    <w:rsid w:val="00E25A76"/>
    <w:rsid w:val="00E25F9F"/>
    <w:rsid w:val="00E2607D"/>
    <w:rsid w:val="00E261E7"/>
    <w:rsid w:val="00E268D6"/>
    <w:rsid w:val="00E26B6F"/>
    <w:rsid w:val="00E27053"/>
    <w:rsid w:val="00E274B2"/>
    <w:rsid w:val="00E30872"/>
    <w:rsid w:val="00E30AF9"/>
    <w:rsid w:val="00E30E3B"/>
    <w:rsid w:val="00E31687"/>
    <w:rsid w:val="00E31DA9"/>
    <w:rsid w:val="00E31E28"/>
    <w:rsid w:val="00E32266"/>
    <w:rsid w:val="00E322E9"/>
    <w:rsid w:val="00E3254E"/>
    <w:rsid w:val="00E326D4"/>
    <w:rsid w:val="00E32C76"/>
    <w:rsid w:val="00E32CB1"/>
    <w:rsid w:val="00E32E91"/>
    <w:rsid w:val="00E330C5"/>
    <w:rsid w:val="00E330F4"/>
    <w:rsid w:val="00E3349D"/>
    <w:rsid w:val="00E3385A"/>
    <w:rsid w:val="00E33F4C"/>
    <w:rsid w:val="00E34B6C"/>
    <w:rsid w:val="00E34EDB"/>
    <w:rsid w:val="00E35147"/>
    <w:rsid w:val="00E3526B"/>
    <w:rsid w:val="00E36E3E"/>
    <w:rsid w:val="00E3719A"/>
    <w:rsid w:val="00E37A0E"/>
    <w:rsid w:val="00E37EFD"/>
    <w:rsid w:val="00E37F86"/>
    <w:rsid w:val="00E4271C"/>
    <w:rsid w:val="00E42BC6"/>
    <w:rsid w:val="00E42D57"/>
    <w:rsid w:val="00E43154"/>
    <w:rsid w:val="00E43155"/>
    <w:rsid w:val="00E43522"/>
    <w:rsid w:val="00E43A24"/>
    <w:rsid w:val="00E43D86"/>
    <w:rsid w:val="00E44D47"/>
    <w:rsid w:val="00E45706"/>
    <w:rsid w:val="00E46404"/>
    <w:rsid w:val="00E46574"/>
    <w:rsid w:val="00E46651"/>
    <w:rsid w:val="00E47A17"/>
    <w:rsid w:val="00E47AD6"/>
    <w:rsid w:val="00E50655"/>
    <w:rsid w:val="00E5094C"/>
    <w:rsid w:val="00E5110D"/>
    <w:rsid w:val="00E514D9"/>
    <w:rsid w:val="00E5185F"/>
    <w:rsid w:val="00E51C66"/>
    <w:rsid w:val="00E52054"/>
    <w:rsid w:val="00E521D0"/>
    <w:rsid w:val="00E525B3"/>
    <w:rsid w:val="00E527A3"/>
    <w:rsid w:val="00E536F9"/>
    <w:rsid w:val="00E543BC"/>
    <w:rsid w:val="00E5474A"/>
    <w:rsid w:val="00E54844"/>
    <w:rsid w:val="00E54895"/>
    <w:rsid w:val="00E54A27"/>
    <w:rsid w:val="00E554B0"/>
    <w:rsid w:val="00E559BD"/>
    <w:rsid w:val="00E566B9"/>
    <w:rsid w:val="00E56D0C"/>
    <w:rsid w:val="00E56D73"/>
    <w:rsid w:val="00E56E46"/>
    <w:rsid w:val="00E5776D"/>
    <w:rsid w:val="00E57ADF"/>
    <w:rsid w:val="00E57DE6"/>
    <w:rsid w:val="00E57DF9"/>
    <w:rsid w:val="00E604ED"/>
    <w:rsid w:val="00E60619"/>
    <w:rsid w:val="00E60F0C"/>
    <w:rsid w:val="00E6103B"/>
    <w:rsid w:val="00E61223"/>
    <w:rsid w:val="00E61246"/>
    <w:rsid w:val="00E61802"/>
    <w:rsid w:val="00E61A09"/>
    <w:rsid w:val="00E61AF4"/>
    <w:rsid w:val="00E61BC6"/>
    <w:rsid w:val="00E61F74"/>
    <w:rsid w:val="00E62301"/>
    <w:rsid w:val="00E632EB"/>
    <w:rsid w:val="00E63AC7"/>
    <w:rsid w:val="00E63C0F"/>
    <w:rsid w:val="00E6489B"/>
    <w:rsid w:val="00E64909"/>
    <w:rsid w:val="00E656EE"/>
    <w:rsid w:val="00E657F6"/>
    <w:rsid w:val="00E65A3C"/>
    <w:rsid w:val="00E67561"/>
    <w:rsid w:val="00E67C0A"/>
    <w:rsid w:val="00E67CFA"/>
    <w:rsid w:val="00E70767"/>
    <w:rsid w:val="00E70C6D"/>
    <w:rsid w:val="00E7158D"/>
    <w:rsid w:val="00E71CD6"/>
    <w:rsid w:val="00E72572"/>
    <w:rsid w:val="00E7290F"/>
    <w:rsid w:val="00E72AE9"/>
    <w:rsid w:val="00E73152"/>
    <w:rsid w:val="00E732E6"/>
    <w:rsid w:val="00E7348F"/>
    <w:rsid w:val="00E73D51"/>
    <w:rsid w:val="00E7480E"/>
    <w:rsid w:val="00E74B1D"/>
    <w:rsid w:val="00E75502"/>
    <w:rsid w:val="00E75EC1"/>
    <w:rsid w:val="00E76041"/>
    <w:rsid w:val="00E763F9"/>
    <w:rsid w:val="00E77077"/>
    <w:rsid w:val="00E7726A"/>
    <w:rsid w:val="00E80BFA"/>
    <w:rsid w:val="00E80C03"/>
    <w:rsid w:val="00E80D6E"/>
    <w:rsid w:val="00E81480"/>
    <w:rsid w:val="00E8176B"/>
    <w:rsid w:val="00E8186D"/>
    <w:rsid w:val="00E81DFA"/>
    <w:rsid w:val="00E823D5"/>
    <w:rsid w:val="00E82696"/>
    <w:rsid w:val="00E82CC7"/>
    <w:rsid w:val="00E830BA"/>
    <w:rsid w:val="00E83301"/>
    <w:rsid w:val="00E8331F"/>
    <w:rsid w:val="00E8333F"/>
    <w:rsid w:val="00E83FA5"/>
    <w:rsid w:val="00E840EE"/>
    <w:rsid w:val="00E84660"/>
    <w:rsid w:val="00E84E25"/>
    <w:rsid w:val="00E85307"/>
    <w:rsid w:val="00E85378"/>
    <w:rsid w:val="00E856DF"/>
    <w:rsid w:val="00E85ABA"/>
    <w:rsid w:val="00E860C2"/>
    <w:rsid w:val="00E86439"/>
    <w:rsid w:val="00E86801"/>
    <w:rsid w:val="00E86840"/>
    <w:rsid w:val="00E868AE"/>
    <w:rsid w:val="00E869D4"/>
    <w:rsid w:val="00E86F32"/>
    <w:rsid w:val="00E87555"/>
    <w:rsid w:val="00E876B6"/>
    <w:rsid w:val="00E8786D"/>
    <w:rsid w:val="00E87F93"/>
    <w:rsid w:val="00E907A1"/>
    <w:rsid w:val="00E90A30"/>
    <w:rsid w:val="00E90F8D"/>
    <w:rsid w:val="00E9118C"/>
    <w:rsid w:val="00E913B8"/>
    <w:rsid w:val="00E915C0"/>
    <w:rsid w:val="00E922F8"/>
    <w:rsid w:val="00E925D7"/>
    <w:rsid w:val="00E9265B"/>
    <w:rsid w:val="00E927B0"/>
    <w:rsid w:val="00E92DA8"/>
    <w:rsid w:val="00E92E0F"/>
    <w:rsid w:val="00E931C8"/>
    <w:rsid w:val="00E93318"/>
    <w:rsid w:val="00E933ED"/>
    <w:rsid w:val="00E9391F"/>
    <w:rsid w:val="00E93A36"/>
    <w:rsid w:val="00E93F63"/>
    <w:rsid w:val="00E93FE0"/>
    <w:rsid w:val="00E940C9"/>
    <w:rsid w:val="00E944FF"/>
    <w:rsid w:val="00E94738"/>
    <w:rsid w:val="00E94F7F"/>
    <w:rsid w:val="00E967E7"/>
    <w:rsid w:val="00E96AC4"/>
    <w:rsid w:val="00E970D5"/>
    <w:rsid w:val="00E97AFA"/>
    <w:rsid w:val="00E97C6A"/>
    <w:rsid w:val="00EA0759"/>
    <w:rsid w:val="00EA07CF"/>
    <w:rsid w:val="00EA113A"/>
    <w:rsid w:val="00EA1147"/>
    <w:rsid w:val="00EA2932"/>
    <w:rsid w:val="00EA2C10"/>
    <w:rsid w:val="00EA2E81"/>
    <w:rsid w:val="00EA2EA9"/>
    <w:rsid w:val="00EA2FC5"/>
    <w:rsid w:val="00EA3062"/>
    <w:rsid w:val="00EA3AEA"/>
    <w:rsid w:val="00EA3C56"/>
    <w:rsid w:val="00EA446A"/>
    <w:rsid w:val="00EA469F"/>
    <w:rsid w:val="00EA46E1"/>
    <w:rsid w:val="00EA5217"/>
    <w:rsid w:val="00EA53B2"/>
    <w:rsid w:val="00EA5451"/>
    <w:rsid w:val="00EA57E5"/>
    <w:rsid w:val="00EA5A93"/>
    <w:rsid w:val="00EA5F58"/>
    <w:rsid w:val="00EA6632"/>
    <w:rsid w:val="00EA6997"/>
    <w:rsid w:val="00EA7053"/>
    <w:rsid w:val="00EA710E"/>
    <w:rsid w:val="00EA73A1"/>
    <w:rsid w:val="00EA7633"/>
    <w:rsid w:val="00EA7830"/>
    <w:rsid w:val="00EA78F8"/>
    <w:rsid w:val="00EA79E1"/>
    <w:rsid w:val="00EB0AA9"/>
    <w:rsid w:val="00EB1039"/>
    <w:rsid w:val="00EB104C"/>
    <w:rsid w:val="00EB1DB7"/>
    <w:rsid w:val="00EB2079"/>
    <w:rsid w:val="00EB26C5"/>
    <w:rsid w:val="00EB306B"/>
    <w:rsid w:val="00EB338B"/>
    <w:rsid w:val="00EB340C"/>
    <w:rsid w:val="00EB393A"/>
    <w:rsid w:val="00EB4AFB"/>
    <w:rsid w:val="00EB4CBB"/>
    <w:rsid w:val="00EB518E"/>
    <w:rsid w:val="00EB52F3"/>
    <w:rsid w:val="00EB5460"/>
    <w:rsid w:val="00EB6CA3"/>
    <w:rsid w:val="00EB6EAB"/>
    <w:rsid w:val="00EB77D9"/>
    <w:rsid w:val="00EB7C71"/>
    <w:rsid w:val="00EC04CD"/>
    <w:rsid w:val="00EC09B9"/>
    <w:rsid w:val="00EC10E1"/>
    <w:rsid w:val="00EC160E"/>
    <w:rsid w:val="00EC188D"/>
    <w:rsid w:val="00EC1D6B"/>
    <w:rsid w:val="00EC227A"/>
    <w:rsid w:val="00EC244F"/>
    <w:rsid w:val="00EC2812"/>
    <w:rsid w:val="00EC2A67"/>
    <w:rsid w:val="00EC2D66"/>
    <w:rsid w:val="00EC2F4B"/>
    <w:rsid w:val="00EC3A40"/>
    <w:rsid w:val="00EC3B60"/>
    <w:rsid w:val="00EC4192"/>
    <w:rsid w:val="00EC6600"/>
    <w:rsid w:val="00EC7798"/>
    <w:rsid w:val="00EC7B89"/>
    <w:rsid w:val="00ED00FA"/>
    <w:rsid w:val="00ED097D"/>
    <w:rsid w:val="00ED0A8D"/>
    <w:rsid w:val="00ED0E23"/>
    <w:rsid w:val="00ED13C7"/>
    <w:rsid w:val="00ED167A"/>
    <w:rsid w:val="00ED1ADF"/>
    <w:rsid w:val="00ED2345"/>
    <w:rsid w:val="00ED234E"/>
    <w:rsid w:val="00ED2896"/>
    <w:rsid w:val="00ED2F7B"/>
    <w:rsid w:val="00ED326A"/>
    <w:rsid w:val="00ED3451"/>
    <w:rsid w:val="00ED361E"/>
    <w:rsid w:val="00ED43F7"/>
    <w:rsid w:val="00ED46FC"/>
    <w:rsid w:val="00ED4BFF"/>
    <w:rsid w:val="00ED4D6B"/>
    <w:rsid w:val="00ED5EF8"/>
    <w:rsid w:val="00ED632E"/>
    <w:rsid w:val="00ED67B3"/>
    <w:rsid w:val="00ED6F3A"/>
    <w:rsid w:val="00ED72E7"/>
    <w:rsid w:val="00ED73EC"/>
    <w:rsid w:val="00ED749E"/>
    <w:rsid w:val="00ED7537"/>
    <w:rsid w:val="00ED758F"/>
    <w:rsid w:val="00ED7641"/>
    <w:rsid w:val="00ED7A74"/>
    <w:rsid w:val="00EE0231"/>
    <w:rsid w:val="00EE030A"/>
    <w:rsid w:val="00EE0738"/>
    <w:rsid w:val="00EE1582"/>
    <w:rsid w:val="00EE1FDD"/>
    <w:rsid w:val="00EE227E"/>
    <w:rsid w:val="00EE2676"/>
    <w:rsid w:val="00EE275C"/>
    <w:rsid w:val="00EE2EFB"/>
    <w:rsid w:val="00EE3094"/>
    <w:rsid w:val="00EE3456"/>
    <w:rsid w:val="00EE403A"/>
    <w:rsid w:val="00EE4CE5"/>
    <w:rsid w:val="00EE4D24"/>
    <w:rsid w:val="00EE5862"/>
    <w:rsid w:val="00EE5D05"/>
    <w:rsid w:val="00EE6161"/>
    <w:rsid w:val="00EE6214"/>
    <w:rsid w:val="00EE670F"/>
    <w:rsid w:val="00EE74F3"/>
    <w:rsid w:val="00EE78A5"/>
    <w:rsid w:val="00EE7E28"/>
    <w:rsid w:val="00EF00DA"/>
    <w:rsid w:val="00EF052D"/>
    <w:rsid w:val="00EF0602"/>
    <w:rsid w:val="00EF0D57"/>
    <w:rsid w:val="00EF1714"/>
    <w:rsid w:val="00EF18A1"/>
    <w:rsid w:val="00EF1BC6"/>
    <w:rsid w:val="00EF2084"/>
    <w:rsid w:val="00EF21E9"/>
    <w:rsid w:val="00EF23E2"/>
    <w:rsid w:val="00EF2412"/>
    <w:rsid w:val="00EF2706"/>
    <w:rsid w:val="00EF276E"/>
    <w:rsid w:val="00EF2808"/>
    <w:rsid w:val="00EF285B"/>
    <w:rsid w:val="00EF2980"/>
    <w:rsid w:val="00EF4038"/>
    <w:rsid w:val="00EF450D"/>
    <w:rsid w:val="00EF4B2C"/>
    <w:rsid w:val="00EF4F22"/>
    <w:rsid w:val="00EF521D"/>
    <w:rsid w:val="00EF54D4"/>
    <w:rsid w:val="00EF5618"/>
    <w:rsid w:val="00EF5F38"/>
    <w:rsid w:val="00EF63FC"/>
    <w:rsid w:val="00EF652B"/>
    <w:rsid w:val="00EF6A9F"/>
    <w:rsid w:val="00EF772A"/>
    <w:rsid w:val="00EF7E5B"/>
    <w:rsid w:val="00EF7E5E"/>
    <w:rsid w:val="00F000C7"/>
    <w:rsid w:val="00F00124"/>
    <w:rsid w:val="00F0075C"/>
    <w:rsid w:val="00F00ADB"/>
    <w:rsid w:val="00F00BBE"/>
    <w:rsid w:val="00F00C70"/>
    <w:rsid w:val="00F01267"/>
    <w:rsid w:val="00F01354"/>
    <w:rsid w:val="00F01489"/>
    <w:rsid w:val="00F0192B"/>
    <w:rsid w:val="00F02384"/>
    <w:rsid w:val="00F023F7"/>
    <w:rsid w:val="00F02A50"/>
    <w:rsid w:val="00F02E5C"/>
    <w:rsid w:val="00F0308C"/>
    <w:rsid w:val="00F0312B"/>
    <w:rsid w:val="00F03A00"/>
    <w:rsid w:val="00F03E0C"/>
    <w:rsid w:val="00F04318"/>
    <w:rsid w:val="00F044B5"/>
    <w:rsid w:val="00F04FA0"/>
    <w:rsid w:val="00F05034"/>
    <w:rsid w:val="00F055A7"/>
    <w:rsid w:val="00F05936"/>
    <w:rsid w:val="00F05A4E"/>
    <w:rsid w:val="00F063D5"/>
    <w:rsid w:val="00F0709C"/>
    <w:rsid w:val="00F07111"/>
    <w:rsid w:val="00F07204"/>
    <w:rsid w:val="00F101FD"/>
    <w:rsid w:val="00F10972"/>
    <w:rsid w:val="00F1127C"/>
    <w:rsid w:val="00F118B6"/>
    <w:rsid w:val="00F119CA"/>
    <w:rsid w:val="00F11AFC"/>
    <w:rsid w:val="00F126C0"/>
    <w:rsid w:val="00F127A4"/>
    <w:rsid w:val="00F12884"/>
    <w:rsid w:val="00F12C1E"/>
    <w:rsid w:val="00F1301A"/>
    <w:rsid w:val="00F136F1"/>
    <w:rsid w:val="00F13ACD"/>
    <w:rsid w:val="00F14CFA"/>
    <w:rsid w:val="00F15053"/>
    <w:rsid w:val="00F153FE"/>
    <w:rsid w:val="00F15695"/>
    <w:rsid w:val="00F15F27"/>
    <w:rsid w:val="00F1623E"/>
    <w:rsid w:val="00F1630B"/>
    <w:rsid w:val="00F169B5"/>
    <w:rsid w:val="00F16A88"/>
    <w:rsid w:val="00F16C3A"/>
    <w:rsid w:val="00F16D10"/>
    <w:rsid w:val="00F17CD1"/>
    <w:rsid w:val="00F17D3A"/>
    <w:rsid w:val="00F17DC2"/>
    <w:rsid w:val="00F17F9A"/>
    <w:rsid w:val="00F20910"/>
    <w:rsid w:val="00F20D11"/>
    <w:rsid w:val="00F2142F"/>
    <w:rsid w:val="00F21FFE"/>
    <w:rsid w:val="00F220FD"/>
    <w:rsid w:val="00F22770"/>
    <w:rsid w:val="00F22988"/>
    <w:rsid w:val="00F23193"/>
    <w:rsid w:val="00F231EF"/>
    <w:rsid w:val="00F23652"/>
    <w:rsid w:val="00F2368C"/>
    <w:rsid w:val="00F23840"/>
    <w:rsid w:val="00F25CBA"/>
    <w:rsid w:val="00F26245"/>
    <w:rsid w:val="00F26727"/>
    <w:rsid w:val="00F267CF"/>
    <w:rsid w:val="00F26E3D"/>
    <w:rsid w:val="00F2773E"/>
    <w:rsid w:val="00F27CE3"/>
    <w:rsid w:val="00F30089"/>
    <w:rsid w:val="00F302CC"/>
    <w:rsid w:val="00F305F6"/>
    <w:rsid w:val="00F30D4C"/>
    <w:rsid w:val="00F311AE"/>
    <w:rsid w:val="00F3122B"/>
    <w:rsid w:val="00F31C0D"/>
    <w:rsid w:val="00F31CEB"/>
    <w:rsid w:val="00F32B8C"/>
    <w:rsid w:val="00F3307B"/>
    <w:rsid w:val="00F330CB"/>
    <w:rsid w:val="00F337BB"/>
    <w:rsid w:val="00F340D1"/>
    <w:rsid w:val="00F34259"/>
    <w:rsid w:val="00F345E8"/>
    <w:rsid w:val="00F34A5E"/>
    <w:rsid w:val="00F3520A"/>
    <w:rsid w:val="00F35312"/>
    <w:rsid w:val="00F35396"/>
    <w:rsid w:val="00F354B0"/>
    <w:rsid w:val="00F355D2"/>
    <w:rsid w:val="00F35995"/>
    <w:rsid w:val="00F36E0D"/>
    <w:rsid w:val="00F36E10"/>
    <w:rsid w:val="00F37967"/>
    <w:rsid w:val="00F37973"/>
    <w:rsid w:val="00F37E09"/>
    <w:rsid w:val="00F4077B"/>
    <w:rsid w:val="00F424F0"/>
    <w:rsid w:val="00F427AD"/>
    <w:rsid w:val="00F42EE0"/>
    <w:rsid w:val="00F43065"/>
    <w:rsid w:val="00F434F7"/>
    <w:rsid w:val="00F435A0"/>
    <w:rsid w:val="00F4379D"/>
    <w:rsid w:val="00F43BE4"/>
    <w:rsid w:val="00F43E9F"/>
    <w:rsid w:val="00F44129"/>
    <w:rsid w:val="00F443AD"/>
    <w:rsid w:val="00F44B73"/>
    <w:rsid w:val="00F44DA4"/>
    <w:rsid w:val="00F45A03"/>
    <w:rsid w:val="00F45CDC"/>
    <w:rsid w:val="00F46A26"/>
    <w:rsid w:val="00F46B38"/>
    <w:rsid w:val="00F46FBF"/>
    <w:rsid w:val="00F47AD4"/>
    <w:rsid w:val="00F50289"/>
    <w:rsid w:val="00F50446"/>
    <w:rsid w:val="00F50A45"/>
    <w:rsid w:val="00F51F10"/>
    <w:rsid w:val="00F52023"/>
    <w:rsid w:val="00F5267F"/>
    <w:rsid w:val="00F5304F"/>
    <w:rsid w:val="00F53E5C"/>
    <w:rsid w:val="00F54B7B"/>
    <w:rsid w:val="00F54BA8"/>
    <w:rsid w:val="00F556D6"/>
    <w:rsid w:val="00F55936"/>
    <w:rsid w:val="00F55A6A"/>
    <w:rsid w:val="00F55B40"/>
    <w:rsid w:val="00F561E7"/>
    <w:rsid w:val="00F5622B"/>
    <w:rsid w:val="00F56557"/>
    <w:rsid w:val="00F566E3"/>
    <w:rsid w:val="00F56961"/>
    <w:rsid w:val="00F56B52"/>
    <w:rsid w:val="00F57052"/>
    <w:rsid w:val="00F57423"/>
    <w:rsid w:val="00F575A2"/>
    <w:rsid w:val="00F57778"/>
    <w:rsid w:val="00F5794B"/>
    <w:rsid w:val="00F57DC5"/>
    <w:rsid w:val="00F60515"/>
    <w:rsid w:val="00F60678"/>
    <w:rsid w:val="00F607B5"/>
    <w:rsid w:val="00F610B2"/>
    <w:rsid w:val="00F61EA4"/>
    <w:rsid w:val="00F62339"/>
    <w:rsid w:val="00F62C31"/>
    <w:rsid w:val="00F63306"/>
    <w:rsid w:val="00F63513"/>
    <w:rsid w:val="00F6365B"/>
    <w:rsid w:val="00F63ADE"/>
    <w:rsid w:val="00F64046"/>
    <w:rsid w:val="00F64082"/>
    <w:rsid w:val="00F645AC"/>
    <w:rsid w:val="00F6619E"/>
    <w:rsid w:val="00F66496"/>
    <w:rsid w:val="00F666D7"/>
    <w:rsid w:val="00F66789"/>
    <w:rsid w:val="00F67499"/>
    <w:rsid w:val="00F70744"/>
    <w:rsid w:val="00F70895"/>
    <w:rsid w:val="00F70B91"/>
    <w:rsid w:val="00F70BAC"/>
    <w:rsid w:val="00F712DB"/>
    <w:rsid w:val="00F712FE"/>
    <w:rsid w:val="00F71562"/>
    <w:rsid w:val="00F71C72"/>
    <w:rsid w:val="00F71D0D"/>
    <w:rsid w:val="00F71E82"/>
    <w:rsid w:val="00F720B5"/>
    <w:rsid w:val="00F722BB"/>
    <w:rsid w:val="00F72602"/>
    <w:rsid w:val="00F72CF0"/>
    <w:rsid w:val="00F72FCA"/>
    <w:rsid w:val="00F7319D"/>
    <w:rsid w:val="00F732B5"/>
    <w:rsid w:val="00F74366"/>
    <w:rsid w:val="00F74A10"/>
    <w:rsid w:val="00F74B09"/>
    <w:rsid w:val="00F761BD"/>
    <w:rsid w:val="00F76AB2"/>
    <w:rsid w:val="00F76E17"/>
    <w:rsid w:val="00F77CEE"/>
    <w:rsid w:val="00F77E83"/>
    <w:rsid w:val="00F80504"/>
    <w:rsid w:val="00F806DC"/>
    <w:rsid w:val="00F80E66"/>
    <w:rsid w:val="00F813CA"/>
    <w:rsid w:val="00F81BED"/>
    <w:rsid w:val="00F82493"/>
    <w:rsid w:val="00F82FD4"/>
    <w:rsid w:val="00F833ED"/>
    <w:rsid w:val="00F83FA9"/>
    <w:rsid w:val="00F84732"/>
    <w:rsid w:val="00F85BED"/>
    <w:rsid w:val="00F85BF9"/>
    <w:rsid w:val="00F868F3"/>
    <w:rsid w:val="00F86922"/>
    <w:rsid w:val="00F86B2D"/>
    <w:rsid w:val="00F90038"/>
    <w:rsid w:val="00F90311"/>
    <w:rsid w:val="00F90843"/>
    <w:rsid w:val="00F90FFB"/>
    <w:rsid w:val="00F91273"/>
    <w:rsid w:val="00F91459"/>
    <w:rsid w:val="00F9156F"/>
    <w:rsid w:val="00F91A52"/>
    <w:rsid w:val="00F91E0F"/>
    <w:rsid w:val="00F91EAA"/>
    <w:rsid w:val="00F930CC"/>
    <w:rsid w:val="00F93F63"/>
    <w:rsid w:val="00F93FE7"/>
    <w:rsid w:val="00F9400B"/>
    <w:rsid w:val="00F946B0"/>
    <w:rsid w:val="00F94B95"/>
    <w:rsid w:val="00F95197"/>
    <w:rsid w:val="00F95F23"/>
    <w:rsid w:val="00F97598"/>
    <w:rsid w:val="00FA012B"/>
    <w:rsid w:val="00FA0D2F"/>
    <w:rsid w:val="00FA1711"/>
    <w:rsid w:val="00FA1B22"/>
    <w:rsid w:val="00FA272B"/>
    <w:rsid w:val="00FA2A50"/>
    <w:rsid w:val="00FA2CF7"/>
    <w:rsid w:val="00FA3242"/>
    <w:rsid w:val="00FA3DA2"/>
    <w:rsid w:val="00FA3EC2"/>
    <w:rsid w:val="00FA558B"/>
    <w:rsid w:val="00FA5AD7"/>
    <w:rsid w:val="00FA6017"/>
    <w:rsid w:val="00FA7DC7"/>
    <w:rsid w:val="00FB034A"/>
    <w:rsid w:val="00FB0AED"/>
    <w:rsid w:val="00FB0C8A"/>
    <w:rsid w:val="00FB11AC"/>
    <w:rsid w:val="00FB1C21"/>
    <w:rsid w:val="00FB2408"/>
    <w:rsid w:val="00FB36D7"/>
    <w:rsid w:val="00FB4372"/>
    <w:rsid w:val="00FB43BF"/>
    <w:rsid w:val="00FB4A63"/>
    <w:rsid w:val="00FB51B0"/>
    <w:rsid w:val="00FB54FC"/>
    <w:rsid w:val="00FB5D70"/>
    <w:rsid w:val="00FB646A"/>
    <w:rsid w:val="00FB64DE"/>
    <w:rsid w:val="00FB68FA"/>
    <w:rsid w:val="00FB6A36"/>
    <w:rsid w:val="00FB76AF"/>
    <w:rsid w:val="00FB7E10"/>
    <w:rsid w:val="00FB7FE7"/>
    <w:rsid w:val="00FC00DA"/>
    <w:rsid w:val="00FC0306"/>
    <w:rsid w:val="00FC08D3"/>
    <w:rsid w:val="00FC0BE8"/>
    <w:rsid w:val="00FC0C02"/>
    <w:rsid w:val="00FC0C40"/>
    <w:rsid w:val="00FC1BEB"/>
    <w:rsid w:val="00FC2793"/>
    <w:rsid w:val="00FC2984"/>
    <w:rsid w:val="00FC2DBE"/>
    <w:rsid w:val="00FC32F6"/>
    <w:rsid w:val="00FC392D"/>
    <w:rsid w:val="00FC399D"/>
    <w:rsid w:val="00FC3DC8"/>
    <w:rsid w:val="00FC3E7D"/>
    <w:rsid w:val="00FC4B76"/>
    <w:rsid w:val="00FC558D"/>
    <w:rsid w:val="00FC58DF"/>
    <w:rsid w:val="00FC6269"/>
    <w:rsid w:val="00FC6311"/>
    <w:rsid w:val="00FC6764"/>
    <w:rsid w:val="00FC6DF1"/>
    <w:rsid w:val="00FC6F9D"/>
    <w:rsid w:val="00FC6FAC"/>
    <w:rsid w:val="00FC784D"/>
    <w:rsid w:val="00FC7D23"/>
    <w:rsid w:val="00FC7EEF"/>
    <w:rsid w:val="00FD0295"/>
    <w:rsid w:val="00FD0404"/>
    <w:rsid w:val="00FD062B"/>
    <w:rsid w:val="00FD0FB0"/>
    <w:rsid w:val="00FD11D6"/>
    <w:rsid w:val="00FD121C"/>
    <w:rsid w:val="00FD12BD"/>
    <w:rsid w:val="00FD1750"/>
    <w:rsid w:val="00FD1996"/>
    <w:rsid w:val="00FD1A04"/>
    <w:rsid w:val="00FD204B"/>
    <w:rsid w:val="00FD224A"/>
    <w:rsid w:val="00FD22CA"/>
    <w:rsid w:val="00FD2371"/>
    <w:rsid w:val="00FD24F5"/>
    <w:rsid w:val="00FD37CB"/>
    <w:rsid w:val="00FD4025"/>
    <w:rsid w:val="00FD44AE"/>
    <w:rsid w:val="00FD4625"/>
    <w:rsid w:val="00FD467B"/>
    <w:rsid w:val="00FD4871"/>
    <w:rsid w:val="00FD4B5B"/>
    <w:rsid w:val="00FD4E91"/>
    <w:rsid w:val="00FD511A"/>
    <w:rsid w:val="00FD53A9"/>
    <w:rsid w:val="00FD5DAC"/>
    <w:rsid w:val="00FD5E2E"/>
    <w:rsid w:val="00FD5F37"/>
    <w:rsid w:val="00FD62AC"/>
    <w:rsid w:val="00FD756D"/>
    <w:rsid w:val="00FD7B4D"/>
    <w:rsid w:val="00FD7B90"/>
    <w:rsid w:val="00FE02AA"/>
    <w:rsid w:val="00FE0432"/>
    <w:rsid w:val="00FE0852"/>
    <w:rsid w:val="00FE0D12"/>
    <w:rsid w:val="00FE1128"/>
    <w:rsid w:val="00FE18C0"/>
    <w:rsid w:val="00FE19BA"/>
    <w:rsid w:val="00FE1A51"/>
    <w:rsid w:val="00FE2260"/>
    <w:rsid w:val="00FE25CA"/>
    <w:rsid w:val="00FE27A9"/>
    <w:rsid w:val="00FE30BE"/>
    <w:rsid w:val="00FE370C"/>
    <w:rsid w:val="00FE3E78"/>
    <w:rsid w:val="00FE3F2A"/>
    <w:rsid w:val="00FE4321"/>
    <w:rsid w:val="00FE5785"/>
    <w:rsid w:val="00FE5979"/>
    <w:rsid w:val="00FE5A5D"/>
    <w:rsid w:val="00FE5C5F"/>
    <w:rsid w:val="00FE5C8D"/>
    <w:rsid w:val="00FE5F2A"/>
    <w:rsid w:val="00FE6800"/>
    <w:rsid w:val="00FE6A40"/>
    <w:rsid w:val="00FE6C2E"/>
    <w:rsid w:val="00FE6D61"/>
    <w:rsid w:val="00FE7D52"/>
    <w:rsid w:val="00FF0182"/>
    <w:rsid w:val="00FF03CE"/>
    <w:rsid w:val="00FF0466"/>
    <w:rsid w:val="00FF0A45"/>
    <w:rsid w:val="00FF0E0D"/>
    <w:rsid w:val="00FF0F4F"/>
    <w:rsid w:val="00FF0F5A"/>
    <w:rsid w:val="00FF1434"/>
    <w:rsid w:val="00FF1656"/>
    <w:rsid w:val="00FF2439"/>
    <w:rsid w:val="00FF2695"/>
    <w:rsid w:val="00FF26DF"/>
    <w:rsid w:val="00FF2E8B"/>
    <w:rsid w:val="00FF3012"/>
    <w:rsid w:val="00FF327E"/>
    <w:rsid w:val="00FF3B3E"/>
    <w:rsid w:val="00FF43B5"/>
    <w:rsid w:val="00FF4B3B"/>
    <w:rsid w:val="00FF6DAF"/>
    <w:rsid w:val="00FF709C"/>
    <w:rsid w:val="00FF717C"/>
    <w:rsid w:val="00FF7C7A"/>
    <w:rsid w:val="00FF7E1A"/>
    <w:rsid w:val="03A2BE95"/>
    <w:rsid w:val="044E2627"/>
    <w:rsid w:val="04DF9ADA"/>
    <w:rsid w:val="04E60AA6"/>
    <w:rsid w:val="073AAC07"/>
    <w:rsid w:val="077DFA3B"/>
    <w:rsid w:val="079B1FC9"/>
    <w:rsid w:val="09E17486"/>
    <w:rsid w:val="0B7BFE58"/>
    <w:rsid w:val="0CFEA65C"/>
    <w:rsid w:val="0D22D3B1"/>
    <w:rsid w:val="0FE627F5"/>
    <w:rsid w:val="104F6F7B"/>
    <w:rsid w:val="11F9A20D"/>
    <w:rsid w:val="12183506"/>
    <w:rsid w:val="127DC433"/>
    <w:rsid w:val="12BD3D39"/>
    <w:rsid w:val="1405BC90"/>
    <w:rsid w:val="140F4676"/>
    <w:rsid w:val="148CC0A9"/>
    <w:rsid w:val="156B889A"/>
    <w:rsid w:val="15944584"/>
    <w:rsid w:val="16ACA033"/>
    <w:rsid w:val="170058D2"/>
    <w:rsid w:val="173BD394"/>
    <w:rsid w:val="18E5443A"/>
    <w:rsid w:val="1B946AA6"/>
    <w:rsid w:val="1BA4C368"/>
    <w:rsid w:val="1D677017"/>
    <w:rsid w:val="1E2821CC"/>
    <w:rsid w:val="1E41BC85"/>
    <w:rsid w:val="1EB1DC9C"/>
    <w:rsid w:val="1F034078"/>
    <w:rsid w:val="1F477077"/>
    <w:rsid w:val="1F85F363"/>
    <w:rsid w:val="1FA45D7A"/>
    <w:rsid w:val="2167CBC8"/>
    <w:rsid w:val="218B5254"/>
    <w:rsid w:val="228D145F"/>
    <w:rsid w:val="2345DF8C"/>
    <w:rsid w:val="23FDE2EA"/>
    <w:rsid w:val="24A010AB"/>
    <w:rsid w:val="24B55782"/>
    <w:rsid w:val="2587D249"/>
    <w:rsid w:val="25B4CB7D"/>
    <w:rsid w:val="25BAA90F"/>
    <w:rsid w:val="27F5344D"/>
    <w:rsid w:val="28CA70B8"/>
    <w:rsid w:val="2907ED46"/>
    <w:rsid w:val="2A466183"/>
    <w:rsid w:val="2A7B158E"/>
    <w:rsid w:val="2ACF336F"/>
    <w:rsid w:val="2AE71021"/>
    <w:rsid w:val="2B1E175D"/>
    <w:rsid w:val="2C8C6175"/>
    <w:rsid w:val="2CABF11D"/>
    <w:rsid w:val="2D11B45B"/>
    <w:rsid w:val="2D9C00EC"/>
    <w:rsid w:val="2DDB59F7"/>
    <w:rsid w:val="2FFEE411"/>
    <w:rsid w:val="31238C7D"/>
    <w:rsid w:val="32FA0F8C"/>
    <w:rsid w:val="332B9F9A"/>
    <w:rsid w:val="35050858"/>
    <w:rsid w:val="35D205BC"/>
    <w:rsid w:val="394A93E0"/>
    <w:rsid w:val="396AFF0D"/>
    <w:rsid w:val="39BC6695"/>
    <w:rsid w:val="3A5070AB"/>
    <w:rsid w:val="3ACA37B8"/>
    <w:rsid w:val="3AF9FA68"/>
    <w:rsid w:val="3B18C6A6"/>
    <w:rsid w:val="3B2611EF"/>
    <w:rsid w:val="3B3DA217"/>
    <w:rsid w:val="3B4EEAF6"/>
    <w:rsid w:val="3D83F81A"/>
    <w:rsid w:val="3DEBE7D0"/>
    <w:rsid w:val="3E347645"/>
    <w:rsid w:val="3E35DC22"/>
    <w:rsid w:val="3F3D779B"/>
    <w:rsid w:val="3FDAA707"/>
    <w:rsid w:val="41467C2E"/>
    <w:rsid w:val="414BF7FF"/>
    <w:rsid w:val="4203936C"/>
    <w:rsid w:val="424DB77F"/>
    <w:rsid w:val="42A1A94F"/>
    <w:rsid w:val="4606681C"/>
    <w:rsid w:val="474A3BDE"/>
    <w:rsid w:val="48173577"/>
    <w:rsid w:val="486628DE"/>
    <w:rsid w:val="4905F807"/>
    <w:rsid w:val="49B6E64A"/>
    <w:rsid w:val="49B80039"/>
    <w:rsid w:val="49B8F26E"/>
    <w:rsid w:val="4A38961F"/>
    <w:rsid w:val="4A52AC36"/>
    <w:rsid w:val="4B80B801"/>
    <w:rsid w:val="4BCBA4C4"/>
    <w:rsid w:val="4C2B3569"/>
    <w:rsid w:val="4C754DF0"/>
    <w:rsid w:val="4CC5A25B"/>
    <w:rsid w:val="4E265B21"/>
    <w:rsid w:val="4E8C6391"/>
    <w:rsid w:val="4ED53DB1"/>
    <w:rsid w:val="4F1AE447"/>
    <w:rsid w:val="500F0B95"/>
    <w:rsid w:val="506B0CA5"/>
    <w:rsid w:val="5150DC08"/>
    <w:rsid w:val="51786A84"/>
    <w:rsid w:val="51CBF14F"/>
    <w:rsid w:val="527BAD67"/>
    <w:rsid w:val="52DFAE46"/>
    <w:rsid w:val="53FFE844"/>
    <w:rsid w:val="54B42F14"/>
    <w:rsid w:val="54F55DF3"/>
    <w:rsid w:val="54FD4889"/>
    <w:rsid w:val="558399BA"/>
    <w:rsid w:val="560A061D"/>
    <w:rsid w:val="56A0A1BD"/>
    <w:rsid w:val="56BBFFF5"/>
    <w:rsid w:val="572CF58A"/>
    <w:rsid w:val="57E541F2"/>
    <w:rsid w:val="58556AB8"/>
    <w:rsid w:val="587C0B2A"/>
    <w:rsid w:val="59455B1E"/>
    <w:rsid w:val="595DF33F"/>
    <w:rsid w:val="5A123918"/>
    <w:rsid w:val="5A45E01F"/>
    <w:rsid w:val="5A570ADD"/>
    <w:rsid w:val="5BC3A56C"/>
    <w:rsid w:val="5C6FAEB5"/>
    <w:rsid w:val="5D39E8C8"/>
    <w:rsid w:val="5D6B606D"/>
    <w:rsid w:val="5DB4F7AD"/>
    <w:rsid w:val="5DD41EC9"/>
    <w:rsid w:val="5EF6F1F6"/>
    <w:rsid w:val="5F9392C1"/>
    <w:rsid w:val="6061BD58"/>
    <w:rsid w:val="6077FCBA"/>
    <w:rsid w:val="62690A90"/>
    <w:rsid w:val="630F5B25"/>
    <w:rsid w:val="635C662A"/>
    <w:rsid w:val="637EC6FE"/>
    <w:rsid w:val="63B13B91"/>
    <w:rsid w:val="63D9BE9E"/>
    <w:rsid w:val="63E3A87A"/>
    <w:rsid w:val="64666961"/>
    <w:rsid w:val="64A0BABA"/>
    <w:rsid w:val="64FA7EE3"/>
    <w:rsid w:val="65D483FF"/>
    <w:rsid w:val="65DAF2DB"/>
    <w:rsid w:val="66ABA5AD"/>
    <w:rsid w:val="672DE713"/>
    <w:rsid w:val="67555AC7"/>
    <w:rsid w:val="67C0D08C"/>
    <w:rsid w:val="68CFECD4"/>
    <w:rsid w:val="68E0BE45"/>
    <w:rsid w:val="6910825F"/>
    <w:rsid w:val="698AA701"/>
    <w:rsid w:val="69A187BD"/>
    <w:rsid w:val="69FCE684"/>
    <w:rsid w:val="6A6683D8"/>
    <w:rsid w:val="6C657098"/>
    <w:rsid w:val="6C9C4309"/>
    <w:rsid w:val="6D18EB74"/>
    <w:rsid w:val="6D55C1EB"/>
    <w:rsid w:val="6D83F333"/>
    <w:rsid w:val="6E6D57BB"/>
    <w:rsid w:val="6F948AC3"/>
    <w:rsid w:val="70E45DB1"/>
    <w:rsid w:val="72187DCD"/>
    <w:rsid w:val="726F3847"/>
    <w:rsid w:val="72BB7459"/>
    <w:rsid w:val="736E09AF"/>
    <w:rsid w:val="738ABAB4"/>
    <w:rsid w:val="745F974C"/>
    <w:rsid w:val="74E5F01E"/>
    <w:rsid w:val="752595D5"/>
    <w:rsid w:val="7569EC1E"/>
    <w:rsid w:val="76D2A609"/>
    <w:rsid w:val="774C26EF"/>
    <w:rsid w:val="784CE8A9"/>
    <w:rsid w:val="787CFBFA"/>
    <w:rsid w:val="78A5F614"/>
    <w:rsid w:val="78E4C66B"/>
    <w:rsid w:val="797DE1C9"/>
    <w:rsid w:val="7A2672DC"/>
    <w:rsid w:val="7A97D560"/>
    <w:rsid w:val="7B10386E"/>
    <w:rsid w:val="7C5D90F5"/>
    <w:rsid w:val="7C9142E8"/>
    <w:rsid w:val="7CF004BB"/>
    <w:rsid w:val="7D37E077"/>
    <w:rsid w:val="7DE5F6B4"/>
    <w:rsid w:val="7E77E26C"/>
    <w:rsid w:val="7F2E64AE"/>
    <w:rsid w:val="7F5D2EE4"/>
    <w:rsid w:val="7F982E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D822EC"/>
  <w15:chartTrackingRefBased/>
  <w15:docId w15:val="{0CB8848A-2FF8-4FEB-976C-67A07D990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50BD"/>
    <w:rPr>
      <w:lang w:val="en-GB"/>
    </w:rPr>
  </w:style>
  <w:style w:type="paragraph" w:styleId="Ttulo1">
    <w:name w:val="heading 1"/>
    <w:basedOn w:val="Normal"/>
    <w:next w:val="Normal"/>
    <w:link w:val="Ttulo1Car"/>
    <w:uiPriority w:val="9"/>
    <w:qFormat/>
    <w:rsid w:val="00C148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71B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71B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E856D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250BD"/>
    <w:pPr>
      <w:spacing w:before="100" w:beforeAutospacing="1" w:after="100" w:afterAutospacing="1" w:line="240" w:lineRule="auto"/>
    </w:pPr>
    <w:rPr>
      <w:rFonts w:ascii="Times New Roman" w:eastAsia="Times New Roman" w:hAnsi="Times New Roman" w:cs="Times New Roman"/>
      <w:sz w:val="24"/>
      <w:szCs w:val="24"/>
      <w:lang w:eastAsia="ca-ES"/>
    </w:rPr>
  </w:style>
  <w:style w:type="character" w:styleId="Textoennegrita">
    <w:name w:val="Strong"/>
    <w:basedOn w:val="Fuentedeprrafopredeter"/>
    <w:uiPriority w:val="22"/>
    <w:qFormat/>
    <w:rsid w:val="00A250BD"/>
    <w:rPr>
      <w:b/>
      <w:bCs/>
    </w:rPr>
  </w:style>
  <w:style w:type="paragraph" w:styleId="Prrafodelista">
    <w:name w:val="List Paragraph"/>
    <w:basedOn w:val="Normal"/>
    <w:uiPriority w:val="34"/>
    <w:qFormat/>
    <w:rsid w:val="00A250BD"/>
    <w:pPr>
      <w:ind w:left="720"/>
      <w:contextualSpacing/>
    </w:pPr>
  </w:style>
  <w:style w:type="character" w:styleId="Hipervnculo">
    <w:name w:val="Hyperlink"/>
    <w:basedOn w:val="Fuentedeprrafopredeter"/>
    <w:uiPriority w:val="99"/>
    <w:unhideWhenUsed/>
    <w:rsid w:val="00A250BD"/>
    <w:rPr>
      <w:color w:val="0563C1" w:themeColor="hyperlink"/>
      <w:u w:val="single"/>
    </w:rPr>
  </w:style>
  <w:style w:type="character" w:styleId="Refdecomentario">
    <w:name w:val="annotation reference"/>
    <w:basedOn w:val="Fuentedeprrafopredeter"/>
    <w:uiPriority w:val="99"/>
    <w:semiHidden/>
    <w:unhideWhenUsed/>
    <w:rsid w:val="00A250BD"/>
    <w:rPr>
      <w:sz w:val="16"/>
      <w:szCs w:val="16"/>
    </w:rPr>
  </w:style>
  <w:style w:type="paragraph" w:styleId="Textocomentario">
    <w:name w:val="annotation text"/>
    <w:basedOn w:val="Normal"/>
    <w:link w:val="TextocomentarioCar"/>
    <w:uiPriority w:val="99"/>
    <w:unhideWhenUsed/>
    <w:rsid w:val="00A250BD"/>
    <w:pPr>
      <w:spacing w:after="200" w:line="240" w:lineRule="auto"/>
    </w:pPr>
    <w:rPr>
      <w:rFonts w:ascii="Calibri" w:eastAsia="Calibri" w:hAnsi="Calibri" w:cs="Calibri"/>
      <w:sz w:val="20"/>
      <w:szCs w:val="20"/>
    </w:rPr>
  </w:style>
  <w:style w:type="character" w:customStyle="1" w:styleId="TextocomentarioCar">
    <w:name w:val="Texto comentario Car"/>
    <w:basedOn w:val="Fuentedeprrafopredeter"/>
    <w:link w:val="Textocomentario"/>
    <w:uiPriority w:val="99"/>
    <w:rsid w:val="00A250BD"/>
    <w:rPr>
      <w:rFonts w:ascii="Calibri" w:eastAsia="Calibri" w:hAnsi="Calibri" w:cs="Calibri"/>
      <w:sz w:val="20"/>
      <w:szCs w:val="20"/>
      <w:lang w:val="en-GB"/>
    </w:rPr>
  </w:style>
  <w:style w:type="paragraph" w:styleId="Asuntodelcomentario">
    <w:name w:val="annotation subject"/>
    <w:basedOn w:val="Textocomentario"/>
    <w:next w:val="Textocomentario"/>
    <w:link w:val="AsuntodelcomentarioCar"/>
    <w:uiPriority w:val="99"/>
    <w:semiHidden/>
    <w:unhideWhenUsed/>
    <w:rsid w:val="00A250BD"/>
    <w:pPr>
      <w:spacing w:after="160"/>
    </w:pPr>
    <w:rPr>
      <w:rFonts w:asciiTheme="minorHAnsi" w:eastAsiaTheme="minorHAnsi" w:hAnsiTheme="minorHAnsi" w:cstheme="minorBidi"/>
      <w:b/>
      <w:bCs/>
    </w:rPr>
  </w:style>
  <w:style w:type="character" w:customStyle="1" w:styleId="AsuntodelcomentarioCar">
    <w:name w:val="Asunto del comentario Car"/>
    <w:basedOn w:val="TextocomentarioCar"/>
    <w:link w:val="Asuntodelcomentario"/>
    <w:uiPriority w:val="99"/>
    <w:semiHidden/>
    <w:rsid w:val="00A250BD"/>
    <w:rPr>
      <w:rFonts w:ascii="Calibri" w:eastAsia="Calibri" w:hAnsi="Calibri" w:cs="Calibri"/>
      <w:b/>
      <w:bCs/>
      <w:sz w:val="20"/>
      <w:szCs w:val="20"/>
      <w:lang w:val="en-GB"/>
    </w:rPr>
  </w:style>
  <w:style w:type="character" w:customStyle="1" w:styleId="s1ppyq">
    <w:name w:val="s1ppyq"/>
    <w:basedOn w:val="Fuentedeprrafopredeter"/>
    <w:rsid w:val="00A250BD"/>
  </w:style>
  <w:style w:type="table" w:styleId="Tablaconcuadrcula">
    <w:name w:val="Table Grid"/>
    <w:basedOn w:val="Tablanormal"/>
    <w:uiPriority w:val="39"/>
    <w:rsid w:val="00A250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nfasis1">
    <w:name w:val="Grid Table 1 Light Accent 1"/>
    <w:basedOn w:val="Tablanormal"/>
    <w:uiPriority w:val="46"/>
    <w:rsid w:val="00A250B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decuadrcula1clara">
    <w:name w:val="Grid Table 1 Light"/>
    <w:basedOn w:val="Tablanormal"/>
    <w:uiPriority w:val="46"/>
    <w:rsid w:val="00A250BD"/>
    <w:pPr>
      <w:spacing w:after="0" w:line="240" w:lineRule="auto"/>
    </w:pPr>
    <w:rPr>
      <w:lang w:val="ca-E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n">
    <w:name w:val="Revision"/>
    <w:hidden/>
    <w:uiPriority w:val="99"/>
    <w:semiHidden/>
    <w:rsid w:val="00A250BD"/>
    <w:pPr>
      <w:spacing w:after="0" w:line="240" w:lineRule="auto"/>
    </w:pPr>
    <w:rPr>
      <w:lang w:val="en-GB"/>
    </w:rPr>
  </w:style>
  <w:style w:type="paragraph" w:styleId="Textodeglobo">
    <w:name w:val="Balloon Text"/>
    <w:basedOn w:val="Normal"/>
    <w:link w:val="TextodegloboCar"/>
    <w:uiPriority w:val="99"/>
    <w:semiHidden/>
    <w:unhideWhenUsed/>
    <w:rsid w:val="00A250B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250BD"/>
    <w:rPr>
      <w:rFonts w:ascii="Segoe UI" w:hAnsi="Segoe UI" w:cs="Segoe UI"/>
      <w:sz w:val="18"/>
      <w:szCs w:val="18"/>
      <w:lang w:val="en-GB"/>
    </w:rPr>
  </w:style>
  <w:style w:type="table" w:styleId="Tablanormal5">
    <w:name w:val="Plain Table 5"/>
    <w:basedOn w:val="Tablanormal"/>
    <w:uiPriority w:val="45"/>
    <w:rsid w:val="00A250BD"/>
    <w:pPr>
      <w:spacing w:after="0" w:line="240" w:lineRule="auto"/>
    </w:pPr>
    <w:rPr>
      <w:lang w:val="ca-E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Nmerodelnea">
    <w:name w:val="line number"/>
    <w:basedOn w:val="Fuentedeprrafopredeter"/>
    <w:uiPriority w:val="99"/>
    <w:semiHidden/>
    <w:unhideWhenUsed/>
    <w:rsid w:val="002248C0"/>
  </w:style>
  <w:style w:type="character" w:customStyle="1" w:styleId="Mencinsinresolver1">
    <w:name w:val="Mención sin resolver1"/>
    <w:basedOn w:val="Fuentedeprrafopredeter"/>
    <w:uiPriority w:val="99"/>
    <w:semiHidden/>
    <w:unhideWhenUsed/>
    <w:rsid w:val="000D3173"/>
    <w:rPr>
      <w:color w:val="605E5C"/>
      <w:shd w:val="clear" w:color="auto" w:fill="E1DFDD"/>
    </w:rPr>
  </w:style>
  <w:style w:type="character" w:styleId="Hipervnculovisitado">
    <w:name w:val="FollowedHyperlink"/>
    <w:basedOn w:val="Fuentedeprrafopredeter"/>
    <w:uiPriority w:val="99"/>
    <w:semiHidden/>
    <w:unhideWhenUsed/>
    <w:rsid w:val="006B7C76"/>
    <w:rPr>
      <w:color w:val="954F72" w:themeColor="followedHyperlink"/>
      <w:u w:val="single"/>
    </w:rPr>
  </w:style>
  <w:style w:type="character" w:customStyle="1" w:styleId="Ttulo1Car">
    <w:name w:val="Título 1 Car"/>
    <w:basedOn w:val="Fuentedeprrafopredeter"/>
    <w:link w:val="Ttulo1"/>
    <w:uiPriority w:val="9"/>
    <w:rsid w:val="00C14882"/>
    <w:rPr>
      <w:rFonts w:asciiTheme="majorHAnsi" w:eastAsiaTheme="majorEastAsia" w:hAnsiTheme="majorHAnsi" w:cstheme="majorBidi"/>
      <w:color w:val="2F5496" w:themeColor="accent1" w:themeShade="BF"/>
      <w:sz w:val="32"/>
      <w:szCs w:val="32"/>
      <w:lang w:val="en-GB"/>
    </w:rPr>
  </w:style>
  <w:style w:type="character" w:customStyle="1" w:styleId="Ttulo2Car">
    <w:name w:val="Título 2 Car"/>
    <w:basedOn w:val="Fuentedeprrafopredeter"/>
    <w:link w:val="Ttulo2"/>
    <w:uiPriority w:val="9"/>
    <w:rsid w:val="00171B80"/>
    <w:rPr>
      <w:rFonts w:asciiTheme="majorHAnsi" w:eastAsiaTheme="majorEastAsia" w:hAnsiTheme="majorHAnsi" w:cstheme="majorBidi"/>
      <w:color w:val="2F5496" w:themeColor="accent1" w:themeShade="BF"/>
      <w:sz w:val="26"/>
      <w:szCs w:val="26"/>
      <w:lang w:val="en-GB"/>
    </w:rPr>
  </w:style>
  <w:style w:type="character" w:customStyle="1" w:styleId="Ttulo3Car">
    <w:name w:val="Título 3 Car"/>
    <w:basedOn w:val="Fuentedeprrafopredeter"/>
    <w:link w:val="Ttulo3"/>
    <w:uiPriority w:val="9"/>
    <w:rsid w:val="00171B80"/>
    <w:rPr>
      <w:rFonts w:asciiTheme="majorHAnsi" w:eastAsiaTheme="majorEastAsia" w:hAnsiTheme="majorHAnsi" w:cstheme="majorBidi"/>
      <w:color w:val="1F3763" w:themeColor="accent1" w:themeShade="7F"/>
      <w:sz w:val="24"/>
      <w:szCs w:val="24"/>
      <w:lang w:val="en-GB"/>
    </w:rPr>
  </w:style>
  <w:style w:type="character" w:customStyle="1" w:styleId="cf01">
    <w:name w:val="cf01"/>
    <w:basedOn w:val="Fuentedeprrafopredeter"/>
    <w:rsid w:val="00810335"/>
    <w:rPr>
      <w:rFonts w:ascii="Segoe UI" w:hAnsi="Segoe UI" w:cs="Segoe UI" w:hint="default"/>
      <w:sz w:val="18"/>
      <w:szCs w:val="18"/>
    </w:rPr>
  </w:style>
  <w:style w:type="character" w:customStyle="1" w:styleId="Ttulo4Car">
    <w:name w:val="Título 4 Car"/>
    <w:basedOn w:val="Fuentedeprrafopredeter"/>
    <w:link w:val="Ttulo4"/>
    <w:uiPriority w:val="9"/>
    <w:rsid w:val="00E856DF"/>
    <w:rPr>
      <w:rFonts w:asciiTheme="majorHAnsi" w:eastAsiaTheme="majorEastAsia" w:hAnsiTheme="majorHAnsi" w:cstheme="majorBidi"/>
      <w:i/>
      <w:iCs/>
      <w:color w:val="2F5496" w:themeColor="accent1" w:themeShade="BF"/>
      <w:lang w:val="en-GB"/>
    </w:rPr>
  </w:style>
  <w:style w:type="paragraph" w:customStyle="1" w:styleId="pf0">
    <w:name w:val="pf0"/>
    <w:basedOn w:val="Normal"/>
    <w:rsid w:val="00573D37"/>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Sinespaciado">
    <w:name w:val="No Spacing"/>
    <w:uiPriority w:val="1"/>
    <w:qFormat/>
    <w:rsid w:val="009C26EE"/>
    <w:pPr>
      <w:spacing w:after="0" w:line="240" w:lineRule="auto"/>
    </w:pPr>
    <w:rPr>
      <w:lang w:val="en-GB"/>
    </w:rPr>
  </w:style>
  <w:style w:type="paragraph" w:styleId="Encabezado">
    <w:name w:val="header"/>
    <w:basedOn w:val="Normal"/>
    <w:link w:val="EncabezadoCar"/>
    <w:uiPriority w:val="99"/>
    <w:unhideWhenUsed/>
    <w:rsid w:val="008060D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060D5"/>
    <w:rPr>
      <w:lang w:val="en-GB"/>
    </w:rPr>
  </w:style>
  <w:style w:type="paragraph" w:styleId="Piedepgina">
    <w:name w:val="footer"/>
    <w:basedOn w:val="Normal"/>
    <w:link w:val="PiedepginaCar"/>
    <w:uiPriority w:val="99"/>
    <w:unhideWhenUsed/>
    <w:rsid w:val="008060D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060D5"/>
    <w:rPr>
      <w:lang w:val="en-GB"/>
    </w:rPr>
  </w:style>
  <w:style w:type="paragraph" w:customStyle="1" w:styleId="FirstParagraph">
    <w:name w:val="First Paragraph"/>
    <w:basedOn w:val="Textoindependiente"/>
    <w:next w:val="Textoindependiente"/>
    <w:qFormat/>
    <w:rsid w:val="00246A06"/>
    <w:pPr>
      <w:spacing w:before="180" w:after="180" w:line="360" w:lineRule="auto"/>
      <w:jc w:val="both"/>
    </w:pPr>
    <w:rPr>
      <w:rFonts w:ascii="Arial" w:hAnsi="Arial" w:cs="Arial"/>
      <w:sz w:val="24"/>
      <w:szCs w:val="24"/>
      <w:lang w:val="en-US"/>
    </w:rPr>
  </w:style>
  <w:style w:type="paragraph" w:styleId="Textoindependiente">
    <w:name w:val="Body Text"/>
    <w:basedOn w:val="Normal"/>
    <w:link w:val="TextoindependienteCar"/>
    <w:uiPriority w:val="99"/>
    <w:unhideWhenUsed/>
    <w:rsid w:val="00246A06"/>
    <w:pPr>
      <w:spacing w:after="120"/>
    </w:pPr>
  </w:style>
  <w:style w:type="character" w:customStyle="1" w:styleId="TextoindependienteCar">
    <w:name w:val="Texto independiente Car"/>
    <w:basedOn w:val="Fuentedeprrafopredeter"/>
    <w:link w:val="Textoindependiente"/>
    <w:uiPriority w:val="99"/>
    <w:rsid w:val="00246A06"/>
    <w:rPr>
      <w:lang w:val="en-GB"/>
    </w:rPr>
  </w:style>
  <w:style w:type="character" w:customStyle="1" w:styleId="Mencinsinresolver2">
    <w:name w:val="Mención sin resolver2"/>
    <w:basedOn w:val="Fuentedeprrafopredeter"/>
    <w:uiPriority w:val="99"/>
    <w:semiHidden/>
    <w:unhideWhenUsed/>
    <w:rsid w:val="007E2ED8"/>
    <w:rPr>
      <w:color w:val="605E5C"/>
      <w:shd w:val="clear" w:color="auto" w:fill="E1DFDD"/>
    </w:rPr>
  </w:style>
  <w:style w:type="character" w:customStyle="1" w:styleId="UnresolvedMention1">
    <w:name w:val="Unresolved Mention1"/>
    <w:basedOn w:val="Fuentedeprrafopredeter"/>
    <w:uiPriority w:val="99"/>
    <w:semiHidden/>
    <w:unhideWhenUsed/>
    <w:rsid w:val="00AC7B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41449">
      <w:bodyDiv w:val="1"/>
      <w:marLeft w:val="0"/>
      <w:marRight w:val="0"/>
      <w:marTop w:val="0"/>
      <w:marBottom w:val="0"/>
      <w:divBdr>
        <w:top w:val="none" w:sz="0" w:space="0" w:color="auto"/>
        <w:left w:val="none" w:sz="0" w:space="0" w:color="auto"/>
        <w:bottom w:val="none" w:sz="0" w:space="0" w:color="auto"/>
        <w:right w:val="none" w:sz="0" w:space="0" w:color="auto"/>
      </w:divBdr>
    </w:div>
    <w:div w:id="210387260">
      <w:bodyDiv w:val="1"/>
      <w:marLeft w:val="0"/>
      <w:marRight w:val="0"/>
      <w:marTop w:val="0"/>
      <w:marBottom w:val="0"/>
      <w:divBdr>
        <w:top w:val="none" w:sz="0" w:space="0" w:color="auto"/>
        <w:left w:val="none" w:sz="0" w:space="0" w:color="auto"/>
        <w:bottom w:val="none" w:sz="0" w:space="0" w:color="auto"/>
        <w:right w:val="none" w:sz="0" w:space="0" w:color="auto"/>
      </w:divBdr>
    </w:div>
    <w:div w:id="260377459">
      <w:bodyDiv w:val="1"/>
      <w:marLeft w:val="0"/>
      <w:marRight w:val="0"/>
      <w:marTop w:val="0"/>
      <w:marBottom w:val="0"/>
      <w:divBdr>
        <w:top w:val="none" w:sz="0" w:space="0" w:color="auto"/>
        <w:left w:val="none" w:sz="0" w:space="0" w:color="auto"/>
        <w:bottom w:val="none" w:sz="0" w:space="0" w:color="auto"/>
        <w:right w:val="none" w:sz="0" w:space="0" w:color="auto"/>
      </w:divBdr>
    </w:div>
    <w:div w:id="503711517">
      <w:bodyDiv w:val="1"/>
      <w:marLeft w:val="0"/>
      <w:marRight w:val="0"/>
      <w:marTop w:val="0"/>
      <w:marBottom w:val="0"/>
      <w:divBdr>
        <w:top w:val="none" w:sz="0" w:space="0" w:color="auto"/>
        <w:left w:val="none" w:sz="0" w:space="0" w:color="auto"/>
        <w:bottom w:val="none" w:sz="0" w:space="0" w:color="auto"/>
        <w:right w:val="none" w:sz="0" w:space="0" w:color="auto"/>
      </w:divBdr>
    </w:div>
    <w:div w:id="507256332">
      <w:bodyDiv w:val="1"/>
      <w:marLeft w:val="0"/>
      <w:marRight w:val="0"/>
      <w:marTop w:val="0"/>
      <w:marBottom w:val="0"/>
      <w:divBdr>
        <w:top w:val="none" w:sz="0" w:space="0" w:color="auto"/>
        <w:left w:val="none" w:sz="0" w:space="0" w:color="auto"/>
        <w:bottom w:val="none" w:sz="0" w:space="0" w:color="auto"/>
        <w:right w:val="none" w:sz="0" w:space="0" w:color="auto"/>
      </w:divBdr>
    </w:div>
    <w:div w:id="916133797">
      <w:bodyDiv w:val="1"/>
      <w:marLeft w:val="0"/>
      <w:marRight w:val="0"/>
      <w:marTop w:val="0"/>
      <w:marBottom w:val="0"/>
      <w:divBdr>
        <w:top w:val="none" w:sz="0" w:space="0" w:color="auto"/>
        <w:left w:val="none" w:sz="0" w:space="0" w:color="auto"/>
        <w:bottom w:val="none" w:sz="0" w:space="0" w:color="auto"/>
        <w:right w:val="none" w:sz="0" w:space="0" w:color="auto"/>
      </w:divBdr>
    </w:div>
    <w:div w:id="965888510">
      <w:bodyDiv w:val="1"/>
      <w:marLeft w:val="0"/>
      <w:marRight w:val="0"/>
      <w:marTop w:val="0"/>
      <w:marBottom w:val="0"/>
      <w:divBdr>
        <w:top w:val="none" w:sz="0" w:space="0" w:color="auto"/>
        <w:left w:val="none" w:sz="0" w:space="0" w:color="auto"/>
        <w:bottom w:val="none" w:sz="0" w:space="0" w:color="auto"/>
        <w:right w:val="none" w:sz="0" w:space="0" w:color="auto"/>
      </w:divBdr>
    </w:div>
    <w:div w:id="1026253658">
      <w:bodyDiv w:val="1"/>
      <w:marLeft w:val="0"/>
      <w:marRight w:val="0"/>
      <w:marTop w:val="0"/>
      <w:marBottom w:val="0"/>
      <w:divBdr>
        <w:top w:val="none" w:sz="0" w:space="0" w:color="auto"/>
        <w:left w:val="none" w:sz="0" w:space="0" w:color="auto"/>
        <w:bottom w:val="none" w:sz="0" w:space="0" w:color="auto"/>
        <w:right w:val="none" w:sz="0" w:space="0" w:color="auto"/>
      </w:divBdr>
    </w:div>
    <w:div w:id="1115247759">
      <w:bodyDiv w:val="1"/>
      <w:marLeft w:val="0"/>
      <w:marRight w:val="0"/>
      <w:marTop w:val="0"/>
      <w:marBottom w:val="0"/>
      <w:divBdr>
        <w:top w:val="none" w:sz="0" w:space="0" w:color="auto"/>
        <w:left w:val="none" w:sz="0" w:space="0" w:color="auto"/>
        <w:bottom w:val="none" w:sz="0" w:space="0" w:color="auto"/>
        <w:right w:val="none" w:sz="0" w:space="0" w:color="auto"/>
      </w:divBdr>
    </w:div>
    <w:div w:id="1210995404">
      <w:bodyDiv w:val="1"/>
      <w:marLeft w:val="0"/>
      <w:marRight w:val="0"/>
      <w:marTop w:val="0"/>
      <w:marBottom w:val="0"/>
      <w:divBdr>
        <w:top w:val="none" w:sz="0" w:space="0" w:color="auto"/>
        <w:left w:val="none" w:sz="0" w:space="0" w:color="auto"/>
        <w:bottom w:val="none" w:sz="0" w:space="0" w:color="auto"/>
        <w:right w:val="none" w:sz="0" w:space="0" w:color="auto"/>
      </w:divBdr>
    </w:div>
    <w:div w:id="1342467632">
      <w:bodyDiv w:val="1"/>
      <w:marLeft w:val="0"/>
      <w:marRight w:val="0"/>
      <w:marTop w:val="0"/>
      <w:marBottom w:val="0"/>
      <w:divBdr>
        <w:top w:val="none" w:sz="0" w:space="0" w:color="auto"/>
        <w:left w:val="none" w:sz="0" w:space="0" w:color="auto"/>
        <w:bottom w:val="none" w:sz="0" w:space="0" w:color="auto"/>
        <w:right w:val="none" w:sz="0" w:space="0" w:color="auto"/>
      </w:divBdr>
    </w:div>
    <w:div w:id="1402362779">
      <w:bodyDiv w:val="1"/>
      <w:marLeft w:val="0"/>
      <w:marRight w:val="0"/>
      <w:marTop w:val="0"/>
      <w:marBottom w:val="0"/>
      <w:divBdr>
        <w:top w:val="none" w:sz="0" w:space="0" w:color="auto"/>
        <w:left w:val="none" w:sz="0" w:space="0" w:color="auto"/>
        <w:bottom w:val="none" w:sz="0" w:space="0" w:color="auto"/>
        <w:right w:val="none" w:sz="0" w:space="0" w:color="auto"/>
      </w:divBdr>
    </w:div>
    <w:div w:id="1456867188">
      <w:bodyDiv w:val="1"/>
      <w:marLeft w:val="0"/>
      <w:marRight w:val="0"/>
      <w:marTop w:val="0"/>
      <w:marBottom w:val="0"/>
      <w:divBdr>
        <w:top w:val="none" w:sz="0" w:space="0" w:color="auto"/>
        <w:left w:val="none" w:sz="0" w:space="0" w:color="auto"/>
        <w:bottom w:val="none" w:sz="0" w:space="0" w:color="auto"/>
        <w:right w:val="none" w:sz="0" w:space="0" w:color="auto"/>
      </w:divBdr>
    </w:div>
    <w:div w:id="1467159268">
      <w:bodyDiv w:val="1"/>
      <w:marLeft w:val="0"/>
      <w:marRight w:val="0"/>
      <w:marTop w:val="0"/>
      <w:marBottom w:val="0"/>
      <w:divBdr>
        <w:top w:val="none" w:sz="0" w:space="0" w:color="auto"/>
        <w:left w:val="none" w:sz="0" w:space="0" w:color="auto"/>
        <w:bottom w:val="none" w:sz="0" w:space="0" w:color="auto"/>
        <w:right w:val="none" w:sz="0" w:space="0" w:color="auto"/>
      </w:divBdr>
    </w:div>
    <w:div w:id="1517383077">
      <w:bodyDiv w:val="1"/>
      <w:marLeft w:val="0"/>
      <w:marRight w:val="0"/>
      <w:marTop w:val="0"/>
      <w:marBottom w:val="0"/>
      <w:divBdr>
        <w:top w:val="none" w:sz="0" w:space="0" w:color="auto"/>
        <w:left w:val="none" w:sz="0" w:space="0" w:color="auto"/>
        <w:bottom w:val="none" w:sz="0" w:space="0" w:color="auto"/>
        <w:right w:val="none" w:sz="0" w:space="0" w:color="auto"/>
      </w:divBdr>
    </w:div>
    <w:div w:id="1548645773">
      <w:bodyDiv w:val="1"/>
      <w:marLeft w:val="0"/>
      <w:marRight w:val="0"/>
      <w:marTop w:val="0"/>
      <w:marBottom w:val="0"/>
      <w:divBdr>
        <w:top w:val="none" w:sz="0" w:space="0" w:color="auto"/>
        <w:left w:val="none" w:sz="0" w:space="0" w:color="auto"/>
        <w:bottom w:val="none" w:sz="0" w:space="0" w:color="auto"/>
        <w:right w:val="none" w:sz="0" w:space="0" w:color="auto"/>
      </w:divBdr>
    </w:div>
    <w:div w:id="1694963641">
      <w:bodyDiv w:val="1"/>
      <w:marLeft w:val="0"/>
      <w:marRight w:val="0"/>
      <w:marTop w:val="0"/>
      <w:marBottom w:val="0"/>
      <w:divBdr>
        <w:top w:val="none" w:sz="0" w:space="0" w:color="auto"/>
        <w:left w:val="none" w:sz="0" w:space="0" w:color="auto"/>
        <w:bottom w:val="none" w:sz="0" w:space="0" w:color="auto"/>
        <w:right w:val="none" w:sz="0" w:space="0" w:color="auto"/>
      </w:divBdr>
    </w:div>
    <w:div w:id="1699576444">
      <w:bodyDiv w:val="1"/>
      <w:marLeft w:val="0"/>
      <w:marRight w:val="0"/>
      <w:marTop w:val="0"/>
      <w:marBottom w:val="0"/>
      <w:divBdr>
        <w:top w:val="none" w:sz="0" w:space="0" w:color="auto"/>
        <w:left w:val="none" w:sz="0" w:space="0" w:color="auto"/>
        <w:bottom w:val="none" w:sz="0" w:space="0" w:color="auto"/>
        <w:right w:val="none" w:sz="0" w:space="0" w:color="auto"/>
      </w:divBdr>
    </w:div>
    <w:div w:id="1795244288">
      <w:bodyDiv w:val="1"/>
      <w:marLeft w:val="0"/>
      <w:marRight w:val="0"/>
      <w:marTop w:val="0"/>
      <w:marBottom w:val="0"/>
      <w:divBdr>
        <w:top w:val="none" w:sz="0" w:space="0" w:color="auto"/>
        <w:left w:val="none" w:sz="0" w:space="0" w:color="auto"/>
        <w:bottom w:val="none" w:sz="0" w:space="0" w:color="auto"/>
        <w:right w:val="none" w:sz="0" w:space="0" w:color="auto"/>
      </w:divBdr>
    </w:div>
    <w:div w:id="1802767371">
      <w:bodyDiv w:val="1"/>
      <w:marLeft w:val="0"/>
      <w:marRight w:val="0"/>
      <w:marTop w:val="0"/>
      <w:marBottom w:val="0"/>
      <w:divBdr>
        <w:top w:val="none" w:sz="0" w:space="0" w:color="auto"/>
        <w:left w:val="none" w:sz="0" w:space="0" w:color="auto"/>
        <w:bottom w:val="none" w:sz="0" w:space="0" w:color="auto"/>
        <w:right w:val="none" w:sz="0" w:space="0" w:color="auto"/>
      </w:divBdr>
    </w:div>
    <w:div w:id="1956012065">
      <w:bodyDiv w:val="1"/>
      <w:marLeft w:val="0"/>
      <w:marRight w:val="0"/>
      <w:marTop w:val="0"/>
      <w:marBottom w:val="0"/>
      <w:divBdr>
        <w:top w:val="none" w:sz="0" w:space="0" w:color="auto"/>
        <w:left w:val="none" w:sz="0" w:space="0" w:color="auto"/>
        <w:bottom w:val="none" w:sz="0" w:space="0" w:color="auto"/>
        <w:right w:val="none" w:sz="0" w:space="0" w:color="auto"/>
      </w:divBdr>
    </w:div>
    <w:div w:id="196380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openai.com/c/68ade937-42ee-488c-9ae5-416ca245718c" TargetMode="Externa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E169C-75BE-4045-809D-6D5B975C31D2}">
  <ds:schemaRefs>
    <ds:schemaRef ds:uri="http://schemas.openxmlformats.org/officeDocument/2006/bibliography"/>
  </ds:schemaRefs>
</ds:datastoreItem>
</file>

<file path=docMetadata/LabelInfo.xml><?xml version="1.0" encoding="utf-8"?>
<clbl:labelList xmlns:clbl="http://schemas.microsoft.com/office/2020/mipLabelMetadata">
  <clbl:label id="{05ea74a3-92c5-4c31-978a-925c3c799cd0}" enabled="0" method="" siteId="{05ea74a3-92c5-4c31-978a-925c3c799cd0}" removed="1"/>
</clbl:labelList>
</file>

<file path=docProps/app.xml><?xml version="1.0" encoding="utf-8"?>
<Properties xmlns="http://schemas.openxmlformats.org/officeDocument/2006/extended-properties" xmlns:vt="http://schemas.openxmlformats.org/officeDocument/2006/docPropsVTypes">
  <Template>Normal</Template>
  <TotalTime>476</TotalTime>
  <Pages>30</Pages>
  <Words>42541</Words>
  <Characters>242486</Characters>
  <Application>Microsoft Office Word</Application>
  <DocSecurity>0</DocSecurity>
  <Lines>2020</Lines>
  <Paragraphs>568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284459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ESPINOSA DEL ALBA</dc:creator>
  <cp:keywords/>
  <dc:description/>
  <cp:lastModifiedBy>Cuenta Microsoft</cp:lastModifiedBy>
  <cp:revision>20</cp:revision>
  <cp:lastPrinted>2024-02-26T09:05:00Z</cp:lastPrinted>
  <dcterms:created xsi:type="dcterms:W3CDTF">2024-09-26T07:48:00Z</dcterms:created>
  <dcterms:modified xsi:type="dcterms:W3CDTF">2024-10-10T14:45:00Z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http://www.zotero.org/styles/journal-of-vegetation-science</vt:lpwstr>
  </property>
  <property fmtid="{D5CDD505-2E9C-101B-9397-08002B2CF9AE}" pid="15" name="Mendeley Recent Style Name 6_1">
    <vt:lpwstr>Journal of Vegetation Science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c9295e8b-616c-35c4-a2e4-c4ec6578bcd8</vt:lpwstr>
  </property>
  <property fmtid="{D5CDD505-2E9C-101B-9397-08002B2CF9AE}" pid="24" name="Mendeley Citation Style_1">
    <vt:lpwstr>http://www.zotero.org/styles/harvard-cite-them-right</vt:lpwstr>
  </property>
  <property fmtid="{D5CDD505-2E9C-101B-9397-08002B2CF9AE}" pid="25" name="GrammarlyDocumentId">
    <vt:lpwstr>5d9862aa6d810034052b7d01a28ccbd100ca327b590668174d466b3d52db2405</vt:lpwstr>
  </property>
</Properties>
</file>