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B4510" w14:textId="77777777" w:rsidR="00615DA0" w:rsidRPr="00A56BCA" w:rsidRDefault="00615DA0" w:rsidP="00D621EE">
      <w:pPr>
        <w:rPr>
          <w:rFonts w:ascii="Arial" w:hAnsi="Arial" w:cs="Arial"/>
          <w:shd w:val="clear" w:color="auto" w:fill="FFFFFF"/>
          <w:lang w:val="en-US"/>
        </w:rPr>
      </w:pPr>
      <w:r w:rsidRPr="00A56BCA">
        <w:rPr>
          <w:rFonts w:ascii="Arial" w:hAnsi="Arial" w:cs="Arial"/>
          <w:shd w:val="clear" w:color="auto" w:fill="FFFFFF"/>
          <w:lang w:val="en-US"/>
        </w:rPr>
        <w:t>Answer to reviewers</w:t>
      </w:r>
    </w:p>
    <w:p w14:paraId="55C54855" w14:textId="77777777" w:rsidR="00615DA0" w:rsidRPr="00A56BCA" w:rsidRDefault="0052141A" w:rsidP="00D621EE">
      <w:pPr>
        <w:rPr>
          <w:rFonts w:ascii="Arial" w:hAnsi="Arial" w:cs="Arial"/>
          <w:shd w:val="clear" w:color="auto" w:fill="FFFFFF"/>
          <w:lang w:val="en-US"/>
        </w:rPr>
      </w:pPr>
      <w:r w:rsidRPr="00A56BCA">
        <w:rPr>
          <w:rFonts w:ascii="Arial" w:hAnsi="Arial" w:cs="Arial"/>
          <w:shd w:val="clear" w:color="auto" w:fill="FFFFFF"/>
          <w:lang w:val="en-US"/>
        </w:rPr>
        <w:t>25-Sep-2024</w:t>
      </w:r>
      <w:r w:rsidRPr="00A56BCA">
        <w:rPr>
          <w:rFonts w:ascii="Arial" w:hAnsi="Arial" w:cs="Arial"/>
          <w:lang w:val="en-US"/>
        </w:rPr>
        <w:br/>
      </w:r>
      <w:r w:rsidRPr="00A56BCA">
        <w:rPr>
          <w:rFonts w:ascii="Arial" w:hAnsi="Arial" w:cs="Arial"/>
          <w:shd w:val="clear" w:color="auto" w:fill="FFFFFF"/>
          <w:lang w:val="en-US"/>
        </w:rPr>
        <w:t>Microclimatic variation regulates seed germination phenology in alpine plant communities.</w:t>
      </w:r>
      <w:r w:rsidR="00615DA0" w:rsidRPr="00A56BCA">
        <w:rPr>
          <w:rFonts w:ascii="Arial" w:hAnsi="Arial" w:cs="Arial"/>
          <w:lang w:val="en-US"/>
        </w:rPr>
        <w:t xml:space="preserve">  </w:t>
      </w:r>
      <w:r w:rsidRPr="00A56BCA">
        <w:rPr>
          <w:rFonts w:ascii="Arial" w:hAnsi="Arial" w:cs="Arial"/>
          <w:shd w:val="clear" w:color="auto" w:fill="FFFFFF"/>
          <w:lang w:val="en-US"/>
        </w:rPr>
        <w:t>JEcol-2024-0743</w:t>
      </w:r>
    </w:p>
    <w:p w14:paraId="0C74D6B3"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Our responses to the comments provided by the editor and both reviewers are shown in blue</w:t>
      </w:r>
    </w:p>
    <w:p w14:paraId="795D4121" w14:textId="77777777" w:rsidR="00615DA0" w:rsidRPr="00A56BCA" w:rsidRDefault="00615DA0" w:rsidP="00D621EE">
      <w:pPr>
        <w:rPr>
          <w:rFonts w:ascii="Arial" w:hAnsi="Arial" w:cs="Arial"/>
          <w:color w:val="242424"/>
          <w:shd w:val="clear" w:color="auto" w:fill="FFFFFF"/>
          <w:lang w:val="en-US"/>
        </w:rPr>
      </w:pPr>
    </w:p>
    <w:p w14:paraId="0998805C" w14:textId="77777777" w:rsidR="00615DA0" w:rsidRPr="00A56BCA" w:rsidRDefault="00615DA0" w:rsidP="00D621EE">
      <w:pPr>
        <w:jc w:val="both"/>
        <w:rPr>
          <w:rFonts w:ascii="Arial" w:hAnsi="Arial" w:cs="Arial"/>
          <w:color w:val="0070C0"/>
          <w:shd w:val="clear" w:color="auto" w:fill="FFFFFF"/>
          <w:lang w:val="en-US"/>
        </w:rPr>
      </w:pPr>
      <w:r w:rsidRPr="00A56BCA">
        <w:rPr>
          <w:rFonts w:ascii="Arial" w:hAnsi="Arial" w:cs="Arial"/>
          <w:color w:val="242424"/>
          <w:shd w:val="clear" w:color="auto" w:fill="FFFFFF"/>
          <w:lang w:val="en-US"/>
        </w:rPr>
        <w:t>Your manuscript has now been assessed by reviewers and by James Dalling, the Associate Editor handling your manuscript. We require you to make some revisions, before we can make a final decision for your paper.</w:t>
      </w:r>
      <w:r w:rsidRPr="00A56BCA">
        <w:rPr>
          <w:rFonts w:ascii="Arial" w:hAnsi="Arial" w:cs="Arial"/>
          <w:color w:val="242424"/>
          <w:lang w:val="en-US"/>
        </w:rPr>
        <w:br/>
      </w:r>
      <w:r w:rsidRPr="00A56BCA">
        <w:rPr>
          <w:rFonts w:ascii="Arial" w:hAnsi="Arial" w:cs="Arial"/>
          <w:color w:val="242424"/>
          <w:shd w:val="clear" w:color="auto" w:fill="FFFFFF"/>
          <w:lang w:val="en-US"/>
        </w:rPr>
        <w:t xml:space="preserve">As you can see, both referees and Associate Editor feel this is an interesting manuscript with the potential to make a valuable contribution to the area. </w:t>
      </w:r>
      <w:proofErr w:type="gramStart"/>
      <w:r w:rsidRPr="00A56BCA">
        <w:rPr>
          <w:rFonts w:ascii="Arial" w:hAnsi="Arial" w:cs="Arial"/>
          <w:color w:val="242424"/>
          <w:shd w:val="clear" w:color="auto" w:fill="FFFFFF"/>
          <w:lang w:val="en-US"/>
        </w:rPr>
        <w:t>I have considered your manuscript in light of their assessment and agree that it is potentially suitable for the journal.</w:t>
      </w:r>
      <w:proofErr w:type="gramEnd"/>
      <w:r w:rsidRPr="00A56BCA">
        <w:rPr>
          <w:rFonts w:ascii="Arial" w:hAnsi="Arial" w:cs="Arial"/>
          <w:color w:val="242424"/>
          <w:shd w:val="clear" w:color="auto" w:fill="FFFFFF"/>
          <w:lang w:val="en-US"/>
        </w:rPr>
        <w:t xml:space="preserve"> However, several substantial points need to be addressed.</w:t>
      </w:r>
      <w:r w:rsidRPr="00A56BCA">
        <w:rPr>
          <w:rFonts w:ascii="Arial" w:hAnsi="Arial" w:cs="Arial"/>
          <w:color w:val="242424"/>
          <w:lang w:val="en-US"/>
        </w:rPr>
        <w:br/>
      </w:r>
      <w:r w:rsidRPr="00A56BCA">
        <w:rPr>
          <w:rFonts w:ascii="Arial" w:hAnsi="Arial" w:cs="Arial"/>
          <w:color w:val="242424"/>
          <w:shd w:val="clear" w:color="auto" w:fill="FFFFFF"/>
          <w:lang w:val="en-US"/>
        </w:rPr>
        <w:t>Please spend some time on the Abstract and highlighting the novelty of the work in this section of the paper. Well-written Abstracts make a potential reader more likely to read the paper and therefore to understand your important work.</w:t>
      </w:r>
    </w:p>
    <w:p w14:paraId="3A80F628" w14:textId="77777777" w:rsidR="00615DA0" w:rsidRPr="00A56BCA" w:rsidRDefault="00615DA0" w:rsidP="00D621EE">
      <w:pPr>
        <w:rPr>
          <w:rFonts w:ascii="Arial" w:hAnsi="Arial" w:cs="Arial"/>
          <w:color w:val="0070C0"/>
          <w:shd w:val="clear" w:color="auto" w:fill="FFFFFF"/>
          <w:lang w:val="en-US"/>
        </w:rPr>
      </w:pPr>
    </w:p>
    <w:p w14:paraId="007020DF"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Dear Editor, </w:t>
      </w:r>
    </w:p>
    <w:p w14:paraId="68A9B14C" w14:textId="49C3C438" w:rsidR="00615DA0" w:rsidRPr="00A56BCA" w:rsidRDefault="00615DA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your positive evaluation of our manuscript. The comments and suggestions of the </w:t>
      </w:r>
      <w:r w:rsidR="003B0B50" w:rsidRPr="00A56BCA">
        <w:rPr>
          <w:rFonts w:ascii="Arial" w:hAnsi="Arial" w:cs="Arial"/>
          <w:color w:val="0070C0"/>
          <w:shd w:val="clear" w:color="auto" w:fill="FFFFFF"/>
          <w:lang w:val="en-US"/>
        </w:rPr>
        <w:t xml:space="preserve">associate editor and </w:t>
      </w:r>
      <w:r w:rsidRPr="00A56BCA">
        <w:rPr>
          <w:rFonts w:ascii="Arial" w:hAnsi="Arial" w:cs="Arial"/>
          <w:color w:val="0070C0"/>
          <w:shd w:val="clear" w:color="auto" w:fill="FFFFFF"/>
          <w:lang w:val="en-US"/>
        </w:rPr>
        <w:t xml:space="preserve">reviewers have helped us to identify key points </w:t>
      </w:r>
      <w:ins w:id="0" w:author="EDUARDO FERNANDEZ PASCUAL" w:date="2024-09-27T15:19:00Z">
        <w:r w:rsidR="006D1244">
          <w:rPr>
            <w:rFonts w:ascii="Arial" w:hAnsi="Arial" w:cs="Arial"/>
            <w:color w:val="0070C0"/>
            <w:shd w:val="clear" w:color="auto" w:fill="FFFFFF"/>
            <w:lang w:val="en-US"/>
          </w:rPr>
          <w:t xml:space="preserve">that </w:t>
        </w:r>
      </w:ins>
      <w:r w:rsidRPr="00A56BCA">
        <w:rPr>
          <w:rFonts w:ascii="Arial" w:hAnsi="Arial" w:cs="Arial"/>
          <w:color w:val="0070C0"/>
          <w:shd w:val="clear" w:color="auto" w:fill="FFFFFF"/>
          <w:lang w:val="en-US"/>
        </w:rPr>
        <w:t>needed revision to improve</w:t>
      </w:r>
      <w:r w:rsidR="003B0B50" w:rsidRPr="00A56BCA">
        <w:rPr>
          <w:rFonts w:ascii="Arial" w:hAnsi="Arial" w:cs="Arial"/>
          <w:color w:val="0070C0"/>
          <w:shd w:val="clear" w:color="auto" w:fill="FFFFFF"/>
          <w:lang w:val="en-US"/>
        </w:rPr>
        <w:t xml:space="preserve"> the impact</w:t>
      </w:r>
      <w:del w:id="1" w:author="EDUARDO FERNANDEZ PASCUAL" w:date="2024-09-27T15:19:00Z">
        <w:r w:rsidR="003B0B50" w:rsidRPr="00A56BCA" w:rsidDel="006D1244">
          <w:rPr>
            <w:rFonts w:ascii="Arial" w:hAnsi="Arial" w:cs="Arial"/>
            <w:color w:val="0070C0"/>
            <w:shd w:val="clear" w:color="auto" w:fill="FFFFFF"/>
            <w:lang w:val="en-US"/>
          </w:rPr>
          <w:delText>o</w:delText>
        </w:r>
      </w:del>
      <w:r w:rsidR="003B0B50" w:rsidRPr="00A56BCA">
        <w:rPr>
          <w:rFonts w:ascii="Arial" w:hAnsi="Arial" w:cs="Arial"/>
          <w:color w:val="0070C0"/>
          <w:shd w:val="clear" w:color="auto" w:fill="FFFFFF"/>
          <w:lang w:val="en-US"/>
        </w:rPr>
        <w:t xml:space="preserve"> </w:t>
      </w:r>
      <w:ins w:id="2" w:author="EDUARDO FERNANDEZ PASCUAL" w:date="2024-09-27T15:19:00Z">
        <w:r w:rsidR="006D1244">
          <w:rPr>
            <w:rFonts w:ascii="Arial" w:hAnsi="Arial" w:cs="Arial"/>
            <w:color w:val="0070C0"/>
            <w:shd w:val="clear" w:color="auto" w:fill="FFFFFF"/>
            <w:lang w:val="en-US"/>
          </w:rPr>
          <w:t>o</w:t>
        </w:r>
      </w:ins>
      <w:r w:rsidR="003B0B50" w:rsidRPr="00A56BCA">
        <w:rPr>
          <w:rFonts w:ascii="Arial" w:hAnsi="Arial" w:cs="Arial"/>
          <w:color w:val="0070C0"/>
          <w:shd w:val="clear" w:color="auto" w:fill="FFFFFF"/>
          <w:lang w:val="en-US"/>
        </w:rPr>
        <w:t>ur research can achieve</w:t>
      </w:r>
      <w:r w:rsidRPr="00A56BCA">
        <w:rPr>
          <w:rFonts w:ascii="Arial" w:hAnsi="Arial" w:cs="Arial"/>
          <w:color w:val="0070C0"/>
          <w:shd w:val="clear" w:color="auto" w:fill="FFFFFF"/>
          <w:lang w:val="en-US"/>
        </w:rPr>
        <w:t xml:space="preserve">. We have considered all comments and we have incorporated them into a revised version. Please find below our point-by-point responses to the comments made. We hope that you find this revised manuscript acceptable for publication in </w:t>
      </w:r>
      <w:r w:rsidR="003B0B50" w:rsidRPr="00A56BCA">
        <w:rPr>
          <w:rFonts w:ascii="Arial" w:hAnsi="Arial" w:cs="Arial"/>
          <w:color w:val="0070C0"/>
          <w:shd w:val="clear" w:color="auto" w:fill="FFFFFF"/>
          <w:lang w:val="en-US"/>
        </w:rPr>
        <w:t>Journal of Ecology</w:t>
      </w:r>
      <w:r w:rsidRPr="00A56BCA">
        <w:rPr>
          <w:rFonts w:ascii="Arial" w:hAnsi="Arial" w:cs="Arial"/>
          <w:color w:val="0070C0"/>
          <w:shd w:val="clear" w:color="auto" w:fill="FFFFFF"/>
          <w:lang w:val="en-US"/>
        </w:rPr>
        <w:t xml:space="preserve">. All authors contributed to and approved this revised submission. </w:t>
      </w:r>
    </w:p>
    <w:p w14:paraId="5103A9D8"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Yours sincerely, </w:t>
      </w:r>
    </w:p>
    <w:p w14:paraId="1497A4BB"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The authors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Associate Editor's comments: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Dear Authors.</w:t>
      </w:r>
    </w:p>
    <w:p w14:paraId="18974492" w14:textId="77777777" w:rsidR="003B0B50" w:rsidRPr="00A56BCA" w:rsidRDefault="0052141A" w:rsidP="00D621EE">
      <w:pPr>
        <w:jc w:val="both"/>
        <w:rPr>
          <w:rFonts w:ascii="Arial" w:hAnsi="Arial" w:cs="Arial"/>
          <w:lang w:val="en-US"/>
        </w:rPr>
      </w:pPr>
      <w:r w:rsidRPr="00A56BCA">
        <w:rPr>
          <w:rFonts w:ascii="Arial" w:hAnsi="Arial" w:cs="Arial"/>
          <w:lang w:val="en-US"/>
        </w:rPr>
        <w:br/>
      </w:r>
      <w:r w:rsidRPr="00A56BCA">
        <w:rPr>
          <w:rFonts w:ascii="Arial" w:hAnsi="Arial" w:cs="Arial"/>
          <w:shd w:val="clear" w:color="auto" w:fill="FFFFFF"/>
          <w:lang w:val="en-US"/>
        </w:rPr>
        <w:t>Thanks for submitting your manuscript to Journal of Ecology. I’m pleased to report that the two reviewers were positively impressed with this work. I agree that this has the potential to be an important contribution. I’ve added my comments below – which mostly concern clarification of experiment details, presentation of your figures, and language use. I do think though that you could make the abstract of your paper more impactful. You make the case for why your work is important in the discussion (</w:t>
      </w:r>
      <w:r w:rsidRPr="00A56BCA">
        <w:rPr>
          <w:rFonts w:ascii="Arial" w:hAnsi="Arial" w:cs="Arial"/>
          <w:highlight w:val="yellow"/>
          <w:shd w:val="clear" w:color="auto" w:fill="FFFFFF"/>
          <w:lang w:val="en-US"/>
        </w:rPr>
        <w:t>line 319</w:t>
      </w:r>
      <w:r w:rsidRPr="00A56BCA">
        <w:rPr>
          <w:rFonts w:ascii="Arial" w:hAnsi="Arial" w:cs="Arial"/>
          <w:shd w:val="clear" w:color="auto" w:fill="FFFFFF"/>
          <w:lang w:val="en-US"/>
        </w:rPr>
        <w:t xml:space="preserve">). This does not come across clearly in the abstract where changes in germination need to be put into the context of the associated temperature change. I also thought that you might think about the terminology that you use to describe the plant community (‘system’) and the climate regime (‘incubator’). Someone skimming through the paper would not understand what a system*incubator interaction would mean. Where clarity is lacking </w:t>
      </w:r>
      <w:r w:rsidRPr="00A56BCA">
        <w:rPr>
          <w:rFonts w:ascii="Arial" w:hAnsi="Arial" w:cs="Arial"/>
          <w:shd w:val="clear" w:color="auto" w:fill="FFFFFF"/>
          <w:lang w:val="en-US"/>
        </w:rPr>
        <w:lastRenderedPageBreak/>
        <w:t>(</w:t>
      </w:r>
      <w:r w:rsidRPr="00A56BCA">
        <w:rPr>
          <w:rFonts w:ascii="Arial" w:hAnsi="Arial" w:cs="Arial"/>
          <w:highlight w:val="yellow"/>
          <w:shd w:val="clear" w:color="auto" w:fill="FFFFFF"/>
          <w:lang w:val="en-US"/>
        </w:rPr>
        <w:t>e.g., line 232</w:t>
      </w:r>
      <w:r w:rsidRPr="00A56BCA">
        <w:rPr>
          <w:rFonts w:ascii="Arial" w:hAnsi="Arial" w:cs="Arial"/>
          <w:shd w:val="clear" w:color="auto" w:fill="FFFFFF"/>
          <w:lang w:val="en-US"/>
        </w:rPr>
        <w:t>) you could add some explanation, or change the language use entirely.</w:t>
      </w:r>
      <w:r w:rsidRPr="00A56BCA">
        <w:rPr>
          <w:rFonts w:ascii="Arial" w:hAnsi="Arial" w:cs="Arial"/>
          <w:lang w:val="en-US"/>
        </w:rPr>
        <w:br/>
      </w:r>
    </w:p>
    <w:p w14:paraId="7E2E5613" w14:textId="77777777" w:rsidR="003B0B50" w:rsidRPr="00A56BCA" w:rsidRDefault="003B0B5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were very pleased to see that the Associate Editor had a positive view of our research and valued the novelty of the question and the approach we used. We deeply appreciate the additional time dedicated to improving this manuscript. </w:t>
      </w:r>
    </w:p>
    <w:p w14:paraId="52A90A37" w14:textId="77777777" w:rsidR="003B0B50" w:rsidRPr="00A56BCA" w:rsidRDefault="003B0B5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agree that the abstract can be substantially improve to highlight the novelty and impact of the study, see modifications in </w:t>
      </w:r>
      <w:r w:rsidR="00FE466E" w:rsidRPr="00A56BCA">
        <w:rPr>
          <w:rFonts w:ascii="Arial" w:hAnsi="Arial" w:cs="Arial"/>
          <w:color w:val="0070C0"/>
          <w:highlight w:val="yellow"/>
          <w:shd w:val="clear" w:color="auto" w:fill="FFFFFF"/>
          <w:lang w:val="en-US"/>
        </w:rPr>
        <w:t>line</w:t>
      </w:r>
      <w:r w:rsidRPr="00A56BCA">
        <w:rPr>
          <w:rFonts w:ascii="Arial" w:hAnsi="Arial" w:cs="Arial"/>
          <w:color w:val="0070C0"/>
          <w:highlight w:val="yellow"/>
          <w:shd w:val="clear" w:color="auto" w:fill="FFFFFF"/>
          <w:lang w:val="en-US"/>
        </w:rPr>
        <w:t xml:space="preserve"> XXX.</w:t>
      </w:r>
      <w:r w:rsidRPr="00A56BCA">
        <w:rPr>
          <w:rFonts w:ascii="Arial" w:hAnsi="Arial" w:cs="Arial"/>
          <w:color w:val="0070C0"/>
          <w:shd w:val="clear" w:color="auto" w:fill="FFFFFF"/>
          <w:lang w:val="en-US"/>
        </w:rPr>
        <w:t xml:space="preserve"> </w:t>
      </w:r>
    </w:p>
    <w:p w14:paraId="39F9CECD" w14:textId="6A0091D8" w:rsidR="003B0B50" w:rsidRPr="00A56BCA" w:rsidRDefault="005F3F04"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agree with the reviewer that the manuscript will benefit from more clear </w:t>
      </w:r>
      <w:proofErr w:type="gramStart"/>
      <w:r w:rsidRPr="00A56BCA">
        <w:rPr>
          <w:rFonts w:ascii="Arial" w:hAnsi="Arial" w:cs="Arial"/>
          <w:color w:val="0070C0"/>
          <w:shd w:val="clear" w:color="auto" w:fill="FFFFFF"/>
          <w:lang w:val="en-US"/>
        </w:rPr>
        <w:t>terms,</w:t>
      </w:r>
      <w:proofErr w:type="gramEnd"/>
      <w:r w:rsidRPr="00A56BCA">
        <w:rPr>
          <w:rFonts w:ascii="Arial" w:hAnsi="Arial" w:cs="Arial"/>
          <w:color w:val="0070C0"/>
          <w:shd w:val="clear" w:color="auto" w:fill="FFFFFF"/>
          <w:lang w:val="en-US"/>
        </w:rPr>
        <w:t xml:space="preserve"> therefore</w:t>
      </w:r>
      <w:r w:rsidR="003B0B50" w:rsidRPr="00A56BCA">
        <w:rPr>
          <w:rFonts w:ascii="Arial" w:hAnsi="Arial" w:cs="Arial"/>
          <w:color w:val="0070C0"/>
          <w:shd w:val="clear" w:color="auto" w:fill="FFFFFF"/>
          <w:lang w:val="en-US"/>
        </w:rPr>
        <w:t xml:space="preserve"> we have changed </w:t>
      </w:r>
      <w:r w:rsidRPr="00A56BCA">
        <w:rPr>
          <w:rFonts w:ascii="Arial" w:hAnsi="Arial" w:cs="Arial"/>
          <w:color w:val="0070C0"/>
          <w:shd w:val="clear" w:color="auto" w:fill="FFFFFF"/>
          <w:lang w:val="en-US"/>
        </w:rPr>
        <w:t xml:space="preserve">both </w:t>
      </w:r>
      <w:commentRangeStart w:id="3"/>
      <w:r w:rsidRPr="00A56BCA">
        <w:rPr>
          <w:rFonts w:ascii="Arial" w:hAnsi="Arial" w:cs="Arial"/>
          <w:color w:val="0070C0"/>
          <w:shd w:val="clear" w:color="auto" w:fill="FFFFFF"/>
          <w:lang w:val="en-US"/>
        </w:rPr>
        <w:t>terms</w:t>
      </w:r>
      <w:commentRangeEnd w:id="3"/>
      <w:r w:rsidR="006D4520">
        <w:rPr>
          <w:rStyle w:val="Refdecomentario"/>
        </w:rPr>
        <w:commentReference w:id="3"/>
      </w:r>
      <w:r w:rsidRPr="00A56BCA">
        <w:rPr>
          <w:rFonts w:ascii="Arial" w:hAnsi="Arial" w:cs="Arial"/>
          <w:color w:val="0070C0"/>
          <w:shd w:val="clear" w:color="auto" w:fill="FFFFFF"/>
          <w:lang w:val="en-US"/>
        </w:rPr>
        <w:t xml:space="preserve"> </w:t>
      </w:r>
      <w:r w:rsidR="003B0B50" w:rsidRPr="00A56BCA">
        <w:rPr>
          <w:rFonts w:ascii="Arial" w:hAnsi="Arial" w:cs="Arial"/>
          <w:color w:val="0070C0"/>
          <w:shd w:val="clear" w:color="auto" w:fill="FFFFFF"/>
          <w:lang w:val="en-US"/>
        </w:rPr>
        <w:t xml:space="preserve">throughout the </w:t>
      </w:r>
      <w:r w:rsidRPr="00A56BCA">
        <w:rPr>
          <w:rFonts w:ascii="Arial" w:hAnsi="Arial" w:cs="Arial"/>
          <w:color w:val="0070C0"/>
          <w:shd w:val="clear" w:color="auto" w:fill="FFFFFF"/>
          <w:lang w:val="en-US"/>
        </w:rPr>
        <w:t>manuscript.</w:t>
      </w:r>
      <w:r w:rsidR="003B0B50" w:rsidRPr="00A56BCA">
        <w:rPr>
          <w:rFonts w:ascii="Arial" w:hAnsi="Arial" w:cs="Arial"/>
          <w:color w:val="0070C0"/>
          <w:shd w:val="clear" w:color="auto" w:fill="FFFFFF"/>
          <w:lang w:val="en-US"/>
        </w:rPr>
        <w:t xml:space="preserve"> </w:t>
      </w:r>
    </w:p>
    <w:p w14:paraId="3F7F5AC0" w14:textId="77777777"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Please see below our response to your comments.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Minor Comments</w:t>
      </w:r>
      <w:r w:rsidR="0052141A" w:rsidRPr="00A56BCA">
        <w:rPr>
          <w:rFonts w:ascii="Arial" w:hAnsi="Arial" w:cs="Arial"/>
          <w:lang w:val="en-US"/>
        </w:rPr>
        <w:br/>
      </w:r>
      <w:r w:rsidR="0052141A" w:rsidRPr="00A56BCA">
        <w:rPr>
          <w:rFonts w:ascii="Arial" w:hAnsi="Arial" w:cs="Arial"/>
          <w:shd w:val="clear" w:color="auto" w:fill="FFFFFF"/>
          <w:lang w:val="en-US"/>
        </w:rPr>
        <w:t>Abstract</w:t>
      </w:r>
      <w:r w:rsidR="0052141A" w:rsidRPr="00A56BCA">
        <w:rPr>
          <w:rFonts w:ascii="Arial" w:hAnsi="Arial" w:cs="Arial"/>
          <w:lang w:val="en-US"/>
        </w:rPr>
        <w:br/>
      </w:r>
      <w:r w:rsidR="0052141A" w:rsidRPr="00A56BCA">
        <w:rPr>
          <w:rFonts w:ascii="Arial" w:hAnsi="Arial" w:cs="Arial"/>
          <w:shd w:val="clear" w:color="auto" w:fill="FFFFFF"/>
          <w:lang w:val="en-US"/>
        </w:rPr>
        <w:t>line 15: Unclear what is meant by ‘anticipate germination 52 days on average’. Please rephrase this. ‘Anticipar’ doesn’t really translate as anticipate in English in this context.</w:t>
      </w:r>
    </w:p>
    <w:p w14:paraId="13C94E25" w14:textId="3B198B27"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 xml:space="preserve">We agree with the comment, we changed the term to </w:t>
      </w:r>
      <w:del w:id="4" w:author="EDUARDO FERNANDEZ PASCUAL" w:date="2024-09-27T15:21:00Z">
        <w:r w:rsidRPr="00A56BCA" w:rsidDel="00E30322">
          <w:rPr>
            <w:rFonts w:ascii="Arial" w:hAnsi="Arial" w:cs="Arial"/>
            <w:color w:val="0070C0"/>
            <w:shd w:val="clear" w:color="auto" w:fill="FFFFFF"/>
            <w:lang w:val="en-US"/>
          </w:rPr>
          <w:delText>“ advance</w:delText>
        </w:r>
      </w:del>
      <w:ins w:id="5" w:author="EDUARDO FERNANDEZ PASCUAL" w:date="2024-09-27T15:21:00Z">
        <w:r w:rsidR="00E30322" w:rsidRPr="00A56BCA">
          <w:rPr>
            <w:rFonts w:ascii="Arial" w:hAnsi="Arial" w:cs="Arial"/>
            <w:color w:val="0070C0"/>
            <w:shd w:val="clear" w:color="auto" w:fill="FFFFFF"/>
            <w:lang w:val="en-US"/>
          </w:rPr>
          <w:t>“advance</w:t>
        </w:r>
      </w:ins>
      <w:r w:rsidRPr="00A56BCA">
        <w:rPr>
          <w:rFonts w:ascii="Arial" w:hAnsi="Arial" w:cs="Arial"/>
          <w:color w:val="0070C0"/>
          <w:shd w:val="clear" w:color="auto" w:fill="FFFFFF"/>
          <w:lang w:val="en-US"/>
        </w:rPr>
        <w:t xml:space="preserve"> germination</w:t>
      </w:r>
      <w:del w:id="6" w:author="EDUARDO FERNANDEZ PASCUAL" w:date="2024-09-27T15:37:00Z">
        <w:r w:rsidRPr="00A56BCA" w:rsidDel="00103CB4">
          <w:rPr>
            <w:rFonts w:ascii="Arial" w:hAnsi="Arial" w:cs="Arial"/>
            <w:color w:val="0070C0"/>
            <w:shd w:val="clear" w:color="auto" w:fill="FFFFFF"/>
            <w:lang w:val="en-US"/>
          </w:rPr>
          <w:delText xml:space="preserve"> </w:delText>
        </w:r>
      </w:del>
      <w:ins w:id="7" w:author="EDUARDO FERNANDEZ PASCUAL" w:date="2024-09-27T15:37:00Z">
        <w:r w:rsidR="00103CB4">
          <w:rPr>
            <w:rFonts w:ascii="Arial" w:hAnsi="Arial" w:cs="Arial"/>
            <w:color w:val="0070C0"/>
            <w:shd w:val="clear" w:color="auto" w:fill="FFFFFF"/>
            <w:lang w:val="en-US"/>
          </w:rPr>
          <w:t>”</w:t>
        </w:r>
      </w:ins>
      <w:del w:id="8" w:author="EDUARDO FERNANDEZ PASCUAL" w:date="2024-09-27T15:37:00Z">
        <w:r w:rsidRPr="00A56BCA" w:rsidDel="00103CB4">
          <w:rPr>
            <w:rFonts w:ascii="Arial" w:hAnsi="Arial" w:cs="Arial"/>
            <w:color w:val="0070C0"/>
            <w:shd w:val="clear" w:color="auto" w:fill="FFFFFF"/>
            <w:lang w:val="en-US"/>
          </w:rPr>
          <w:delText>“</w:delText>
        </w:r>
      </w:del>
      <w:r w:rsidRPr="00A56BCA">
        <w:rPr>
          <w:rFonts w:ascii="Arial" w:hAnsi="Arial" w:cs="Arial"/>
          <w:color w:val="0070C0"/>
          <w:shd w:val="clear" w:color="auto" w:fill="FFFFFF"/>
          <w:lang w:val="en-US"/>
        </w:rPr>
        <w:t xml:space="preserve"> in </w:t>
      </w:r>
      <w:r w:rsidR="00FE466E" w:rsidRPr="00A56BCA">
        <w:rPr>
          <w:rFonts w:ascii="Arial" w:hAnsi="Arial" w:cs="Arial"/>
          <w:color w:val="0070C0"/>
          <w:highlight w:val="yellow"/>
          <w:shd w:val="clear" w:color="auto" w:fill="FFFFFF"/>
          <w:lang w:val="en-US"/>
        </w:rPr>
        <w:t xml:space="preserve">line </w:t>
      </w:r>
      <w:r w:rsidRPr="00A56BCA">
        <w:rPr>
          <w:rFonts w:ascii="Arial" w:hAnsi="Arial" w:cs="Arial"/>
          <w:color w:val="0070C0"/>
          <w:highlight w:val="yellow"/>
          <w:shd w:val="clear" w:color="auto" w:fill="FFFFFF"/>
          <w:lang w:val="en-US"/>
        </w:rPr>
        <w:t>15</w:t>
      </w:r>
      <w:r w:rsidRPr="00A56BCA">
        <w:rPr>
          <w:rFonts w:ascii="Arial" w:hAnsi="Arial" w:cs="Arial"/>
          <w:color w:val="0070C0"/>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Introduction</w:t>
      </w:r>
      <w:r w:rsidR="0052141A" w:rsidRPr="00A56BCA">
        <w:rPr>
          <w:rFonts w:ascii="Arial" w:hAnsi="Arial" w:cs="Arial"/>
          <w:lang w:val="en-US"/>
        </w:rPr>
        <w:br/>
      </w:r>
      <w:r w:rsidR="0052141A" w:rsidRPr="00A56BCA">
        <w:rPr>
          <w:rFonts w:ascii="Arial" w:hAnsi="Arial" w:cs="Arial"/>
          <w:shd w:val="clear" w:color="auto" w:fill="FFFFFF"/>
          <w:lang w:val="en-US"/>
        </w:rPr>
        <w:t>Line 31: ‘competitive edge in the use of limited resources versus individuals germinating later’</w:t>
      </w:r>
    </w:p>
    <w:p w14:paraId="2CC7A57A" w14:textId="77777777"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5F3F04" w:rsidRPr="00A56BCA">
        <w:rPr>
          <w:rFonts w:ascii="Arial" w:hAnsi="Arial" w:cs="Arial"/>
          <w:color w:val="0070C0"/>
          <w:shd w:val="clear" w:color="auto" w:fill="FFFFFF"/>
          <w:lang w:val="en-US"/>
        </w:rPr>
        <w:t xml:space="preserve"> (</w:t>
      </w:r>
      <w:r w:rsidR="005F3F04" w:rsidRPr="00A56BCA">
        <w:rPr>
          <w:rFonts w:ascii="Arial" w:hAnsi="Arial" w:cs="Arial"/>
          <w:color w:val="0070C0"/>
          <w:highlight w:val="yellow"/>
          <w:shd w:val="clear" w:color="auto" w:fill="FFFFFF"/>
          <w:lang w:val="en-US"/>
        </w:rPr>
        <w:t>line 32)</w:t>
      </w:r>
      <w:r w:rsidR="005F3F04"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 xml:space="preserve">Line 63: I think </w:t>
      </w:r>
      <w:proofErr w:type="gramStart"/>
      <w:r w:rsidR="0052141A" w:rsidRPr="00A56BCA">
        <w:rPr>
          <w:rFonts w:ascii="Arial" w:hAnsi="Arial" w:cs="Arial"/>
          <w:shd w:val="clear" w:color="auto" w:fill="FFFFFF"/>
          <w:lang w:val="en-US"/>
        </w:rPr>
        <w:t>this needs</w:t>
      </w:r>
      <w:proofErr w:type="gramEnd"/>
      <w:r w:rsidR="0052141A" w:rsidRPr="00A56BCA">
        <w:rPr>
          <w:rFonts w:ascii="Arial" w:hAnsi="Arial" w:cs="Arial"/>
          <w:shd w:val="clear" w:color="auto" w:fill="FFFFFF"/>
          <w:lang w:val="en-US"/>
        </w:rPr>
        <w:t xml:space="preserve"> to revised somewhat. The previous 10 lines describe alpine and mediterranean high elevation germination syndromes in some detail – which seems a bit incongruous with the statement that little is known.</w:t>
      </w:r>
    </w:p>
    <w:p w14:paraId="02241077" w14:textId="1B3D14EE" w:rsidR="00D621EE" w:rsidRPr="00A56BCA" w:rsidRDefault="003B0B50" w:rsidP="00D621EE">
      <w:pPr>
        <w:jc w:val="both"/>
        <w:rPr>
          <w:rFonts w:ascii="Arial" w:hAnsi="Arial" w:cs="Arial"/>
          <w:lang w:val="en-US"/>
        </w:rPr>
      </w:pPr>
      <w:r w:rsidRPr="00A56BCA">
        <w:rPr>
          <w:rFonts w:ascii="Arial" w:hAnsi="Arial" w:cs="Arial"/>
          <w:color w:val="0070C0"/>
          <w:shd w:val="clear" w:color="auto" w:fill="FFFFFF"/>
          <w:lang w:val="en-US"/>
        </w:rPr>
        <w:t>Thank you for th</w:t>
      </w:r>
      <w:r w:rsidR="00D621EE" w:rsidRPr="00A56BCA">
        <w:rPr>
          <w:rFonts w:ascii="Arial" w:hAnsi="Arial" w:cs="Arial"/>
          <w:color w:val="0070C0"/>
          <w:shd w:val="clear" w:color="auto" w:fill="FFFFFF"/>
          <w:lang w:val="en-US"/>
        </w:rPr>
        <w:t>is</w:t>
      </w:r>
      <w:r w:rsidRPr="00A56BCA">
        <w:rPr>
          <w:rFonts w:ascii="Arial" w:hAnsi="Arial" w:cs="Arial"/>
          <w:color w:val="0070C0"/>
          <w:shd w:val="clear" w:color="auto" w:fill="FFFFFF"/>
          <w:lang w:val="en-US"/>
        </w:rPr>
        <w:t xml:space="preserve"> comment, we wanted to clarify that although the general </w:t>
      </w:r>
      <w:del w:id="9" w:author="EDUARDO FERNANDEZ PASCUAL" w:date="2024-09-27T15:22:00Z">
        <w:r w:rsidR="00D621EE" w:rsidRPr="00A56BCA" w:rsidDel="009F380C">
          <w:rPr>
            <w:rFonts w:ascii="Arial" w:hAnsi="Arial" w:cs="Arial"/>
            <w:color w:val="0070C0"/>
            <w:shd w:val="clear" w:color="auto" w:fill="FFFFFF"/>
            <w:lang w:val="en-US"/>
          </w:rPr>
          <w:delText>si</w:delText>
        </w:r>
        <w:r w:rsidRPr="00A56BCA" w:rsidDel="009F380C">
          <w:rPr>
            <w:rFonts w:ascii="Arial" w:hAnsi="Arial" w:cs="Arial"/>
            <w:color w:val="0070C0"/>
            <w:shd w:val="clear" w:color="auto" w:fill="FFFFFF"/>
            <w:lang w:val="en-US"/>
          </w:rPr>
          <w:delText>ndromes</w:delText>
        </w:r>
      </w:del>
      <w:ins w:id="10" w:author="EDUARDO FERNANDEZ PASCUAL" w:date="2024-09-27T15:22:00Z">
        <w:r w:rsidR="009F380C" w:rsidRPr="00A56BCA">
          <w:rPr>
            <w:rFonts w:ascii="Arial" w:hAnsi="Arial" w:cs="Arial"/>
            <w:color w:val="0070C0"/>
            <w:shd w:val="clear" w:color="auto" w:fill="FFFFFF"/>
            <w:lang w:val="en-US"/>
          </w:rPr>
          <w:t>syndromes</w:t>
        </w:r>
      </w:ins>
      <w:r w:rsidRPr="00A56BCA">
        <w:rPr>
          <w:rFonts w:ascii="Arial" w:hAnsi="Arial" w:cs="Arial"/>
          <w:color w:val="0070C0"/>
          <w:shd w:val="clear" w:color="auto" w:fill="FFFFFF"/>
          <w:lang w:val="en-US"/>
        </w:rPr>
        <w:t xml:space="preserve"> have been described </w:t>
      </w:r>
      <w:r w:rsidR="00D621EE" w:rsidRPr="00A56BCA">
        <w:rPr>
          <w:rFonts w:ascii="Arial" w:hAnsi="Arial" w:cs="Arial"/>
          <w:color w:val="0070C0"/>
          <w:shd w:val="clear" w:color="auto" w:fill="FFFFFF"/>
          <w:lang w:val="en-US"/>
        </w:rPr>
        <w:t xml:space="preserve">for alpine areas, germination strategies are known to vary in response to local conditions and it is not known </w:t>
      </w:r>
      <w:r w:rsidRPr="00A56BCA">
        <w:rPr>
          <w:rFonts w:ascii="Arial" w:hAnsi="Arial" w:cs="Arial"/>
          <w:color w:val="0070C0"/>
          <w:shd w:val="clear" w:color="auto" w:fill="FFFFFF"/>
          <w:lang w:val="en-US"/>
        </w:rPr>
        <w:t xml:space="preserve">how </w:t>
      </w:r>
      <w:ins w:id="11" w:author="EDUARDO FERNANDEZ PASCUAL" w:date="2024-09-27T15:22:00Z">
        <w:r w:rsidR="0055427C">
          <w:rPr>
            <w:rFonts w:ascii="Arial" w:hAnsi="Arial" w:cs="Arial"/>
            <w:color w:val="0070C0"/>
            <w:shd w:val="clear" w:color="auto" w:fill="FFFFFF"/>
            <w:lang w:val="en-US"/>
          </w:rPr>
          <w:t xml:space="preserve">germination </w:t>
        </w:r>
      </w:ins>
      <w:r w:rsidRPr="00A56BCA">
        <w:rPr>
          <w:rFonts w:ascii="Arial" w:hAnsi="Arial" w:cs="Arial"/>
          <w:color w:val="0070C0"/>
          <w:shd w:val="clear" w:color="auto" w:fill="FFFFFF"/>
          <w:lang w:val="en-US"/>
        </w:rPr>
        <w:t xml:space="preserve">phenology of alpine species </w:t>
      </w:r>
      <w:del w:id="12" w:author="EDUARDO FERNANDEZ PASCUAL" w:date="2024-09-27T15:22:00Z">
        <w:r w:rsidR="00D621EE" w:rsidRPr="00A56BCA" w:rsidDel="0055427C">
          <w:rPr>
            <w:rFonts w:ascii="Arial" w:hAnsi="Arial" w:cs="Arial"/>
            <w:color w:val="0070C0"/>
            <w:shd w:val="clear" w:color="auto" w:fill="FFFFFF"/>
            <w:lang w:val="en-US"/>
          </w:rPr>
          <w:delText xml:space="preserve">vary </w:delText>
        </w:r>
      </w:del>
      <w:ins w:id="13" w:author="EDUARDO FERNANDEZ PASCUAL" w:date="2024-09-27T15:22:00Z">
        <w:r w:rsidR="0055427C" w:rsidRPr="00A56BCA">
          <w:rPr>
            <w:rFonts w:ascii="Arial" w:hAnsi="Arial" w:cs="Arial"/>
            <w:color w:val="0070C0"/>
            <w:shd w:val="clear" w:color="auto" w:fill="FFFFFF"/>
            <w:lang w:val="en-US"/>
          </w:rPr>
          <w:t>var</w:t>
        </w:r>
        <w:r w:rsidR="0055427C">
          <w:rPr>
            <w:rFonts w:ascii="Arial" w:hAnsi="Arial" w:cs="Arial"/>
            <w:color w:val="0070C0"/>
            <w:shd w:val="clear" w:color="auto" w:fill="FFFFFF"/>
            <w:lang w:val="en-US"/>
          </w:rPr>
          <w:t>ies</w:t>
        </w:r>
        <w:r w:rsidR="0055427C" w:rsidRPr="00A56BCA">
          <w:rPr>
            <w:rFonts w:ascii="Arial" w:hAnsi="Arial" w:cs="Arial"/>
            <w:color w:val="0070C0"/>
            <w:shd w:val="clear" w:color="auto" w:fill="FFFFFF"/>
            <w:lang w:val="en-US"/>
          </w:rPr>
          <w:t xml:space="preserve"> </w:t>
        </w:r>
      </w:ins>
      <w:r w:rsidRPr="00A56BCA">
        <w:rPr>
          <w:rFonts w:ascii="Arial" w:hAnsi="Arial" w:cs="Arial"/>
          <w:color w:val="0070C0"/>
          <w:shd w:val="clear" w:color="auto" w:fill="FFFFFF"/>
          <w:lang w:val="en-US"/>
        </w:rPr>
        <w:t xml:space="preserve">in response to </w:t>
      </w:r>
      <w:del w:id="14" w:author="EDUARDO FERNANDEZ PASCUAL" w:date="2024-09-27T15:22:00Z">
        <w:r w:rsidRPr="00A56BCA" w:rsidDel="00B96DE8">
          <w:rPr>
            <w:rFonts w:ascii="Arial" w:hAnsi="Arial" w:cs="Arial"/>
            <w:color w:val="0070C0"/>
            <w:shd w:val="clear" w:color="auto" w:fill="FFFFFF"/>
            <w:lang w:val="en-US"/>
          </w:rPr>
          <w:delText xml:space="preserve">microclimate </w:delText>
        </w:r>
      </w:del>
      <w:ins w:id="15" w:author="EDUARDO FERNANDEZ PASCUAL" w:date="2024-09-27T15:22:00Z">
        <w:r w:rsidR="00B96DE8" w:rsidRPr="00A56BCA">
          <w:rPr>
            <w:rFonts w:ascii="Arial" w:hAnsi="Arial" w:cs="Arial"/>
            <w:color w:val="0070C0"/>
            <w:shd w:val="clear" w:color="auto" w:fill="FFFFFF"/>
            <w:lang w:val="en-US"/>
          </w:rPr>
          <w:t>microclimat</w:t>
        </w:r>
        <w:r w:rsidR="00B96DE8">
          <w:rPr>
            <w:rFonts w:ascii="Arial" w:hAnsi="Arial" w:cs="Arial"/>
            <w:color w:val="0070C0"/>
            <w:shd w:val="clear" w:color="auto" w:fill="FFFFFF"/>
            <w:lang w:val="en-US"/>
          </w:rPr>
          <w:t>ic variation</w:t>
        </w:r>
        <w:r w:rsidR="00B96DE8" w:rsidRPr="00A56BCA">
          <w:rPr>
            <w:rFonts w:ascii="Arial" w:hAnsi="Arial" w:cs="Arial"/>
            <w:color w:val="0070C0"/>
            <w:shd w:val="clear" w:color="auto" w:fill="FFFFFF"/>
            <w:lang w:val="en-US"/>
          </w:rPr>
          <w:t xml:space="preserve"> </w:t>
        </w:r>
      </w:ins>
      <w:del w:id="16" w:author="EDUARDO FERNANDEZ PASCUAL" w:date="2024-09-27T15:22:00Z">
        <w:r w:rsidRPr="00A56BCA" w:rsidDel="00B96DE8">
          <w:rPr>
            <w:rFonts w:ascii="Arial" w:hAnsi="Arial" w:cs="Arial"/>
            <w:color w:val="0070C0"/>
            <w:shd w:val="clear" w:color="auto" w:fill="FFFFFF"/>
            <w:lang w:val="en-US"/>
          </w:rPr>
          <w:delText>derived due to</w:delText>
        </w:r>
      </w:del>
      <w:ins w:id="17" w:author="EDUARDO FERNANDEZ PASCUAL" w:date="2024-09-27T15:22:00Z">
        <w:r w:rsidR="00B96DE8">
          <w:rPr>
            <w:rFonts w:ascii="Arial" w:hAnsi="Arial" w:cs="Arial"/>
            <w:color w:val="0070C0"/>
            <w:shd w:val="clear" w:color="auto" w:fill="FFFFFF"/>
            <w:lang w:val="en-US"/>
          </w:rPr>
          <w:t>caused by</w:t>
        </w:r>
      </w:ins>
      <w:r w:rsidRPr="00A56BCA">
        <w:rPr>
          <w:rFonts w:ascii="Arial" w:hAnsi="Arial" w:cs="Arial"/>
          <w:color w:val="0070C0"/>
          <w:shd w:val="clear" w:color="auto" w:fill="FFFFFF"/>
          <w:lang w:val="en-US"/>
        </w:rPr>
        <w:t xml:space="preserve"> the complex topography. We agree with the comment and have </w:t>
      </w:r>
      <w:r w:rsidR="00D621EE" w:rsidRPr="00A56BCA">
        <w:rPr>
          <w:rFonts w:ascii="Arial" w:hAnsi="Arial" w:cs="Arial"/>
          <w:color w:val="0070C0"/>
          <w:shd w:val="clear" w:color="auto" w:fill="FFFFFF"/>
          <w:lang w:val="en-US"/>
        </w:rPr>
        <w:t xml:space="preserve">removed the statement. </w:t>
      </w:r>
    </w:p>
    <w:p w14:paraId="3C986239" w14:textId="77777777" w:rsidR="00D621EE" w:rsidRPr="00A56BCA" w:rsidRDefault="0052141A" w:rsidP="00D621EE">
      <w:pPr>
        <w:rPr>
          <w:rFonts w:ascii="Arial" w:hAnsi="Arial" w:cs="Arial"/>
          <w:color w:val="0070C0"/>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66: bedrock type</w:t>
      </w:r>
      <w:r w:rsidRPr="00A56BCA">
        <w:rPr>
          <w:rFonts w:ascii="Arial" w:hAnsi="Arial" w:cs="Arial"/>
          <w:lang w:val="en-US"/>
        </w:rPr>
        <w:br/>
      </w:r>
      <w:r w:rsidR="00D621EE"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5F3F04" w:rsidRPr="00A56BCA">
        <w:rPr>
          <w:rFonts w:ascii="Arial" w:hAnsi="Arial" w:cs="Arial"/>
          <w:color w:val="0070C0"/>
          <w:highlight w:val="yellow"/>
          <w:shd w:val="clear" w:color="auto" w:fill="FFFFFF"/>
          <w:lang w:val="en-US"/>
        </w:rPr>
        <w:t>line 68</w:t>
      </w:r>
      <w:r w:rsidR="005F3F04" w:rsidRPr="00A56BCA">
        <w:rPr>
          <w:rFonts w:ascii="Arial" w:hAnsi="Arial" w:cs="Arial"/>
          <w:color w:val="0070C0"/>
          <w:shd w:val="clear" w:color="auto" w:fill="FFFFFF"/>
          <w:lang w:val="en-US"/>
        </w:rPr>
        <w:t>)</w:t>
      </w:r>
      <w:r w:rsidR="00D621EE" w:rsidRPr="00A56BCA">
        <w:rPr>
          <w:rFonts w:ascii="Arial" w:hAnsi="Arial" w:cs="Arial"/>
          <w:color w:val="0070C0"/>
          <w:shd w:val="clear" w:color="auto" w:fill="FFFFFF"/>
          <w:lang w:val="en-US"/>
        </w:rPr>
        <w:t>.</w:t>
      </w:r>
    </w:p>
    <w:p w14:paraId="3CFCF901" w14:textId="77777777" w:rsidR="00D621EE" w:rsidRPr="00A56BCA" w:rsidRDefault="0052141A" w:rsidP="00D621EE">
      <w:pPr>
        <w:rPr>
          <w:rFonts w:ascii="Arial" w:hAnsi="Arial" w:cs="Arial"/>
          <w:color w:val="0070C0"/>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69: use heterogeneity for ‘roughness’</w:t>
      </w:r>
      <w:r w:rsidRPr="00A56BCA">
        <w:rPr>
          <w:rFonts w:ascii="Arial" w:hAnsi="Arial" w:cs="Arial"/>
          <w:lang w:val="en-US"/>
        </w:rPr>
        <w:br/>
      </w:r>
      <w:r w:rsidR="00D621EE"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71</w:t>
      </w:r>
      <w:r w:rsidR="00BF2F77" w:rsidRPr="00A56BCA">
        <w:rPr>
          <w:rFonts w:ascii="Arial" w:hAnsi="Arial" w:cs="Arial"/>
          <w:color w:val="0070C0"/>
          <w:shd w:val="clear" w:color="auto" w:fill="FFFFFF"/>
          <w:lang w:val="en-US"/>
        </w:rPr>
        <w:t>)</w:t>
      </w:r>
      <w:r w:rsidR="00D621EE" w:rsidRPr="00A56BCA">
        <w:rPr>
          <w:rFonts w:ascii="Arial" w:hAnsi="Arial" w:cs="Arial"/>
          <w:color w:val="0070C0"/>
          <w:shd w:val="clear" w:color="auto" w:fill="FFFFFF"/>
          <w:lang w:val="en-US"/>
        </w:rPr>
        <w:t>.</w:t>
      </w:r>
    </w:p>
    <w:p w14:paraId="4FE9731B" w14:textId="77777777" w:rsidR="00FE466E" w:rsidRPr="00A56BCA" w:rsidRDefault="0052141A" w:rsidP="00D621EE">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74: ‘fellfield’ needs to be defined first time it is used – this term may not be familiar to readers</w:t>
      </w:r>
    </w:p>
    <w:p w14:paraId="49F1A12F" w14:textId="77777777" w:rsidR="00FE466E" w:rsidRPr="00A56BCA" w:rsidRDefault="00FE466E" w:rsidP="00D621EE">
      <w:pPr>
        <w:rPr>
          <w:rFonts w:ascii="Arial" w:hAnsi="Arial" w:cs="Arial"/>
          <w:shd w:val="clear" w:color="auto" w:fill="FFFFFF"/>
          <w:lang w:val="en-US"/>
        </w:rPr>
      </w:pPr>
      <w:r w:rsidRPr="00A56BCA">
        <w:rPr>
          <w:rFonts w:ascii="Arial" w:hAnsi="Arial" w:cs="Arial"/>
          <w:color w:val="0070C0"/>
          <w:shd w:val="clear" w:color="auto" w:fill="FFFFFF"/>
          <w:lang w:val="en-US"/>
        </w:rPr>
        <w:t xml:space="preserve">We agree with the Editor comment and have added clarification in </w:t>
      </w:r>
      <w:r w:rsidR="005F3F04" w:rsidRPr="00A56BCA">
        <w:rPr>
          <w:rFonts w:ascii="Arial" w:hAnsi="Arial" w:cs="Arial"/>
          <w:color w:val="0070C0"/>
          <w:highlight w:val="yellow"/>
          <w:shd w:val="clear" w:color="auto" w:fill="FFFFFF"/>
          <w:lang w:val="en-US"/>
        </w:rPr>
        <w:t>lines 76-79</w:t>
      </w:r>
      <w:r w:rsidRPr="00A56BCA">
        <w:rPr>
          <w:rFonts w:ascii="Arial" w:hAnsi="Arial" w:cs="Arial"/>
          <w:color w:val="0070C0"/>
          <w:shd w:val="clear" w:color="auto" w:fill="FFFFFF"/>
          <w:lang w:val="en-US"/>
        </w:rPr>
        <w:t>.</w:t>
      </w:r>
      <w:r w:rsidRPr="00A56BCA">
        <w:rPr>
          <w:rFonts w:ascii="Arial" w:hAnsi="Arial" w:cs="Arial"/>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lastRenderedPageBreak/>
        <w:t>Methods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120 Convert precipitation data to mm?</w:t>
      </w:r>
    </w:p>
    <w:p w14:paraId="55C161C3" w14:textId="2CCF1D97" w:rsidR="008502F9" w:rsidRPr="00A56BCA" w:rsidRDefault="00FE466E" w:rsidP="008502F9">
      <w:pPr>
        <w:jc w:val="both"/>
        <w:rPr>
          <w:rFonts w:ascii="Arial" w:hAnsi="Arial" w:cs="Arial"/>
          <w:lang w:val="en-US"/>
        </w:rPr>
      </w:pPr>
      <w:del w:id="18" w:author="EDUARDO FERNANDEZ PASCUAL" w:date="2024-09-27T15:28:00Z">
        <w:r w:rsidRPr="00A56BCA" w:rsidDel="00630CD1">
          <w:rPr>
            <w:rFonts w:ascii="Arial" w:hAnsi="Arial" w:cs="Arial"/>
            <w:color w:val="0070C0"/>
            <w:shd w:val="clear" w:color="auto" w:fill="FFFFFF"/>
            <w:lang w:val="en-US"/>
          </w:rPr>
          <w:delText>As we have read kg.m2 is equivalent to mm. Thus to facilitate interpretation change the units</w:delText>
        </w:r>
      </w:del>
      <w:ins w:id="19" w:author="EDUARDO FERNANDEZ PASCUAL" w:date="2024-09-27T15:28:00Z">
        <w:r w:rsidR="00630CD1">
          <w:rPr>
            <w:rFonts w:ascii="Arial" w:hAnsi="Arial" w:cs="Arial"/>
            <w:color w:val="0070C0"/>
            <w:shd w:val="clear" w:color="auto" w:fill="FFFFFF"/>
            <w:lang w:val="en-US"/>
          </w:rPr>
          <w:t>We have converted precipitation</w:t>
        </w:r>
      </w:ins>
      <w:r w:rsidRPr="00A56BCA">
        <w:rPr>
          <w:rFonts w:ascii="Arial" w:hAnsi="Arial" w:cs="Arial"/>
          <w:color w:val="0070C0"/>
          <w:shd w:val="clear" w:color="auto" w:fill="FFFFFF"/>
          <w:lang w:val="en-US"/>
        </w:rPr>
        <w:t xml:space="preserve"> to mm in </w:t>
      </w:r>
      <w:r w:rsidRPr="00A56BCA">
        <w:rPr>
          <w:rFonts w:ascii="Arial" w:hAnsi="Arial" w:cs="Arial"/>
          <w:color w:val="0070C0"/>
          <w:highlight w:val="yellow"/>
          <w:shd w:val="clear" w:color="auto" w:fill="FFFFFF"/>
          <w:lang w:val="en-US"/>
        </w:rPr>
        <w:t>line 120</w:t>
      </w:r>
      <w:r w:rsidRPr="00A56BCA">
        <w:rPr>
          <w:rFonts w:ascii="Arial" w:hAnsi="Arial" w:cs="Arial"/>
          <w:color w:val="0070C0"/>
          <w:shd w:val="clear" w:color="auto" w:fill="FFFFFF"/>
          <w:lang w:val="en-US"/>
        </w:rPr>
        <w:t xml:space="preserve"> and </w:t>
      </w:r>
      <w:r w:rsidRPr="00A56BCA">
        <w:rPr>
          <w:rFonts w:ascii="Arial" w:hAnsi="Arial" w:cs="Arial"/>
          <w:color w:val="0070C0"/>
          <w:highlight w:val="yellow"/>
          <w:shd w:val="clear" w:color="auto" w:fill="FFFFFF"/>
          <w:lang w:val="en-US"/>
        </w:rPr>
        <w:t>line 128</w:t>
      </w:r>
      <w:r w:rsidRPr="00A56BCA">
        <w:rPr>
          <w:rFonts w:ascii="Arial" w:hAnsi="Arial" w:cs="Arial"/>
          <w:color w:val="0070C0"/>
          <w:shd w:val="clear" w:color="auto" w:fill="FFFFFF"/>
          <w:lang w:val="en-US"/>
        </w:rPr>
        <w:t xml:space="preserve">, as well as </w:t>
      </w:r>
      <w:del w:id="20" w:author="EDUARDO FERNANDEZ PASCUAL" w:date="2024-09-27T15:28:00Z">
        <w:r w:rsidRPr="00A56BCA" w:rsidDel="00630CD1">
          <w:rPr>
            <w:rFonts w:ascii="Arial" w:hAnsi="Arial" w:cs="Arial"/>
            <w:color w:val="0070C0"/>
            <w:shd w:val="clear" w:color="auto" w:fill="FFFFFF"/>
            <w:lang w:val="en-US"/>
          </w:rPr>
          <w:delText xml:space="preserve">modify </w:delText>
        </w:r>
      </w:del>
      <w:ins w:id="21" w:author="EDUARDO FERNANDEZ PASCUAL" w:date="2024-09-27T15:28:00Z">
        <w:r w:rsidR="00630CD1">
          <w:rPr>
            <w:rFonts w:ascii="Arial" w:hAnsi="Arial" w:cs="Arial"/>
            <w:color w:val="0070C0"/>
            <w:shd w:val="clear" w:color="auto" w:fill="FFFFFF"/>
            <w:lang w:val="en-US"/>
          </w:rPr>
          <w:t>in</w:t>
        </w:r>
        <w:r w:rsidR="00630CD1" w:rsidRPr="00A56BCA">
          <w:rPr>
            <w:rFonts w:ascii="Arial" w:hAnsi="Arial" w:cs="Arial"/>
            <w:color w:val="0070C0"/>
            <w:shd w:val="clear" w:color="auto" w:fill="FFFFFF"/>
            <w:lang w:val="en-US"/>
          </w:rPr>
          <w:t xml:space="preserve"> </w:t>
        </w:r>
        <w:r w:rsidR="00721889">
          <w:rPr>
            <w:rFonts w:ascii="Arial" w:hAnsi="Arial" w:cs="Arial"/>
            <w:color w:val="0070C0"/>
            <w:highlight w:val="yellow"/>
            <w:shd w:val="clear" w:color="auto" w:fill="FFFFFF"/>
            <w:lang w:val="en-US"/>
          </w:rPr>
          <w:t>F</w:t>
        </w:r>
      </w:ins>
      <w:del w:id="22" w:author="EDUARDO FERNANDEZ PASCUAL" w:date="2024-09-27T15:28:00Z">
        <w:r w:rsidRPr="00A56BCA" w:rsidDel="00721889">
          <w:rPr>
            <w:rFonts w:ascii="Arial" w:hAnsi="Arial" w:cs="Arial"/>
            <w:color w:val="0070C0"/>
            <w:highlight w:val="yellow"/>
            <w:shd w:val="clear" w:color="auto" w:fill="FFFFFF"/>
            <w:lang w:val="en-US"/>
          </w:rPr>
          <w:delText>f</w:delText>
        </w:r>
      </w:del>
      <w:r w:rsidRPr="00A56BCA">
        <w:rPr>
          <w:rFonts w:ascii="Arial" w:hAnsi="Arial" w:cs="Arial"/>
          <w:color w:val="0070C0"/>
          <w:highlight w:val="yellow"/>
          <w:shd w:val="clear" w:color="auto" w:fill="FFFFFF"/>
          <w:lang w:val="en-US"/>
        </w:rPr>
        <w:t>igure 1b</w:t>
      </w:r>
      <w:del w:id="23" w:author="EDUARDO FERNANDEZ PASCUAL" w:date="2024-09-27T15:28:00Z">
        <w:r w:rsidRPr="00A56BCA" w:rsidDel="00721889">
          <w:rPr>
            <w:rFonts w:ascii="Arial" w:hAnsi="Arial" w:cs="Arial"/>
            <w:color w:val="0070C0"/>
            <w:highlight w:val="yellow"/>
            <w:shd w:val="clear" w:color="auto" w:fill="FFFFFF"/>
            <w:lang w:val="en-US"/>
          </w:rPr>
          <w:delText xml:space="preserve"> axis units</w:delText>
        </w:r>
      </w:del>
      <w:r w:rsidRPr="00A56BCA">
        <w:rPr>
          <w:rFonts w:ascii="Arial" w:hAnsi="Arial" w:cs="Arial"/>
          <w:color w:val="0070C0"/>
          <w:highlight w:val="yellow"/>
          <w:shd w:val="clear" w:color="auto" w:fill="FFFFFF"/>
          <w:lang w:val="en-US"/>
        </w:rPr>
        <w:t>.</w:t>
      </w:r>
    </w:p>
    <w:p w14:paraId="76D05FEF" w14:textId="77777777" w:rsidR="00FE466E"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164 “Each incubator was configured in </w:t>
      </w:r>
      <w:proofErr w:type="spellStart"/>
      <w:r w:rsidRPr="00A56BCA">
        <w:rPr>
          <w:rFonts w:ascii="Arial" w:hAnsi="Arial" w:cs="Arial"/>
          <w:shd w:val="clear" w:color="auto" w:fill="FFFFFF"/>
          <w:lang w:val="en-US"/>
        </w:rPr>
        <w:t>Aralab</w:t>
      </w:r>
      <w:proofErr w:type="spellEnd"/>
      <w:r w:rsidRPr="00A56BCA">
        <w:rPr>
          <w:rFonts w:ascii="Arial" w:hAnsi="Arial" w:cs="Arial"/>
          <w:shd w:val="clear" w:color="auto" w:fill="FFFFFF"/>
          <w:lang w:val="en-US"/>
        </w:rPr>
        <w:t xml:space="preserve"> climatic chambers”. Not sure what this means. Isn’t a climatic chamber the same as an incubator? Are these chambers placed within the incubator?</w:t>
      </w:r>
    </w:p>
    <w:p w14:paraId="32FD5BD2" w14:textId="7844E8A9" w:rsidR="005F3F04" w:rsidRPr="00A56BCA" w:rsidRDefault="00FE466E" w:rsidP="008502F9">
      <w:pPr>
        <w:jc w:val="both"/>
        <w:rPr>
          <w:rFonts w:ascii="Arial" w:hAnsi="Arial" w:cs="Arial"/>
          <w:color w:val="0070C0"/>
          <w:shd w:val="clear" w:color="auto" w:fill="FFFFFF"/>
          <w:lang w:val="en-US"/>
        </w:rPr>
      </w:pPr>
      <w:del w:id="24" w:author="EDUARDO FERNANDEZ PASCUAL" w:date="2024-09-27T15:29:00Z">
        <w:r w:rsidRPr="00A56BCA" w:rsidDel="00721889">
          <w:rPr>
            <w:rFonts w:ascii="Arial" w:hAnsi="Arial" w:cs="Arial"/>
            <w:color w:val="0070C0"/>
            <w:shd w:val="clear" w:color="auto" w:fill="FFFFFF"/>
            <w:lang w:val="en-US"/>
          </w:rPr>
          <w:delText xml:space="preserve">Thank you for this comment, </w:delText>
        </w:r>
        <w:r w:rsidR="0029556F" w:rsidRPr="00A56BCA" w:rsidDel="00721889">
          <w:rPr>
            <w:rFonts w:ascii="Arial" w:hAnsi="Arial" w:cs="Arial"/>
            <w:color w:val="0070C0"/>
            <w:shd w:val="clear" w:color="auto" w:fill="FFFFFF"/>
            <w:lang w:val="en-US"/>
          </w:rPr>
          <w:delText>w</w:delText>
        </w:r>
      </w:del>
      <w:ins w:id="25" w:author="EDUARDO FERNANDEZ PASCUAL" w:date="2024-09-27T15:29:00Z">
        <w:r w:rsidR="00721889">
          <w:rPr>
            <w:rFonts w:ascii="Arial" w:hAnsi="Arial" w:cs="Arial"/>
            <w:color w:val="0070C0"/>
            <w:shd w:val="clear" w:color="auto" w:fill="FFFFFF"/>
            <w:lang w:val="en-US"/>
          </w:rPr>
          <w:t>W</w:t>
        </w:r>
      </w:ins>
      <w:r w:rsidR="0029556F" w:rsidRPr="00A56BCA">
        <w:rPr>
          <w:rFonts w:ascii="Arial" w:hAnsi="Arial" w:cs="Arial"/>
          <w:color w:val="0070C0"/>
          <w:shd w:val="clear" w:color="auto" w:fill="FFFFFF"/>
          <w:lang w:val="en-US"/>
        </w:rPr>
        <w:t xml:space="preserve">e </w:t>
      </w:r>
      <w:del w:id="26" w:author="EDUARDO FERNANDEZ PASCUAL" w:date="2024-09-27T15:29:00Z">
        <w:r w:rsidR="0029556F" w:rsidRPr="00A56BCA" w:rsidDel="00721889">
          <w:rPr>
            <w:rFonts w:ascii="Arial" w:hAnsi="Arial" w:cs="Arial"/>
            <w:color w:val="0070C0"/>
            <w:shd w:val="clear" w:color="auto" w:fill="FFFFFF"/>
            <w:lang w:val="en-US"/>
          </w:rPr>
          <w:delText xml:space="preserve">added </w:delText>
        </w:r>
      </w:del>
      <w:r w:rsidR="0029556F" w:rsidRPr="00A56BCA">
        <w:rPr>
          <w:rFonts w:ascii="Arial" w:hAnsi="Arial" w:cs="Arial"/>
          <w:color w:val="0070C0"/>
          <w:shd w:val="clear" w:color="auto" w:fill="FFFFFF"/>
          <w:lang w:val="en-US"/>
        </w:rPr>
        <w:t>clarifi</w:t>
      </w:r>
      <w:ins w:id="27" w:author="EDUARDO FERNANDEZ PASCUAL" w:date="2024-09-27T15:29:00Z">
        <w:r w:rsidR="00721889">
          <w:rPr>
            <w:rFonts w:ascii="Arial" w:hAnsi="Arial" w:cs="Arial"/>
            <w:color w:val="0070C0"/>
            <w:shd w:val="clear" w:color="auto" w:fill="FFFFFF"/>
            <w:lang w:val="en-US"/>
          </w:rPr>
          <w:t>ed this point</w:t>
        </w:r>
      </w:ins>
      <w:del w:id="28" w:author="EDUARDO FERNANDEZ PASCUAL" w:date="2024-09-27T15:29:00Z">
        <w:r w:rsidR="0029556F" w:rsidRPr="00A56BCA" w:rsidDel="00721889">
          <w:rPr>
            <w:rFonts w:ascii="Arial" w:hAnsi="Arial" w:cs="Arial"/>
            <w:color w:val="0070C0"/>
            <w:shd w:val="clear" w:color="auto" w:fill="FFFFFF"/>
            <w:lang w:val="en-US"/>
          </w:rPr>
          <w:delText>cation</w:delText>
        </w:r>
      </w:del>
      <w:ins w:id="29" w:author="EDUARDO FERNANDEZ PASCUAL" w:date="2024-09-27T15:29:00Z">
        <w:r w:rsidR="00721889">
          <w:rPr>
            <w:rFonts w:ascii="Arial" w:hAnsi="Arial" w:cs="Arial"/>
            <w:color w:val="0070C0"/>
            <w:shd w:val="clear" w:color="auto" w:fill="FFFFFF"/>
            <w:lang w:val="en-US"/>
          </w:rPr>
          <w:t>:</w:t>
        </w:r>
      </w:ins>
      <w:del w:id="30" w:author="EDUARDO FERNANDEZ PASCUAL" w:date="2024-09-27T15:29:00Z">
        <w:r w:rsidR="0029556F" w:rsidRPr="00A56BCA" w:rsidDel="00721889">
          <w:rPr>
            <w:rFonts w:ascii="Arial" w:hAnsi="Arial" w:cs="Arial"/>
            <w:color w:val="0070C0"/>
            <w:shd w:val="clear" w:color="auto" w:fill="FFFFFF"/>
            <w:lang w:val="en-US"/>
          </w:rPr>
          <w:delText>,</w:delText>
        </w:r>
      </w:del>
      <w:r w:rsidR="0029556F" w:rsidRPr="00A56BCA">
        <w:rPr>
          <w:rFonts w:ascii="Arial" w:hAnsi="Arial" w:cs="Arial"/>
          <w:color w:val="0070C0"/>
          <w:shd w:val="clear" w:color="auto" w:fill="FFFFFF"/>
          <w:lang w:val="en-US"/>
        </w:rPr>
        <w:t xml:space="preserve"> each incubator is indeed one climatic </w:t>
      </w:r>
      <w:proofErr w:type="gramStart"/>
      <w:r w:rsidR="0029556F" w:rsidRPr="00A56BCA">
        <w:rPr>
          <w:rFonts w:ascii="Arial" w:hAnsi="Arial" w:cs="Arial"/>
          <w:color w:val="0070C0"/>
          <w:shd w:val="clear" w:color="auto" w:fill="FFFFFF"/>
          <w:lang w:val="en-US"/>
        </w:rPr>
        <w:t>chamber,</w:t>
      </w:r>
      <w:proofErr w:type="gramEnd"/>
      <w:r w:rsidR="0029556F" w:rsidRPr="00A56BCA">
        <w:rPr>
          <w:rFonts w:ascii="Arial" w:hAnsi="Arial" w:cs="Arial"/>
          <w:color w:val="0070C0"/>
          <w:shd w:val="clear" w:color="auto" w:fill="FFFFFF"/>
          <w:lang w:val="en-US"/>
        </w:rPr>
        <w:t xml:space="preserve"> </w:t>
      </w:r>
      <w:commentRangeStart w:id="31"/>
      <w:r w:rsidR="0029556F" w:rsidRPr="00A56BCA">
        <w:rPr>
          <w:rFonts w:ascii="Arial" w:hAnsi="Arial" w:cs="Arial"/>
          <w:color w:val="0070C0"/>
          <w:shd w:val="clear" w:color="auto" w:fill="FFFFFF"/>
          <w:lang w:val="en-US"/>
        </w:rPr>
        <w:t>we have rewritten the sentence</w:t>
      </w:r>
      <w:commentRangeEnd w:id="31"/>
      <w:r w:rsidR="009C7AB0">
        <w:rPr>
          <w:rStyle w:val="Refdecomentario"/>
        </w:rPr>
        <w:commentReference w:id="31"/>
      </w:r>
      <w:r w:rsidR="0029556F" w:rsidRPr="00A56BCA">
        <w:rPr>
          <w:rFonts w:ascii="Arial" w:hAnsi="Arial" w:cs="Arial"/>
          <w:color w:val="0070C0"/>
          <w:shd w:val="clear" w:color="auto" w:fill="FFFFFF"/>
          <w:lang w:val="en-US"/>
        </w:rPr>
        <w:t xml:space="preserve"> in </w:t>
      </w:r>
      <w:r w:rsidR="0029556F" w:rsidRPr="00A56BCA">
        <w:rPr>
          <w:rFonts w:ascii="Arial" w:hAnsi="Arial" w:cs="Arial"/>
          <w:color w:val="0070C0"/>
          <w:highlight w:val="yellow"/>
          <w:shd w:val="clear" w:color="auto" w:fill="FFFFFF"/>
          <w:lang w:val="en-US"/>
        </w:rPr>
        <w:t>line 167</w:t>
      </w:r>
      <w:r w:rsidR="0029556F" w:rsidRPr="00A56BCA">
        <w:rPr>
          <w:rFonts w:ascii="Arial" w:hAnsi="Arial" w:cs="Arial"/>
          <w:color w:val="0070C0"/>
          <w:shd w:val="clear" w:color="auto" w:fill="FFFFFF"/>
          <w:lang w:val="en-US"/>
        </w:rPr>
        <w:t xml:space="preserve"> and changed the term “incubator” in </w:t>
      </w:r>
      <w:r w:rsidR="0029556F" w:rsidRPr="00A56BCA">
        <w:rPr>
          <w:rFonts w:ascii="Arial" w:hAnsi="Arial" w:cs="Arial"/>
          <w:color w:val="0070C0"/>
          <w:highlight w:val="yellow"/>
          <w:shd w:val="clear" w:color="auto" w:fill="FFFFFF"/>
          <w:lang w:val="en-US"/>
        </w:rPr>
        <w:t>lines 170 and 172.</w:t>
      </w:r>
    </w:p>
    <w:p w14:paraId="3CB854D7" w14:textId="77777777" w:rsidR="0029556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184 and 223: loupe = stereoscope</w:t>
      </w:r>
    </w:p>
    <w:p w14:paraId="069B95E0" w14:textId="77777777"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190 and 229</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195: contemplate = concern</w:t>
      </w:r>
    </w:p>
    <w:p w14:paraId="19D156B8" w14:textId="77777777"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201</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204: exact = predicted</w:t>
      </w:r>
    </w:p>
    <w:p w14:paraId="0EF887FF" w14:textId="77777777"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210</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210: to represent</w:t>
      </w:r>
    </w:p>
    <w:p w14:paraId="6F85E91F" w14:textId="77777777" w:rsidR="0029556F" w:rsidRPr="00A56BCA" w:rsidRDefault="0029556F" w:rsidP="00D621EE">
      <w:pPr>
        <w:rPr>
          <w:rFonts w:ascii="Arial" w:hAnsi="Arial" w:cs="Arial"/>
          <w:shd w:val="clear" w:color="auto" w:fill="FFFFFF"/>
          <w:lang w:val="en-US"/>
        </w:rPr>
      </w:pPr>
      <w:commentRangeStart w:id="32"/>
      <w:r w:rsidRPr="00A56BCA">
        <w:rPr>
          <w:rFonts w:ascii="Arial" w:hAnsi="Arial" w:cs="Arial"/>
          <w:color w:val="0070C0"/>
          <w:shd w:val="clear" w:color="auto" w:fill="FFFFFF"/>
          <w:lang w:val="en-US"/>
        </w:rPr>
        <w:t xml:space="preserve">Thank you for this observation. </w:t>
      </w:r>
      <w:commentRangeEnd w:id="32"/>
      <w:r w:rsidR="009C1B6F">
        <w:rPr>
          <w:rStyle w:val="Refdecomentario"/>
        </w:rPr>
        <w:commentReference w:id="32"/>
      </w:r>
      <w:r w:rsidRPr="00A56BCA">
        <w:rPr>
          <w:rFonts w:ascii="Arial" w:hAnsi="Arial" w:cs="Arial"/>
          <w:color w:val="0070C0"/>
          <w:shd w:val="clear" w:color="auto" w:fill="FFFFFF"/>
          <w:lang w:val="en-US"/>
        </w:rPr>
        <w:t>We made the change</w:t>
      </w:r>
      <w:r w:rsidR="00BF2F77" w:rsidRPr="00A56BCA">
        <w:rPr>
          <w:rFonts w:ascii="Arial" w:hAnsi="Arial" w:cs="Arial"/>
          <w:color w:val="0070C0"/>
          <w:shd w:val="clear" w:color="auto" w:fill="FFFFFF"/>
          <w:lang w:val="en-US"/>
        </w:rPr>
        <w:t xml:space="preserve"> (</w:t>
      </w:r>
      <w:r w:rsidR="00BF2F77" w:rsidRPr="00A56BCA">
        <w:rPr>
          <w:rFonts w:ascii="Arial" w:hAnsi="Arial" w:cs="Arial"/>
          <w:color w:val="0070C0"/>
          <w:highlight w:val="yellow"/>
          <w:shd w:val="clear" w:color="auto" w:fill="FFFFFF"/>
          <w:lang w:val="en-US"/>
        </w:rPr>
        <w:t>line 214</w:t>
      </w:r>
      <w:r w:rsidR="00BF2F77" w:rsidRPr="00A56BCA">
        <w:rPr>
          <w:rFonts w:ascii="Arial" w:hAnsi="Arial" w:cs="Arial"/>
          <w:color w:val="0070C0"/>
          <w:shd w:val="clear" w:color="auto" w:fill="FFFFFF"/>
          <w:lang w:val="en-US"/>
        </w:rPr>
        <w:t>)</w:t>
      </w:r>
      <w:r w:rsidRPr="00A56BC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219: This is quite deep – is this a realistic burial depth for this experiment?</w:t>
      </w:r>
    </w:p>
    <w:p w14:paraId="7EFB7CCD" w14:textId="31D52971" w:rsidR="00BE1A18" w:rsidRDefault="00385B91"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W</w:t>
      </w:r>
      <w:r w:rsidR="0085689D">
        <w:rPr>
          <w:rFonts w:ascii="Arial" w:hAnsi="Arial" w:cs="Arial"/>
          <w:color w:val="0070C0"/>
          <w:shd w:val="clear" w:color="auto" w:fill="FFFFFF"/>
          <w:lang w:val="en-US"/>
        </w:rPr>
        <w:t xml:space="preserve">e based our depth on </w:t>
      </w:r>
      <w:r w:rsidR="00BE1A18">
        <w:rPr>
          <w:rFonts w:ascii="Arial" w:hAnsi="Arial" w:cs="Arial"/>
          <w:color w:val="0070C0"/>
          <w:shd w:val="clear" w:color="auto" w:fill="FFFFFF"/>
          <w:lang w:val="en-US"/>
        </w:rPr>
        <w:t xml:space="preserve">that </w:t>
      </w:r>
      <w:r w:rsidR="008502F9" w:rsidRPr="00A56BCA">
        <w:rPr>
          <w:rFonts w:ascii="Arial" w:hAnsi="Arial" w:cs="Arial"/>
          <w:color w:val="0070C0"/>
          <w:shd w:val="clear" w:color="auto" w:fill="FFFFFF"/>
          <w:lang w:val="en-US"/>
        </w:rPr>
        <w:t xml:space="preserve">used </w:t>
      </w:r>
      <w:r w:rsidR="00BE1A18">
        <w:rPr>
          <w:rFonts w:ascii="Arial" w:hAnsi="Arial" w:cs="Arial"/>
          <w:color w:val="0070C0"/>
          <w:shd w:val="clear" w:color="auto" w:fill="FFFFFF"/>
          <w:lang w:val="en-US"/>
        </w:rPr>
        <w:t>by</w:t>
      </w:r>
      <w:r w:rsidR="00BE1A18" w:rsidRPr="00A56BCA">
        <w:rPr>
          <w:rFonts w:ascii="Arial" w:hAnsi="Arial" w:cs="Arial"/>
          <w:color w:val="0070C0"/>
          <w:shd w:val="clear" w:color="auto" w:fill="FFFFFF"/>
          <w:lang w:val="en-US"/>
        </w:rPr>
        <w:t xml:space="preserve"> </w:t>
      </w:r>
      <w:proofErr w:type="spellStart"/>
      <w:r w:rsidR="0085689D">
        <w:rPr>
          <w:rFonts w:ascii="Arial" w:hAnsi="Arial" w:cs="Arial"/>
          <w:color w:val="0070C0"/>
          <w:shd w:val="clear" w:color="auto" w:fill="FFFFFF"/>
          <w:lang w:val="en-US"/>
        </w:rPr>
        <w:t>Schwienbacher</w:t>
      </w:r>
      <w:proofErr w:type="spellEnd"/>
      <w:r w:rsidR="0085689D">
        <w:rPr>
          <w:rFonts w:ascii="Arial" w:hAnsi="Arial" w:cs="Arial"/>
          <w:color w:val="0070C0"/>
          <w:shd w:val="clear" w:color="auto" w:fill="FFFFFF"/>
          <w:lang w:val="en-US"/>
        </w:rPr>
        <w:t xml:space="preserve"> et al 2010 (Flora, </w:t>
      </w:r>
      <w:r w:rsidR="0085689D" w:rsidRPr="0085689D">
        <w:rPr>
          <w:rFonts w:ascii="Arial" w:hAnsi="Arial" w:cs="Arial"/>
          <w:color w:val="0070C0"/>
          <w:shd w:val="clear" w:color="auto" w:fill="FFFFFF"/>
          <w:lang w:val="en-US"/>
        </w:rPr>
        <w:t>doi:10.1016/j.flora.2008.10.007</w:t>
      </w:r>
      <w:r w:rsidR="0085689D">
        <w:rPr>
          <w:rFonts w:ascii="Arial" w:hAnsi="Arial" w:cs="Arial"/>
          <w:color w:val="0070C0"/>
          <w:shd w:val="clear" w:color="auto" w:fill="FFFFFF"/>
          <w:lang w:val="en-US"/>
        </w:rPr>
        <w:t>) with alpine species.</w:t>
      </w:r>
      <w:r w:rsidR="00C56BB6">
        <w:rPr>
          <w:rFonts w:ascii="Arial" w:hAnsi="Arial" w:cs="Arial"/>
          <w:color w:val="0070C0"/>
          <w:shd w:val="clear" w:color="auto" w:fill="FFFFFF"/>
          <w:lang w:val="en-US"/>
        </w:rPr>
        <w:t xml:space="preserve"> </w:t>
      </w:r>
      <w:r w:rsidR="0085689D">
        <w:rPr>
          <w:rFonts w:ascii="Arial" w:hAnsi="Arial" w:cs="Arial"/>
          <w:color w:val="0070C0"/>
          <w:shd w:val="clear" w:color="auto" w:fill="FFFFFF"/>
          <w:lang w:val="en-US"/>
        </w:rPr>
        <w:t>Other studies buried their seeds even deeper (7-10 cm</w:t>
      </w:r>
      <w:r w:rsidR="0085689D" w:rsidRPr="0085689D">
        <w:rPr>
          <w:rFonts w:ascii="Arial" w:hAnsi="Arial" w:cs="Arial"/>
          <w:color w:val="0070C0"/>
          <w:shd w:val="clear" w:color="auto" w:fill="FFFFFF"/>
          <w:lang w:val="en-US"/>
        </w:rPr>
        <w:t>) (</w:t>
      </w:r>
      <w:proofErr w:type="spellStart"/>
      <w:r w:rsidR="0085689D" w:rsidRPr="0085689D">
        <w:rPr>
          <w:rFonts w:ascii="Arial" w:hAnsi="Arial" w:cs="Arial"/>
          <w:color w:val="0070C0"/>
          <w:shd w:val="clear" w:color="auto" w:fill="FFFFFF"/>
          <w:lang w:val="en-US"/>
        </w:rPr>
        <w:t>Moravková</w:t>
      </w:r>
      <w:proofErr w:type="spellEnd"/>
      <w:r w:rsidR="0085689D" w:rsidRPr="0085689D">
        <w:rPr>
          <w:rFonts w:ascii="Arial" w:hAnsi="Arial" w:cs="Arial"/>
          <w:color w:val="0070C0"/>
          <w:shd w:val="clear" w:color="auto" w:fill="FFFFFF"/>
          <w:lang w:val="en-US"/>
        </w:rPr>
        <w:t xml:space="preserve"> et al., 2022, </w:t>
      </w:r>
      <w:hyperlink r:id="rId7" w:history="1">
        <w:r w:rsidR="0085689D" w:rsidRPr="0085689D">
          <w:rPr>
            <w:rStyle w:val="Hipervnculo"/>
            <w:rFonts w:ascii="Arial" w:hAnsi="Arial" w:cs="Arial"/>
            <w:shd w:val="clear" w:color="auto" w:fill="FFFFFF"/>
            <w:lang w:val="en-US"/>
          </w:rPr>
          <w:t>https://doi.org/10.1038/s41598-022-12884-0</w:t>
        </w:r>
      </w:hyperlink>
      <w:r w:rsidR="008502F9" w:rsidRPr="0085689D">
        <w:rPr>
          <w:rFonts w:ascii="Arial" w:hAnsi="Arial" w:cs="Arial"/>
          <w:color w:val="0070C0"/>
          <w:shd w:val="clear" w:color="auto" w:fill="FFFFFF"/>
          <w:lang w:val="en-US"/>
        </w:rPr>
        <w:t>)</w:t>
      </w:r>
      <w:r w:rsidR="0085689D" w:rsidRPr="0085689D">
        <w:rPr>
          <w:rFonts w:ascii="Arial" w:hAnsi="Arial" w:cs="Arial"/>
          <w:color w:val="0070C0"/>
          <w:shd w:val="clear" w:color="auto" w:fill="FFFFFF"/>
          <w:lang w:val="en-US"/>
        </w:rPr>
        <w:t>.</w:t>
      </w:r>
      <w:r w:rsidR="0085689D">
        <w:rPr>
          <w:rFonts w:ascii="Arial" w:hAnsi="Arial" w:cs="Arial"/>
          <w:color w:val="0070C0"/>
          <w:shd w:val="clear" w:color="auto" w:fill="FFFFFF"/>
          <w:lang w:val="en-US"/>
        </w:rPr>
        <w:t xml:space="preserve"> </w:t>
      </w:r>
      <w:r w:rsidR="00BE1A18">
        <w:rPr>
          <w:rFonts w:ascii="Arial" w:hAnsi="Arial" w:cs="Arial"/>
          <w:color w:val="0070C0"/>
          <w:shd w:val="clear" w:color="auto" w:fill="FFFFFF"/>
          <w:lang w:val="en-US"/>
        </w:rPr>
        <w:t>Please note that</w:t>
      </w:r>
      <w:r w:rsidR="00F24B59">
        <w:rPr>
          <w:rFonts w:ascii="Arial" w:hAnsi="Arial" w:cs="Arial"/>
          <w:color w:val="0070C0"/>
          <w:shd w:val="clear" w:color="auto" w:fill="FFFFFF"/>
          <w:lang w:val="en-US"/>
        </w:rPr>
        <w:t xml:space="preserve"> the upper cm of soil are relatively unstable in the alpine environment and can experience movement from year to year</w:t>
      </w:r>
      <w:r w:rsidR="00DA1945">
        <w:rPr>
          <w:rFonts w:ascii="Arial" w:hAnsi="Arial" w:cs="Arial"/>
          <w:color w:val="0070C0"/>
          <w:shd w:val="clear" w:color="auto" w:fill="FFFFFF"/>
          <w:lang w:val="en-US"/>
        </w:rPr>
        <w:t xml:space="preserve"> </w:t>
      </w:r>
      <w:proofErr w:type="gramStart"/>
      <w:r w:rsidR="00DA1945">
        <w:rPr>
          <w:rFonts w:ascii="Arial" w:hAnsi="Arial" w:cs="Arial"/>
          <w:color w:val="0070C0"/>
          <w:shd w:val="clear" w:color="auto" w:fill="FFFFFF"/>
          <w:lang w:val="en-US"/>
        </w:rPr>
        <w:t>as a consequence</w:t>
      </w:r>
      <w:proofErr w:type="gramEnd"/>
      <w:r w:rsidR="00DA1945">
        <w:rPr>
          <w:rFonts w:ascii="Arial" w:hAnsi="Arial" w:cs="Arial"/>
          <w:color w:val="0070C0"/>
          <w:shd w:val="clear" w:color="auto" w:fill="FFFFFF"/>
          <w:lang w:val="en-US"/>
        </w:rPr>
        <w:t xml:space="preserve"> of</w:t>
      </w:r>
      <w:r w:rsidR="00CD38F9">
        <w:rPr>
          <w:rFonts w:ascii="Arial" w:hAnsi="Arial" w:cs="Arial"/>
          <w:color w:val="0070C0"/>
          <w:shd w:val="clear" w:color="auto" w:fill="FFFFFF"/>
          <w:lang w:val="en-US"/>
        </w:rPr>
        <w:t>, for example,</w:t>
      </w:r>
      <w:r w:rsidR="00DA1945">
        <w:rPr>
          <w:rFonts w:ascii="Arial" w:hAnsi="Arial" w:cs="Arial"/>
          <w:color w:val="0070C0"/>
          <w:shd w:val="clear" w:color="auto" w:fill="FFFFFF"/>
          <w:lang w:val="en-US"/>
        </w:rPr>
        <w:t xml:space="preserve"> snow</w:t>
      </w:r>
      <w:r w:rsidR="00CD38F9">
        <w:rPr>
          <w:rFonts w:ascii="Arial" w:hAnsi="Arial" w:cs="Arial"/>
          <w:color w:val="0070C0"/>
          <w:shd w:val="clear" w:color="auto" w:fill="FFFFFF"/>
          <w:lang w:val="en-US"/>
        </w:rPr>
        <w:t xml:space="preserve"> weight.</w:t>
      </w:r>
      <w:r w:rsidR="005E1CB1">
        <w:rPr>
          <w:rFonts w:ascii="Arial" w:hAnsi="Arial" w:cs="Arial"/>
          <w:color w:val="0070C0"/>
          <w:shd w:val="clear" w:color="auto" w:fill="FFFFFF"/>
          <w:lang w:val="en-US"/>
        </w:rPr>
        <w:t xml:space="preserve"> </w:t>
      </w:r>
      <w:r w:rsidR="00CD38F9">
        <w:rPr>
          <w:rFonts w:ascii="Arial" w:hAnsi="Arial" w:cs="Arial"/>
          <w:color w:val="0070C0"/>
          <w:shd w:val="clear" w:color="auto" w:fill="FFFFFF"/>
          <w:lang w:val="en-US"/>
        </w:rPr>
        <w:t>I</w:t>
      </w:r>
      <w:r w:rsidR="00930054">
        <w:rPr>
          <w:rFonts w:ascii="Arial" w:hAnsi="Arial" w:cs="Arial"/>
          <w:color w:val="0070C0"/>
          <w:shd w:val="clear" w:color="auto" w:fill="FFFFFF"/>
          <w:lang w:val="en-US"/>
        </w:rPr>
        <w:t>n our experience</w:t>
      </w:r>
      <w:r w:rsidR="00CD38F9">
        <w:rPr>
          <w:rFonts w:ascii="Arial" w:hAnsi="Arial" w:cs="Arial"/>
          <w:color w:val="0070C0"/>
          <w:shd w:val="clear" w:color="auto" w:fill="FFFFFF"/>
          <w:lang w:val="en-US"/>
        </w:rPr>
        <w:t>,</w:t>
      </w:r>
      <w:r w:rsidR="00930054">
        <w:rPr>
          <w:rFonts w:ascii="Arial" w:hAnsi="Arial" w:cs="Arial"/>
          <w:color w:val="0070C0"/>
          <w:shd w:val="clear" w:color="auto" w:fill="FFFFFF"/>
          <w:lang w:val="en-US"/>
        </w:rPr>
        <w:t xml:space="preserve"> </w:t>
      </w:r>
      <w:r w:rsidR="005E1CB1">
        <w:rPr>
          <w:rFonts w:ascii="Arial" w:hAnsi="Arial" w:cs="Arial"/>
          <w:color w:val="0070C0"/>
          <w:shd w:val="clear" w:color="auto" w:fill="FFFFFF"/>
          <w:lang w:val="en-US"/>
        </w:rPr>
        <w:t>this can cause the bags to surface and move away from the experimental plot</w:t>
      </w:r>
      <w:r w:rsidR="00930054">
        <w:rPr>
          <w:rFonts w:ascii="Arial" w:hAnsi="Arial" w:cs="Arial"/>
          <w:color w:val="0070C0"/>
          <w:shd w:val="clear" w:color="auto" w:fill="FFFFFF"/>
          <w:lang w:val="en-US"/>
        </w:rPr>
        <w:t>, if buried closer to the surface.</w:t>
      </w:r>
    </w:p>
    <w:p w14:paraId="356CCF30" w14:textId="59A38FEB" w:rsidR="00BE1A18" w:rsidRDefault="0085689D"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A</w:t>
      </w:r>
      <w:r w:rsidR="008502F9" w:rsidRPr="00A56BCA">
        <w:rPr>
          <w:rFonts w:ascii="Arial" w:hAnsi="Arial" w:cs="Arial"/>
          <w:color w:val="0070C0"/>
          <w:shd w:val="clear" w:color="auto" w:fill="FFFFFF"/>
          <w:lang w:val="en-US"/>
        </w:rPr>
        <w:t>dditionally</w:t>
      </w:r>
      <w:r w:rsidR="0063513D">
        <w:rPr>
          <w:rFonts w:ascii="Arial" w:hAnsi="Arial" w:cs="Arial"/>
          <w:color w:val="0070C0"/>
          <w:shd w:val="clear" w:color="auto" w:fill="FFFFFF"/>
          <w:lang w:val="en-US"/>
        </w:rPr>
        <w:t>,</w:t>
      </w:r>
      <w:r w:rsidR="008502F9" w:rsidRPr="00A56BCA">
        <w:rPr>
          <w:rFonts w:ascii="Arial" w:hAnsi="Arial" w:cs="Arial"/>
          <w:color w:val="0070C0"/>
          <w:shd w:val="clear" w:color="auto" w:fill="FFFFFF"/>
          <w:lang w:val="en-US"/>
        </w:rPr>
        <w:t xml:space="preserve"> germination was recorded in all species</w:t>
      </w:r>
      <w:r w:rsidR="0063513D">
        <w:rPr>
          <w:rFonts w:ascii="Arial" w:hAnsi="Arial" w:cs="Arial"/>
          <w:color w:val="0070C0"/>
          <w:shd w:val="clear" w:color="auto" w:fill="FFFFFF"/>
          <w:lang w:val="en-US"/>
        </w:rPr>
        <w:t xml:space="preserve"> in the bags.</w:t>
      </w:r>
      <w:r w:rsidR="008502F9" w:rsidRPr="00A56BCA">
        <w:rPr>
          <w:rFonts w:ascii="Arial" w:hAnsi="Arial" w:cs="Arial"/>
          <w:color w:val="0070C0"/>
          <w:shd w:val="clear" w:color="auto" w:fill="FFFFFF"/>
          <w:lang w:val="en-US"/>
        </w:rPr>
        <w:t xml:space="preserve"> </w:t>
      </w:r>
      <w:r w:rsidR="0063513D">
        <w:rPr>
          <w:rFonts w:ascii="Arial" w:hAnsi="Arial" w:cs="Arial"/>
          <w:color w:val="0070C0"/>
          <w:shd w:val="clear" w:color="auto" w:fill="FFFFFF"/>
          <w:lang w:val="en-US"/>
        </w:rPr>
        <w:t>T</w:t>
      </w:r>
      <w:r w:rsidR="008502F9" w:rsidRPr="00A56BCA">
        <w:rPr>
          <w:rFonts w:ascii="Arial" w:hAnsi="Arial" w:cs="Arial"/>
          <w:color w:val="0070C0"/>
          <w:shd w:val="clear" w:color="auto" w:fill="FFFFFF"/>
          <w:lang w:val="en-US"/>
        </w:rPr>
        <w:t>hus</w:t>
      </w:r>
      <w:r w:rsidR="0063513D">
        <w:rPr>
          <w:rFonts w:ascii="Arial" w:hAnsi="Arial" w:cs="Arial"/>
          <w:color w:val="0070C0"/>
          <w:shd w:val="clear" w:color="auto" w:fill="FFFFFF"/>
          <w:lang w:val="en-US"/>
        </w:rPr>
        <w:t>,</w:t>
      </w:r>
      <w:r w:rsidR="008502F9" w:rsidRPr="00A56BCA">
        <w:rPr>
          <w:rFonts w:ascii="Arial" w:hAnsi="Arial" w:cs="Arial"/>
          <w:color w:val="0070C0"/>
          <w:shd w:val="clear" w:color="auto" w:fill="FFFFFF"/>
          <w:lang w:val="en-US"/>
        </w:rPr>
        <w:t xml:space="preserve"> we assume that depth did not interfere with germination</w:t>
      </w:r>
      <w:r w:rsidR="0063513D">
        <w:rPr>
          <w:rFonts w:ascii="Arial" w:hAnsi="Arial" w:cs="Arial"/>
          <w:color w:val="0070C0"/>
          <w:shd w:val="clear" w:color="auto" w:fill="FFFFFF"/>
          <w:lang w:val="en-US"/>
        </w:rPr>
        <w:t>,</w:t>
      </w:r>
      <w:r w:rsidR="008502F9" w:rsidRPr="00A56BCA">
        <w:rPr>
          <w:rFonts w:ascii="Arial" w:hAnsi="Arial" w:cs="Arial"/>
          <w:color w:val="0070C0"/>
          <w:shd w:val="clear" w:color="auto" w:fill="FFFFFF"/>
          <w:lang w:val="en-US"/>
        </w:rPr>
        <w:t xml:space="preserve"> or if it </w:t>
      </w:r>
      <w:proofErr w:type="gramStart"/>
      <w:r w:rsidR="008502F9" w:rsidRPr="00A56BCA">
        <w:rPr>
          <w:rFonts w:ascii="Arial" w:hAnsi="Arial" w:cs="Arial"/>
          <w:color w:val="0070C0"/>
          <w:shd w:val="clear" w:color="auto" w:fill="FFFFFF"/>
          <w:lang w:val="en-US"/>
        </w:rPr>
        <w:t>did</w:t>
      </w:r>
      <w:proofErr w:type="gramEnd"/>
      <w:r w:rsidR="008502F9" w:rsidRPr="00A56BCA">
        <w:rPr>
          <w:rFonts w:ascii="Arial" w:hAnsi="Arial" w:cs="Arial"/>
          <w:color w:val="0070C0"/>
          <w:shd w:val="clear" w:color="auto" w:fill="FFFFFF"/>
          <w:lang w:val="en-US"/>
        </w:rPr>
        <w:t xml:space="preserve"> </w:t>
      </w:r>
      <w:r w:rsidR="00103CB4">
        <w:rPr>
          <w:rFonts w:ascii="Arial" w:hAnsi="Arial" w:cs="Arial"/>
          <w:color w:val="0070C0"/>
          <w:shd w:val="clear" w:color="auto" w:fill="FFFFFF"/>
          <w:lang w:val="en-US"/>
        </w:rPr>
        <w:t xml:space="preserve">the effect </w:t>
      </w:r>
      <w:r w:rsidR="008502F9" w:rsidRPr="00A56BCA">
        <w:rPr>
          <w:rFonts w:ascii="Arial" w:hAnsi="Arial" w:cs="Arial"/>
          <w:color w:val="0070C0"/>
          <w:shd w:val="clear" w:color="auto" w:fill="FFFFFF"/>
          <w:lang w:val="en-US"/>
        </w:rPr>
        <w:t>was the same for all species</w:t>
      </w:r>
      <w:r w:rsidR="00103CB4">
        <w:rPr>
          <w:rFonts w:ascii="Arial" w:hAnsi="Arial" w:cs="Arial"/>
          <w:color w:val="0070C0"/>
          <w:shd w:val="clear" w:color="auto" w:fill="FFFFFF"/>
          <w:lang w:val="en-US"/>
        </w:rPr>
        <w:t>,</w:t>
      </w:r>
      <w:r w:rsidR="008502F9" w:rsidRPr="00A56BCA">
        <w:rPr>
          <w:rFonts w:ascii="Arial" w:hAnsi="Arial" w:cs="Arial"/>
          <w:color w:val="0070C0"/>
          <w:shd w:val="clear" w:color="auto" w:fill="FFFFFF"/>
          <w:lang w:val="en-US"/>
        </w:rPr>
        <w:t xml:space="preserve"> because all bags were buried at the same depth.</w:t>
      </w:r>
    </w:p>
    <w:p w14:paraId="7F4D3FE5" w14:textId="5499A454" w:rsidR="008502F9" w:rsidRPr="00BE1A18" w:rsidRDefault="008502F9" w:rsidP="008502F9">
      <w:pPr>
        <w:jc w:val="both"/>
        <w:rPr>
          <w:rFonts w:ascii="Arial" w:hAnsi="Arial" w:cs="Arial"/>
          <w:color w:val="0070C0"/>
          <w:shd w:val="clear" w:color="auto" w:fill="FFFFFF"/>
          <w:lang w:val="en-US"/>
          <w:rPrChange w:id="33" w:author="EDUARDO FERNANDEZ PASCUAL" w:date="2024-09-27T15:33:00Z">
            <w:rPr>
              <w:rFonts w:ascii="Arial" w:hAnsi="Arial" w:cs="Arial"/>
              <w:shd w:val="clear" w:color="auto" w:fill="FFFFFF"/>
              <w:lang w:val="en-US"/>
            </w:rPr>
          </w:rPrChange>
        </w:rPr>
      </w:pPr>
      <w:del w:id="34" w:author="EDUARDO FERNANDEZ PASCUAL" w:date="2024-09-27T15:33:00Z">
        <w:r w:rsidRPr="00A56BCA" w:rsidDel="00BE1A18">
          <w:rPr>
            <w:rFonts w:ascii="Arial" w:hAnsi="Arial" w:cs="Arial"/>
            <w:shd w:val="clear" w:color="auto" w:fill="FFFFFF"/>
            <w:lang w:val="en-US"/>
          </w:rPr>
          <w:delText xml:space="preserve">  </w:delText>
        </w:r>
      </w:del>
      <w:ins w:id="35" w:author="EDUARDO FERNANDEZ PASCUAL" w:date="2024-09-27T15:33:00Z">
        <w:r w:rsidR="00BE1A18">
          <w:rPr>
            <w:rFonts w:ascii="Arial" w:hAnsi="Arial" w:cs="Arial"/>
            <w:shd w:val="clear" w:color="auto" w:fill="FFFFFF"/>
            <w:lang w:val="en-US"/>
          </w:rPr>
          <w:t xml:space="preserve"> </w:t>
        </w:r>
      </w:ins>
      <w:del w:id="36" w:author="EDUARDO FERNANDEZ PASCUAL" w:date="2024-09-27T15:33:00Z">
        <w:r w:rsidR="0052141A" w:rsidRPr="00A56BCA" w:rsidDel="00BE1A18">
          <w:rPr>
            <w:rFonts w:ascii="Arial" w:hAnsi="Arial" w:cs="Arial"/>
            <w:lang w:val="en-US"/>
          </w:rPr>
          <w:br/>
        </w:r>
        <w:r w:rsidR="0052141A" w:rsidRPr="00A56BCA" w:rsidDel="00BE1A18">
          <w:rPr>
            <w:rFonts w:ascii="Arial" w:hAnsi="Arial" w:cs="Arial"/>
            <w:lang w:val="en-US"/>
          </w:rPr>
          <w:br/>
        </w:r>
      </w:del>
      <w:r w:rsidR="0052141A" w:rsidRPr="00A56BCA">
        <w:rPr>
          <w:rFonts w:ascii="Arial" w:hAnsi="Arial" w:cs="Arial"/>
          <w:shd w:val="clear" w:color="auto" w:fill="FFFFFF"/>
          <w:lang w:val="en-US"/>
        </w:rPr>
        <w:t>Line 232: this might confuse readers a bit – they might wonder why incubator is not a random factor. However, there are only two incubators so you should say here what incubator represents (</w:t>
      </w:r>
      <w:proofErr w:type="spellStart"/>
      <w:r w:rsidR="0052141A" w:rsidRPr="00A56BCA">
        <w:rPr>
          <w:rFonts w:ascii="Arial" w:hAnsi="Arial" w:cs="Arial"/>
          <w:shd w:val="clear" w:color="auto" w:fill="FFFFFF"/>
          <w:lang w:val="en-US"/>
        </w:rPr>
        <w:t>ie</w:t>
      </w:r>
      <w:proofErr w:type="spellEnd"/>
      <w:r w:rsidR="0052141A" w:rsidRPr="00A56BCA">
        <w:rPr>
          <w:rFonts w:ascii="Arial" w:hAnsi="Arial" w:cs="Arial"/>
          <w:shd w:val="clear" w:color="auto" w:fill="FFFFFF"/>
          <w:lang w:val="en-US"/>
        </w:rPr>
        <w:t xml:space="preserve"> fellfield vs </w:t>
      </w:r>
      <w:proofErr w:type="spellStart"/>
      <w:r w:rsidR="0052141A" w:rsidRPr="00A56BCA">
        <w:rPr>
          <w:rFonts w:ascii="Arial" w:hAnsi="Arial" w:cs="Arial"/>
          <w:shd w:val="clear" w:color="auto" w:fill="FFFFFF"/>
          <w:lang w:val="en-US"/>
        </w:rPr>
        <w:t>snowbed</w:t>
      </w:r>
      <w:proofErr w:type="spellEnd"/>
      <w:r w:rsidR="0052141A" w:rsidRPr="00A56BCA">
        <w:rPr>
          <w:rFonts w:ascii="Arial" w:hAnsi="Arial" w:cs="Arial"/>
          <w:shd w:val="clear" w:color="auto" w:fill="FFFFFF"/>
          <w:lang w:val="en-US"/>
        </w:rPr>
        <w:t xml:space="preserve">) – see also line 250 – a reader skipping to the results would not follow what incubators signifies here. I wonder if it is just simpler to replace incubator with something else </w:t>
      </w:r>
      <w:proofErr w:type="gramStart"/>
      <w:r w:rsidR="0052141A" w:rsidRPr="00A56BCA">
        <w:rPr>
          <w:rFonts w:ascii="Arial" w:hAnsi="Arial" w:cs="Arial"/>
          <w:shd w:val="clear" w:color="auto" w:fill="FFFFFF"/>
          <w:lang w:val="en-US"/>
        </w:rPr>
        <w:t>throughout?</w:t>
      </w:r>
      <w:proofErr w:type="gramEnd"/>
    </w:p>
    <w:p w14:paraId="51993B49" w14:textId="392EADBD" w:rsidR="00D96841" w:rsidRDefault="00324288"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lastRenderedPageBreak/>
        <w:t>We a</w:t>
      </w:r>
      <w:r w:rsidR="008502F9" w:rsidRPr="00A56BCA">
        <w:rPr>
          <w:rFonts w:ascii="Arial" w:hAnsi="Arial" w:cs="Arial"/>
          <w:color w:val="0070C0"/>
          <w:shd w:val="clear" w:color="auto" w:fill="FFFFFF"/>
          <w:lang w:val="en-US"/>
        </w:rPr>
        <w:t xml:space="preserve">gree with the Editor, </w:t>
      </w:r>
      <w:r>
        <w:rPr>
          <w:rFonts w:ascii="Arial" w:hAnsi="Arial" w:cs="Arial"/>
          <w:color w:val="0070C0"/>
          <w:shd w:val="clear" w:color="auto" w:fill="FFFFFF"/>
          <w:lang w:val="en-US"/>
        </w:rPr>
        <w:t xml:space="preserve">and </w:t>
      </w:r>
      <w:r w:rsidR="008502F9" w:rsidRPr="00A56BCA">
        <w:rPr>
          <w:rFonts w:ascii="Arial" w:hAnsi="Arial" w:cs="Arial"/>
          <w:color w:val="0070C0"/>
          <w:shd w:val="clear" w:color="auto" w:fill="FFFFFF"/>
          <w:lang w:val="en-US"/>
        </w:rPr>
        <w:t xml:space="preserve">we have added clarification in </w:t>
      </w:r>
      <w:r w:rsidR="008502F9" w:rsidRPr="00A56BCA">
        <w:rPr>
          <w:rFonts w:ascii="Arial" w:hAnsi="Arial" w:cs="Arial"/>
          <w:color w:val="0070C0"/>
          <w:highlight w:val="yellow"/>
          <w:shd w:val="clear" w:color="auto" w:fill="FFFFFF"/>
          <w:lang w:val="en-US"/>
        </w:rPr>
        <w:t xml:space="preserve">line 235 and line 254. </w:t>
      </w:r>
      <w:r w:rsidR="008502F9" w:rsidRPr="00A56BCA">
        <w:rPr>
          <w:rFonts w:ascii="Arial" w:hAnsi="Arial" w:cs="Arial"/>
          <w:color w:val="0070C0"/>
          <w:shd w:val="clear" w:color="auto" w:fill="FFFFFF"/>
          <w:lang w:val="en-US"/>
        </w:rPr>
        <w:t xml:space="preserve">To facilitate understanding throughout the manuscript we have changed the term “incubator” </w:t>
      </w:r>
      <w:r w:rsidR="00785DCD">
        <w:rPr>
          <w:rFonts w:ascii="Arial" w:hAnsi="Arial" w:cs="Arial"/>
          <w:color w:val="0070C0"/>
          <w:shd w:val="clear" w:color="auto" w:fill="FFFFFF"/>
          <w:lang w:val="en-US"/>
        </w:rPr>
        <w:t>to</w:t>
      </w:r>
      <w:r w:rsidR="00785DCD" w:rsidRPr="00A56BCA">
        <w:rPr>
          <w:rFonts w:ascii="Arial" w:hAnsi="Arial" w:cs="Arial"/>
          <w:color w:val="0070C0"/>
          <w:shd w:val="clear" w:color="auto" w:fill="FFFFFF"/>
          <w:lang w:val="en-US"/>
        </w:rPr>
        <w:t xml:space="preserve"> </w:t>
      </w:r>
      <w:r w:rsidR="008502F9" w:rsidRPr="00A56BCA">
        <w:rPr>
          <w:rFonts w:ascii="Arial" w:hAnsi="Arial" w:cs="Arial"/>
          <w:color w:val="0070C0"/>
          <w:shd w:val="clear" w:color="auto" w:fill="FFFFFF"/>
          <w:lang w:val="en-US"/>
        </w:rPr>
        <w:t>“climate regime”.</w:t>
      </w:r>
    </w:p>
    <w:p w14:paraId="7E844C89" w14:textId="77777777" w:rsidR="00115BCD"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250: “Indistinctively of the system”. Meaning unclear. Independently of..</w:t>
      </w:r>
      <w:proofErr w:type="gramStart"/>
      <w:r w:rsidRPr="00A56BCA">
        <w:rPr>
          <w:rFonts w:ascii="Arial" w:hAnsi="Arial" w:cs="Arial"/>
          <w:shd w:val="clear" w:color="auto" w:fill="FFFFFF"/>
          <w:lang w:val="en-US"/>
        </w:rPr>
        <w:t>?</w:t>
      </w:r>
      <w:proofErr w:type="gramEnd"/>
      <w:r w:rsidRPr="00A56BCA">
        <w:rPr>
          <w:rFonts w:ascii="Arial" w:hAnsi="Arial" w:cs="Arial"/>
          <w:shd w:val="clear" w:color="auto" w:fill="FFFFFF"/>
          <w:lang w:val="en-US"/>
        </w:rPr>
        <w:t xml:space="preserve"> What does ‘system’ refer to here?</w:t>
      </w:r>
    </w:p>
    <w:p w14:paraId="34792EFD" w14:textId="1F44B685" w:rsidR="00115BCD" w:rsidRPr="00A56BCA" w:rsidRDefault="00115BCD"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the </w:t>
      </w:r>
      <w:proofErr w:type="gramStart"/>
      <w:r w:rsidRPr="00A56BCA">
        <w:rPr>
          <w:rFonts w:ascii="Arial" w:hAnsi="Arial" w:cs="Arial"/>
          <w:color w:val="0070C0"/>
          <w:shd w:val="clear" w:color="auto" w:fill="FFFFFF"/>
          <w:lang w:val="en-US"/>
        </w:rPr>
        <w:t>comment,</w:t>
      </w:r>
      <w:proofErr w:type="gramEnd"/>
      <w:r w:rsidRPr="00A56BCA">
        <w:rPr>
          <w:rFonts w:ascii="Arial" w:hAnsi="Arial" w:cs="Arial"/>
          <w:color w:val="0070C0"/>
          <w:shd w:val="clear" w:color="auto" w:fill="FFFFFF"/>
          <w:lang w:val="en-US"/>
        </w:rPr>
        <w:t xml:space="preserve"> here </w:t>
      </w:r>
      <w:r w:rsidR="00785DCD">
        <w:rPr>
          <w:rFonts w:ascii="Arial" w:hAnsi="Arial" w:cs="Arial"/>
          <w:color w:val="0070C0"/>
          <w:shd w:val="clear" w:color="auto" w:fill="FFFFFF"/>
          <w:lang w:val="en-US"/>
        </w:rPr>
        <w:t xml:space="preserve">we </w:t>
      </w:r>
      <w:r w:rsidRPr="00A56BCA">
        <w:rPr>
          <w:rFonts w:ascii="Arial" w:hAnsi="Arial" w:cs="Arial"/>
          <w:color w:val="0070C0"/>
          <w:shd w:val="clear" w:color="auto" w:fill="FFFFFF"/>
          <w:lang w:val="en-US"/>
        </w:rPr>
        <w:t>were referring to both communities</w:t>
      </w:r>
      <w:r w:rsidR="003533B7">
        <w:rPr>
          <w:rFonts w:ascii="Arial" w:hAnsi="Arial" w:cs="Arial"/>
          <w:color w:val="0070C0"/>
          <w:shd w:val="clear" w:color="auto" w:fill="FFFFFF"/>
          <w:lang w:val="en-US"/>
        </w:rPr>
        <w:t xml:space="preserve"> (Mediterranean and Temperate).</w:t>
      </w:r>
      <w:r w:rsidRPr="00A56BCA">
        <w:rPr>
          <w:rFonts w:ascii="Arial" w:hAnsi="Arial" w:cs="Arial"/>
          <w:color w:val="0070C0"/>
          <w:shd w:val="clear" w:color="auto" w:fill="FFFFFF"/>
          <w:lang w:val="en-US"/>
        </w:rPr>
        <w:t xml:space="preserve"> </w:t>
      </w:r>
      <w:r w:rsidR="003533B7">
        <w:rPr>
          <w:rFonts w:ascii="Arial" w:hAnsi="Arial" w:cs="Arial"/>
          <w:color w:val="0070C0"/>
          <w:shd w:val="clear" w:color="auto" w:fill="FFFFFF"/>
          <w:lang w:val="en-US"/>
        </w:rPr>
        <w:t>F</w:t>
      </w:r>
      <w:r w:rsidRPr="00A56BCA">
        <w:rPr>
          <w:rFonts w:ascii="Arial" w:hAnsi="Arial" w:cs="Arial"/>
          <w:color w:val="0070C0"/>
          <w:shd w:val="clear" w:color="auto" w:fill="FFFFFF"/>
          <w:lang w:val="en-US"/>
        </w:rPr>
        <w:t>ollowing the Editor’s suggestion</w:t>
      </w:r>
      <w:r w:rsidR="003533B7">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we have change</w:t>
      </w:r>
      <w:r w:rsidR="003533B7">
        <w:rPr>
          <w:rFonts w:ascii="Arial" w:hAnsi="Arial" w:cs="Arial"/>
          <w:color w:val="0070C0"/>
          <w:shd w:val="clear" w:color="auto" w:fill="FFFFFF"/>
          <w:lang w:val="en-US"/>
        </w:rPr>
        <w:t>d</w:t>
      </w:r>
      <w:r w:rsidRPr="00A56BCA">
        <w:rPr>
          <w:rFonts w:ascii="Arial" w:hAnsi="Arial" w:cs="Arial"/>
          <w:color w:val="0070C0"/>
          <w:shd w:val="clear" w:color="auto" w:fill="FFFFFF"/>
          <w:lang w:val="en-US"/>
        </w:rPr>
        <w:t xml:space="preserve"> the term “system” to “community” in </w:t>
      </w:r>
      <w:r w:rsidRPr="00A56BCA">
        <w:rPr>
          <w:rFonts w:ascii="Arial" w:hAnsi="Arial" w:cs="Arial"/>
          <w:color w:val="0070C0"/>
          <w:highlight w:val="yellow"/>
          <w:shd w:val="clear" w:color="auto" w:fill="FFFFFF"/>
          <w:lang w:val="en-US"/>
        </w:rPr>
        <w:t>line 256</w:t>
      </w:r>
      <w:r w:rsidRPr="00A56BCA">
        <w:rPr>
          <w:rFonts w:ascii="Arial" w:hAnsi="Arial" w:cs="Arial"/>
          <w:color w:val="0070C0"/>
          <w:shd w:val="clear" w:color="auto" w:fill="FFFFFF"/>
          <w:lang w:val="en-US"/>
        </w:rPr>
        <w:t xml:space="preserve"> and throughout the </w:t>
      </w:r>
      <w:r w:rsidR="003533B7">
        <w:rPr>
          <w:rFonts w:ascii="Arial" w:hAnsi="Arial" w:cs="Arial"/>
          <w:color w:val="0070C0"/>
          <w:shd w:val="clear" w:color="auto" w:fill="FFFFFF"/>
          <w:lang w:val="en-US"/>
        </w:rPr>
        <w:t>manuscript</w:t>
      </w:r>
      <w:r w:rsidR="003533B7" w:rsidRPr="00A56BCA">
        <w:rPr>
          <w:rFonts w:ascii="Arial" w:hAnsi="Arial" w:cs="Arial"/>
          <w:color w:val="0070C0"/>
          <w:shd w:val="clear" w:color="auto" w:fill="FFFFFF"/>
          <w:lang w:val="en-US"/>
        </w:rPr>
        <w:t xml:space="preserve"> </w:t>
      </w:r>
      <w:r w:rsidRPr="00A56BCA">
        <w:rPr>
          <w:rFonts w:ascii="Arial" w:hAnsi="Arial" w:cs="Arial"/>
          <w:color w:val="0070C0"/>
          <w:shd w:val="clear" w:color="auto" w:fill="FFFFFF"/>
          <w:lang w:val="en-US"/>
        </w:rPr>
        <w:t xml:space="preserve">to improve </w:t>
      </w:r>
      <w:r w:rsidR="00785DCD">
        <w:rPr>
          <w:rFonts w:ascii="Arial" w:hAnsi="Arial" w:cs="Arial"/>
          <w:color w:val="0070C0"/>
          <w:shd w:val="clear" w:color="auto" w:fill="FFFFFF"/>
          <w:lang w:val="en-US"/>
        </w:rPr>
        <w:t>clarity.</w:t>
      </w:r>
    </w:p>
    <w:p w14:paraId="280C6645" w14:textId="77777777" w:rsidR="00115BCD" w:rsidRPr="00A56BCA" w:rsidRDefault="00115BCD" w:rsidP="008502F9">
      <w:pPr>
        <w:jc w:val="both"/>
        <w:rPr>
          <w:rFonts w:ascii="Arial" w:hAnsi="Arial" w:cs="Arial"/>
          <w:shd w:val="clear" w:color="auto" w:fill="FFFFFF"/>
          <w:lang w:val="en-US"/>
        </w:rPr>
      </w:pPr>
      <w:r w:rsidRPr="00A56BCA">
        <w:rPr>
          <w:rFonts w:ascii="Arial" w:hAnsi="Arial" w:cs="Arial"/>
          <w:color w:val="0070C0"/>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266: ‘anticipate’ is not the correct verb here. Do you mean advance their germination?</w:t>
      </w:r>
    </w:p>
    <w:p w14:paraId="7EBC2E0B" w14:textId="77777777" w:rsidR="00115BCD" w:rsidRPr="00A56BCA" w:rsidRDefault="00115BCD"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Yes, we have changed the terminology </w:t>
      </w:r>
      <w:r w:rsidRPr="00A56BCA">
        <w:rPr>
          <w:rFonts w:ascii="Arial" w:hAnsi="Arial" w:cs="Arial"/>
          <w:color w:val="0070C0"/>
          <w:highlight w:val="yellow"/>
          <w:shd w:val="clear" w:color="auto" w:fill="FFFFFF"/>
          <w:lang w:val="en-US"/>
        </w:rPr>
        <w:t>(line 273),</w:t>
      </w:r>
      <w:r w:rsidRPr="00A56BCA">
        <w:rPr>
          <w:rFonts w:ascii="Arial" w:hAnsi="Arial" w:cs="Arial"/>
          <w:color w:val="0070C0"/>
          <w:shd w:val="clear" w:color="auto" w:fill="FFFFFF"/>
          <w:lang w:val="en-US"/>
        </w:rPr>
        <w:t xml:space="preserve"> thank you for the comment.</w:t>
      </w:r>
    </w:p>
    <w:p w14:paraId="143F590E" w14:textId="77777777" w:rsidR="00BF2F77" w:rsidRPr="00A56BCA" w:rsidRDefault="0052141A" w:rsidP="001C1981">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319 – write as 2-3 degrees C. I think this is the striking result that you need to emphasize better in the abstract with line 321-3 comment in the abstract synthesis.</w:t>
      </w:r>
    </w:p>
    <w:p w14:paraId="5D4827B4" w14:textId="2A1ADC7E" w:rsidR="00BF2F77" w:rsidRPr="00A56BCA" w:rsidRDefault="00BF2F77" w:rsidP="008502F9">
      <w:pPr>
        <w:jc w:val="both"/>
        <w:rPr>
          <w:rFonts w:ascii="Arial" w:hAnsi="Arial" w:cs="Arial"/>
          <w:color w:val="0070C0"/>
          <w:shd w:val="clear" w:color="auto" w:fill="FFFFFF"/>
          <w:lang w:val="en-US"/>
        </w:rPr>
      </w:pPr>
      <w:proofErr w:type="gramStart"/>
      <w:r w:rsidRPr="00A56BCA">
        <w:rPr>
          <w:rFonts w:ascii="Arial" w:hAnsi="Arial" w:cs="Arial"/>
          <w:color w:val="0070C0"/>
          <w:shd w:val="clear" w:color="auto" w:fill="FFFFFF"/>
          <w:lang w:val="en-US"/>
        </w:rPr>
        <w:t xml:space="preserve">We agree with the Editor and have added </w:t>
      </w:r>
      <w:ins w:id="37" w:author="EDUARDO FERNANDEZ PASCUAL" w:date="2024-09-27T15:41:00Z">
        <w:r w:rsidR="00650F18">
          <w:rPr>
            <w:rFonts w:ascii="Arial" w:hAnsi="Arial" w:cs="Arial"/>
            <w:color w:val="0070C0"/>
            <w:shd w:val="clear" w:color="auto" w:fill="FFFFFF"/>
            <w:lang w:val="en-US"/>
          </w:rPr>
          <w:t xml:space="preserve">this </w:t>
        </w:r>
      </w:ins>
      <w:r w:rsidRPr="00A56BCA">
        <w:rPr>
          <w:rFonts w:ascii="Arial" w:hAnsi="Arial" w:cs="Arial"/>
          <w:color w:val="0070C0"/>
          <w:shd w:val="clear" w:color="auto" w:fill="FFFFFF"/>
          <w:lang w:val="en-US"/>
        </w:rPr>
        <w:t xml:space="preserve">in the Abstract </w:t>
      </w:r>
      <w:ins w:id="38" w:author="EDUARDO FERNANDEZ PASCUAL" w:date="2024-09-27T15:41:00Z">
        <w:r w:rsidR="00650F18">
          <w:rPr>
            <w:rFonts w:ascii="Arial" w:hAnsi="Arial" w:cs="Arial"/>
            <w:color w:val="0070C0"/>
            <w:shd w:val="clear" w:color="auto" w:fill="FFFFFF"/>
            <w:lang w:val="en-US"/>
          </w:rPr>
          <w:t>(</w:t>
        </w:r>
      </w:ins>
      <w:r w:rsidRPr="00A56BCA">
        <w:rPr>
          <w:rFonts w:ascii="Arial" w:hAnsi="Arial" w:cs="Arial"/>
          <w:color w:val="0070C0"/>
          <w:highlight w:val="yellow"/>
          <w:shd w:val="clear" w:color="auto" w:fill="FFFFFF"/>
          <w:lang w:val="en-US"/>
        </w:rPr>
        <w:t>lines 10-12</w:t>
      </w:r>
      <w:ins w:id="39" w:author="EDUARDO FERNANDEZ PASCUAL" w:date="2024-09-27T15:41:00Z">
        <w:r w:rsidR="00650F18">
          <w:rPr>
            <w:rFonts w:ascii="Arial" w:hAnsi="Arial" w:cs="Arial"/>
            <w:color w:val="0070C0"/>
            <w:shd w:val="clear" w:color="auto" w:fill="FFFFFF"/>
            <w:lang w:val="en-US"/>
          </w:rPr>
          <w:t>)</w:t>
        </w:r>
      </w:ins>
      <w:r w:rsidRPr="00A56BCA">
        <w:rPr>
          <w:rFonts w:ascii="Arial" w:hAnsi="Arial" w:cs="Arial"/>
          <w:color w:val="0070C0"/>
          <w:shd w:val="clear" w:color="auto" w:fill="FFFFFF"/>
          <w:lang w:val="en-US"/>
        </w:rPr>
        <w:t>.</w:t>
      </w:r>
      <w:proofErr w:type="gramEnd"/>
    </w:p>
    <w:p w14:paraId="34281861" w14:textId="77777777" w:rsidR="00BF2F77"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361 and 375: postponed = delayed germination</w:t>
      </w:r>
    </w:p>
    <w:p w14:paraId="013C21FA" w14:textId="77777777" w:rsidR="00BF2F77" w:rsidRPr="00A56BCA" w:rsidRDefault="00BF2F77"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Thank you for this observation. We made the change (</w:t>
      </w:r>
      <w:r w:rsidRPr="00A56BCA">
        <w:rPr>
          <w:rFonts w:ascii="Arial" w:hAnsi="Arial" w:cs="Arial"/>
          <w:color w:val="0070C0"/>
          <w:highlight w:val="yellow"/>
          <w:shd w:val="clear" w:color="auto" w:fill="FFFFFF"/>
          <w:lang w:val="en-US"/>
        </w:rPr>
        <w:t>line 368 and 383</w:t>
      </w:r>
      <w:r w:rsidRPr="00A56BCA">
        <w:rPr>
          <w:rFonts w:ascii="Arial" w:hAnsi="Arial" w:cs="Arial"/>
          <w:color w:val="0070C0"/>
          <w:shd w:val="clear" w:color="auto" w:fill="FFFFFF"/>
          <w:lang w:val="en-US"/>
        </w:rPr>
        <w:t>).</w:t>
      </w:r>
    </w:p>
    <w:p w14:paraId="7AF01409" w14:textId="77777777" w:rsidR="00BF2F77" w:rsidRPr="00A56BCA" w:rsidRDefault="0052141A" w:rsidP="00BF2F77">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378: snowbed conditions</w:t>
      </w:r>
      <w:r w:rsidRPr="00A56BCA">
        <w:rPr>
          <w:rFonts w:ascii="Arial" w:hAnsi="Arial" w:cs="Arial"/>
          <w:shd w:val="clear" w:color="auto" w:fill="FFFFFF"/>
          <w:lang w:val="en-US"/>
        </w:rPr>
        <w:br/>
      </w:r>
      <w:r w:rsidR="00BF2F77" w:rsidRPr="00A56BCA">
        <w:rPr>
          <w:rFonts w:ascii="Arial" w:hAnsi="Arial" w:cs="Arial"/>
          <w:color w:val="0070C0"/>
          <w:shd w:val="clear" w:color="auto" w:fill="FFFFFF"/>
          <w:lang w:val="en-US"/>
        </w:rPr>
        <w:t xml:space="preserve">Thank you for this observation. We made the change </w:t>
      </w:r>
      <w:r w:rsidR="00BF2F77" w:rsidRPr="00A56BCA">
        <w:rPr>
          <w:rFonts w:ascii="Arial" w:hAnsi="Arial" w:cs="Arial"/>
          <w:color w:val="0070C0"/>
          <w:highlight w:val="yellow"/>
          <w:shd w:val="clear" w:color="auto" w:fill="FFFFFF"/>
          <w:lang w:val="en-US"/>
        </w:rPr>
        <w:t>(line 386)</w:t>
      </w:r>
      <w:r w:rsidR="00BF2F77" w:rsidRPr="00A56BCA">
        <w:rPr>
          <w:rFonts w:ascii="Arial" w:hAnsi="Arial" w:cs="Arial"/>
          <w:color w:val="0070C0"/>
          <w:shd w:val="clear" w:color="auto" w:fill="FFFFFF"/>
          <w:lang w:val="en-US"/>
        </w:rPr>
        <w:t>.</w:t>
      </w:r>
    </w:p>
    <w:p w14:paraId="673DA184" w14:textId="77777777" w:rsidR="005F3F04"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 2 b and c. I wonder if there is a better way to represent these germination curves. At present they do not convey much information as the individual species cannot be identified. If there is a pattern that the authors want to illustrate with these graphs then perhaps it is worth rethinking how to display it. </w:t>
      </w:r>
      <w:proofErr w:type="gramStart"/>
      <w:r w:rsidRPr="00A56BCA">
        <w:rPr>
          <w:rFonts w:ascii="Arial" w:hAnsi="Arial" w:cs="Arial"/>
          <w:shd w:val="clear" w:color="auto" w:fill="FFFFFF"/>
          <w:lang w:val="en-US"/>
        </w:rPr>
        <w:t>Otherwise</w:t>
      </w:r>
      <w:proofErr w:type="gramEnd"/>
      <w:r w:rsidRPr="00A56BCA">
        <w:rPr>
          <w:rFonts w:ascii="Arial" w:hAnsi="Arial" w:cs="Arial"/>
          <w:shd w:val="clear" w:color="auto" w:fill="FFFFFF"/>
          <w:lang w:val="en-US"/>
        </w:rPr>
        <w:t xml:space="preserve"> I don’t think Fig. 2b and 2c add anything to the paper.</w:t>
      </w:r>
    </w:p>
    <w:p w14:paraId="426A4142" w14:textId="77777777" w:rsidR="005F3F04" w:rsidRPr="00A56BCA" w:rsidRDefault="005F3F04" w:rsidP="008502F9">
      <w:pPr>
        <w:jc w:val="both"/>
        <w:rPr>
          <w:rFonts w:ascii="Arial" w:hAnsi="Arial" w:cs="Arial"/>
          <w:color w:val="0070C0"/>
          <w:lang w:val="en-US"/>
        </w:rPr>
      </w:pPr>
      <w:r w:rsidRPr="00A56BCA">
        <w:rPr>
          <w:rFonts w:ascii="Arial" w:hAnsi="Arial" w:cs="Arial"/>
          <w:color w:val="0070C0"/>
          <w:lang w:val="en-US"/>
        </w:rPr>
        <w:t xml:space="preserve">Thank you for the comment, we wanted to represent the notable variability of germination strategies within each community. </w:t>
      </w:r>
      <w:commentRangeStart w:id="40"/>
      <w:commentRangeStart w:id="41"/>
      <w:r w:rsidRPr="00A56BCA">
        <w:rPr>
          <w:rFonts w:ascii="Arial" w:hAnsi="Arial" w:cs="Arial"/>
          <w:color w:val="0070C0"/>
          <w:lang w:val="en-US"/>
        </w:rPr>
        <w:t>REMOVE them</w:t>
      </w:r>
      <w:r w:rsidR="00084458" w:rsidRPr="00A56BCA">
        <w:rPr>
          <w:rFonts w:ascii="Arial" w:hAnsi="Arial" w:cs="Arial"/>
          <w:color w:val="0070C0"/>
          <w:lang w:val="en-US"/>
        </w:rPr>
        <w:t xml:space="preserve"> or add a legend with all species names</w:t>
      </w:r>
      <w:r w:rsidRPr="00A56BCA">
        <w:rPr>
          <w:rFonts w:ascii="Arial" w:hAnsi="Arial" w:cs="Arial"/>
          <w:color w:val="0070C0"/>
          <w:lang w:val="en-US"/>
        </w:rPr>
        <w:t>?</w:t>
      </w:r>
      <w:commentRangeEnd w:id="40"/>
      <w:r w:rsidRPr="00A56BCA">
        <w:rPr>
          <w:rStyle w:val="Refdecomentario"/>
          <w:rFonts w:ascii="Arial" w:hAnsi="Arial" w:cs="Arial"/>
          <w:sz w:val="22"/>
          <w:szCs w:val="22"/>
        </w:rPr>
        <w:commentReference w:id="40"/>
      </w:r>
      <w:commentRangeEnd w:id="41"/>
      <w:r w:rsidR="00225BEB">
        <w:rPr>
          <w:rStyle w:val="Refdecomentario"/>
        </w:rPr>
        <w:commentReference w:id="41"/>
      </w:r>
    </w:p>
    <w:p w14:paraId="015667EF"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commentRangeStart w:id="42"/>
      <w:r w:rsidRPr="00A56BCA">
        <w:rPr>
          <w:rFonts w:ascii="Arial" w:hAnsi="Arial" w:cs="Arial"/>
          <w:shd w:val="clear" w:color="auto" w:fill="FFFFFF"/>
          <w:lang w:val="en-US"/>
        </w:rPr>
        <w:t xml:space="preserve">Fig. 3 legend for Fig. 3a needs to be extended. </w:t>
      </w:r>
      <w:proofErr w:type="spellStart"/>
      <w:r w:rsidRPr="00A56BCA">
        <w:rPr>
          <w:rFonts w:ascii="Arial" w:hAnsi="Arial" w:cs="Arial"/>
          <w:shd w:val="clear" w:color="auto" w:fill="FFFFFF"/>
          <w:lang w:val="en-US"/>
        </w:rPr>
        <w:t>Its</w:t>
      </w:r>
      <w:proofErr w:type="spellEnd"/>
      <w:r w:rsidRPr="00A56BCA">
        <w:rPr>
          <w:rFonts w:ascii="Arial" w:hAnsi="Arial" w:cs="Arial"/>
          <w:shd w:val="clear" w:color="auto" w:fill="FFFFFF"/>
          <w:lang w:val="en-US"/>
        </w:rPr>
        <w:t xml:space="preserve"> unclear what is being plotted here. What is the x axis, what does the y axis – going from 0-1% represent? The shift is relative to what?</w:t>
      </w:r>
      <w:commentRangeEnd w:id="42"/>
      <w:r w:rsidR="0075766D">
        <w:rPr>
          <w:rStyle w:val="Refdecomentario"/>
        </w:rPr>
        <w:commentReference w:id="42"/>
      </w:r>
    </w:p>
    <w:p w14:paraId="6ADDDEF7" w14:textId="77777777" w:rsidR="00084458" w:rsidRPr="00A56BCA" w:rsidRDefault="00DD084F" w:rsidP="008502F9">
      <w:pPr>
        <w:jc w:val="both"/>
        <w:rPr>
          <w:rFonts w:ascii="Arial" w:hAnsi="Arial" w:cs="Arial"/>
          <w:color w:val="0070C0"/>
          <w:lang w:val="en-US"/>
        </w:rPr>
      </w:pPr>
      <w:r w:rsidRPr="00A56BCA">
        <w:rPr>
          <w:rFonts w:ascii="Arial" w:hAnsi="Arial" w:cs="Arial"/>
          <w:color w:val="0070C0"/>
          <w:lang w:val="en-US"/>
        </w:rPr>
        <w:t xml:space="preserve">We agree with the Editor’s comments, we have added clarification in </w:t>
      </w:r>
      <w:r w:rsidRPr="00A56BCA">
        <w:rPr>
          <w:rFonts w:ascii="Arial" w:hAnsi="Arial" w:cs="Arial"/>
          <w:color w:val="0070C0"/>
          <w:highlight w:val="yellow"/>
          <w:lang w:val="en-US"/>
        </w:rPr>
        <w:t>lines 620-623</w:t>
      </w:r>
      <w:r w:rsidRPr="00A56BCA">
        <w:rPr>
          <w:rFonts w:ascii="Arial" w:hAnsi="Arial" w:cs="Arial"/>
          <w:color w:val="0070C0"/>
          <w:lang w:val="en-US"/>
        </w:rPr>
        <w:t xml:space="preserve">. </w:t>
      </w:r>
    </w:p>
    <w:p w14:paraId="5CBF8AD6"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611: Phylogenetic not phylogenetical</w:t>
      </w:r>
    </w:p>
    <w:p w14:paraId="3B3E28B5" w14:textId="77777777" w:rsidR="00084458" w:rsidRPr="00A56BCA" w:rsidRDefault="00084458"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observation. We made the change </w:t>
      </w:r>
      <w:r w:rsidRPr="00A56BCA">
        <w:rPr>
          <w:rFonts w:ascii="Arial" w:hAnsi="Arial" w:cs="Arial"/>
          <w:color w:val="0070C0"/>
          <w:highlight w:val="yellow"/>
          <w:shd w:val="clear" w:color="auto" w:fill="FFFFFF"/>
          <w:lang w:val="en-US"/>
        </w:rPr>
        <w:t>(line 620)</w:t>
      </w:r>
      <w:r w:rsidRPr="00A56BCA">
        <w:rPr>
          <w:rFonts w:ascii="Arial" w:hAnsi="Arial" w:cs="Arial"/>
          <w:color w:val="0070C0"/>
          <w:shd w:val="clear" w:color="auto" w:fill="FFFFFF"/>
          <w:lang w:val="en-US"/>
        </w:rPr>
        <w:t>.</w:t>
      </w:r>
    </w:p>
    <w:p w14:paraId="5AAC6FFC"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Fig. 4 line 617: trait not traits. Line 623 condition not conditions.</w:t>
      </w:r>
    </w:p>
    <w:p w14:paraId="2450F449" w14:textId="77777777" w:rsidR="00084458" w:rsidRPr="00A56BCA" w:rsidRDefault="00084458" w:rsidP="00084458">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observation. We made both changes </w:t>
      </w:r>
      <w:r w:rsidRPr="00A56BCA">
        <w:rPr>
          <w:rFonts w:ascii="Arial" w:hAnsi="Arial" w:cs="Arial"/>
          <w:color w:val="0070C0"/>
          <w:highlight w:val="yellow"/>
          <w:shd w:val="clear" w:color="auto" w:fill="FFFFFF"/>
          <w:lang w:val="en-US"/>
        </w:rPr>
        <w:t>(line 627, 631 and 633)</w:t>
      </w:r>
      <w:r w:rsidRPr="00A56BCA">
        <w:rPr>
          <w:rFonts w:ascii="Arial" w:hAnsi="Arial" w:cs="Arial"/>
          <w:color w:val="0070C0"/>
          <w:shd w:val="clear" w:color="auto" w:fill="FFFFFF"/>
          <w:lang w:val="en-US"/>
        </w:rPr>
        <w:t>.</w:t>
      </w:r>
    </w:p>
    <w:p w14:paraId="50B850E9"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w:t>
      </w: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Reviewers’ comments:</w:t>
      </w:r>
    </w:p>
    <w:p w14:paraId="4A04E3EB"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Reviewer: 1</w:t>
      </w:r>
    </w:p>
    <w:p w14:paraId="38A89014"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COMMENTS FOR THE AUTHOR</w:t>
      </w:r>
    </w:p>
    <w:p w14:paraId="35AC23B6"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This is a very welcome paper investigating the germination phenology of a considerable number of alpine species by using a novel approach that implements simulated seasonal temperature cycles resulting from microclimate data collected in the wild. The experimental design is coupled with a backup from field observations, thereby providing a complete picture of the germination phenology of the target species.</w:t>
      </w:r>
    </w:p>
    <w:p w14:paraId="27E2CBCB"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The novelty is exactly in the title of the study, i.e. an accurate simulation of the real microclimatic conditions that seeds experience in the wild. </w:t>
      </w:r>
      <w:r w:rsidRPr="001C1981">
        <w:rPr>
          <w:rFonts w:ascii="Arial" w:hAnsi="Arial" w:cs="Arial"/>
          <w:shd w:val="clear" w:color="auto" w:fill="FFFFFF"/>
          <w:lang w:val="en-US"/>
        </w:rPr>
        <w:t>To the best of my knowledge this has never been investigated so far and it is very important as it allows to identify germination phonologies that haven’t been described yet. Indeed, by applying an accurate simulated cycle of temperatures that seeds experience in the wild, this paper highlights for the first time that alpine species spread the germination in different time periods (seasons) after seed dispersal and not predominantly in spring (as previously thought). This is clearly a bet-hedging strategy that buffer the risk of recruitment failure due to the unpredictable environmental conditions of the alpine life-zone. This study further highlights that this strategy is not the same across alpine plants but vary depending on both the macroclimate (i.e. alpine-temperate vs. alpine Mediterranean regions) and the microenvironment conditions (i.e. fellfield vs. snowbed). The analysis of traits describing the germination phenology is novel and comprehensive, including metrics able to synthetize a great amount of information in a simple, yet informative way.</w:t>
      </w: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Overall I think that this paper, including its experimental and data analysis approach might be of inspiration also for other ecological systems. I have just a few minor comments to consider.</w:t>
      </w:r>
    </w:p>
    <w:p w14:paraId="42B0F9F2" w14:textId="77777777" w:rsidR="00DD084F" w:rsidRPr="00A56BCA" w:rsidRDefault="00DD084F" w:rsidP="00DD084F">
      <w:pPr>
        <w:jc w:val="both"/>
        <w:rPr>
          <w:rFonts w:ascii="Arial" w:hAnsi="Arial" w:cs="Arial"/>
          <w:color w:val="0070C0"/>
          <w:shd w:val="clear" w:color="auto" w:fill="FFFFFF"/>
        </w:rPr>
      </w:pPr>
      <w:commentRangeStart w:id="43"/>
      <w:proofErr w:type="spellStart"/>
      <w:r w:rsidRPr="00A56BCA">
        <w:rPr>
          <w:rFonts w:ascii="Arial" w:hAnsi="Arial" w:cs="Arial"/>
          <w:color w:val="0070C0"/>
          <w:shd w:val="clear" w:color="auto" w:fill="FFFFFF"/>
        </w:rPr>
        <w:t>We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were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very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pleased</w:t>
      </w:r>
      <w:proofErr w:type="spellEnd"/>
      <w:r w:rsidRPr="00A56BCA">
        <w:rPr>
          <w:rFonts w:ascii="Arial" w:hAnsi="Arial" w:cs="Arial"/>
          <w:color w:val="0070C0"/>
          <w:shd w:val="clear" w:color="auto" w:fill="FFFFFF"/>
        </w:rPr>
        <w:t xml:space="preserve"> to </w:t>
      </w:r>
      <w:proofErr w:type="spellStart"/>
      <w:r w:rsidRPr="00A56BCA">
        <w:rPr>
          <w:rFonts w:ascii="Arial" w:hAnsi="Arial" w:cs="Arial"/>
          <w:color w:val="0070C0"/>
          <w:shd w:val="clear" w:color="auto" w:fill="FFFFFF"/>
        </w:rPr>
        <w:t>see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that</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Reviewer</w:t>
      </w:r>
      <w:proofErr w:type="spellEnd"/>
      <w:r w:rsidRPr="00A56BCA">
        <w:rPr>
          <w:rFonts w:ascii="Arial" w:hAnsi="Arial" w:cs="Arial"/>
          <w:color w:val="0070C0"/>
          <w:shd w:val="clear" w:color="auto" w:fill="FFFFFF"/>
        </w:rPr>
        <w:t xml:space="preserve"> 1 </w:t>
      </w:r>
      <w:proofErr w:type="spellStart"/>
      <w:r w:rsidRPr="00A56BCA">
        <w:rPr>
          <w:rFonts w:ascii="Arial" w:hAnsi="Arial" w:cs="Arial"/>
          <w:color w:val="0070C0"/>
          <w:shd w:val="clear" w:color="auto" w:fill="FFFFFF"/>
        </w:rPr>
        <w:t>had</w:t>
      </w:r>
      <w:proofErr w:type="spellEnd"/>
      <w:r w:rsidRPr="00A56BCA">
        <w:rPr>
          <w:rFonts w:ascii="Arial" w:hAnsi="Arial" w:cs="Arial"/>
          <w:color w:val="0070C0"/>
          <w:shd w:val="clear" w:color="auto" w:fill="FFFFFF"/>
        </w:rPr>
        <w:t xml:space="preserve"> a </w:t>
      </w:r>
      <w:proofErr w:type="spellStart"/>
      <w:r w:rsidRPr="00A56BCA">
        <w:rPr>
          <w:rFonts w:ascii="Arial" w:hAnsi="Arial" w:cs="Arial"/>
          <w:color w:val="0070C0"/>
          <w:shd w:val="clear" w:color="auto" w:fill="FFFFFF"/>
        </w:rPr>
        <w:t>positive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view</w:t>
      </w:r>
      <w:proofErr w:type="spellEnd"/>
      <w:r w:rsidRPr="00A56BCA">
        <w:rPr>
          <w:rFonts w:ascii="Arial" w:hAnsi="Arial" w:cs="Arial"/>
          <w:color w:val="0070C0"/>
          <w:shd w:val="clear" w:color="auto" w:fill="FFFFFF"/>
        </w:rPr>
        <w:t xml:space="preserve"> of </w:t>
      </w:r>
      <w:proofErr w:type="spellStart"/>
      <w:r w:rsidRPr="00A56BCA">
        <w:rPr>
          <w:rFonts w:ascii="Arial" w:hAnsi="Arial" w:cs="Arial"/>
          <w:color w:val="0070C0"/>
          <w:shd w:val="clear" w:color="auto" w:fill="FFFFFF"/>
        </w:rPr>
        <w:t>our</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research</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and</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valued</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novelty</w:t>
      </w:r>
      <w:proofErr w:type="spellEnd"/>
      <w:r w:rsidRPr="00A56BCA">
        <w:rPr>
          <w:rFonts w:ascii="Arial" w:hAnsi="Arial" w:cs="Arial"/>
          <w:color w:val="0070C0"/>
          <w:shd w:val="clear" w:color="auto" w:fill="FFFFFF"/>
        </w:rPr>
        <w:t xml:space="preserve"> of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question</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and</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new</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methodology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we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applied</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We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deeply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appreciate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additional</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time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dedicated</w:t>
      </w:r>
      <w:proofErr w:type="spellEnd"/>
      <w:r w:rsidRPr="00A56BCA">
        <w:rPr>
          <w:rFonts w:ascii="Arial" w:hAnsi="Arial" w:cs="Arial"/>
          <w:color w:val="0070C0"/>
          <w:shd w:val="clear" w:color="auto" w:fill="FFFFFF"/>
        </w:rPr>
        <w:t xml:space="preserve"> to </w:t>
      </w:r>
      <w:proofErr w:type="spellStart"/>
      <w:r w:rsidRPr="00A56BCA">
        <w:rPr>
          <w:rFonts w:ascii="Arial" w:hAnsi="Arial" w:cs="Arial"/>
          <w:color w:val="0070C0"/>
          <w:shd w:val="clear" w:color="auto" w:fill="FFFFFF"/>
        </w:rPr>
        <w:t>improving</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this</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manuscript</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Please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see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below</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our</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response</w:t>
      </w:r>
      <w:proofErr w:type="spellEnd"/>
      <w:r w:rsidRPr="00A56BCA">
        <w:rPr>
          <w:rFonts w:ascii="Arial" w:hAnsi="Arial" w:cs="Arial"/>
          <w:color w:val="0070C0"/>
          <w:shd w:val="clear" w:color="auto" w:fill="FFFFFF"/>
        </w:rPr>
        <w:t xml:space="preserve"> to </w:t>
      </w:r>
      <w:proofErr w:type="spellStart"/>
      <w:r w:rsidRPr="00A56BCA">
        <w:rPr>
          <w:rFonts w:ascii="Arial" w:hAnsi="Arial" w:cs="Arial"/>
          <w:color w:val="0070C0"/>
          <w:shd w:val="clear" w:color="auto" w:fill="FFFFFF"/>
        </w:rPr>
        <w:t>your</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comments</w:t>
      </w:r>
      <w:proofErr w:type="spellEnd"/>
      <w:r w:rsidRPr="00A56BCA">
        <w:rPr>
          <w:rFonts w:ascii="Arial" w:hAnsi="Arial" w:cs="Arial"/>
          <w:color w:val="0070C0"/>
          <w:shd w:val="clear" w:color="auto" w:fill="FFFFFF"/>
        </w:rPr>
        <w:t>.</w:t>
      </w:r>
      <w:commentRangeEnd w:id="43"/>
      <w:r w:rsidR="00CD0B6E">
        <w:rPr>
          <w:rStyle w:val="Refdecomentario"/>
        </w:rPr>
        <w:commentReference w:id="43"/>
      </w:r>
    </w:p>
    <w:p w14:paraId="1A719288"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97-100. This hypothesis might make sense, but it is not sufficiently justified. Why do you expect such responses? For a not expert in the specific field (</w:t>
      </w:r>
      <w:proofErr w:type="spellStart"/>
      <w:r w:rsidRPr="00A56BCA">
        <w:rPr>
          <w:rFonts w:ascii="Arial" w:hAnsi="Arial" w:cs="Arial"/>
          <w:shd w:val="clear" w:color="auto" w:fill="FFFFFF"/>
          <w:lang w:val="en-US"/>
        </w:rPr>
        <w:t>ie</w:t>
      </w:r>
      <w:proofErr w:type="spellEnd"/>
      <w:r w:rsidRPr="00A56BCA">
        <w:rPr>
          <w:rFonts w:ascii="Arial" w:hAnsi="Arial" w:cs="Arial"/>
          <w:shd w:val="clear" w:color="auto" w:fill="FFFFFF"/>
          <w:lang w:val="en-US"/>
        </w:rPr>
        <w:t xml:space="preserve"> seed germination of alpine species) might not be obvious.</w:t>
      </w:r>
    </w:p>
    <w:p w14:paraId="120F282D" w14:textId="77777777" w:rsidR="00A56BCA" w:rsidRPr="00A56BCA" w:rsidRDefault="00A56BCA"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We</w:t>
      </w:r>
      <w:r w:rsidRPr="00A56BCA">
        <w:rPr>
          <w:rFonts w:ascii="Arial" w:hAnsi="Arial" w:cs="Arial"/>
          <w:color w:val="0070C0"/>
          <w:shd w:val="clear" w:color="auto" w:fill="FFFFFF"/>
          <w:lang w:val="en-US"/>
        </w:rPr>
        <w:t xml:space="preserve"> agree with the reviewer’s comment and we have added justification in </w:t>
      </w:r>
      <w:r w:rsidRPr="00A56BCA">
        <w:rPr>
          <w:rFonts w:ascii="Arial" w:hAnsi="Arial" w:cs="Arial"/>
          <w:color w:val="0070C0"/>
          <w:highlight w:val="yellow"/>
          <w:shd w:val="clear" w:color="auto" w:fill="FFFFFF"/>
          <w:lang w:val="en-US"/>
        </w:rPr>
        <w:t>lines 104-108</w:t>
      </w:r>
      <w:r w:rsidRPr="00A56BCA">
        <w:rPr>
          <w:rFonts w:ascii="Arial" w:hAnsi="Arial" w:cs="Arial"/>
          <w:color w:val="0070C0"/>
          <w:shd w:val="clear" w:color="auto" w:fill="FFFFFF"/>
          <w:lang w:val="en-US"/>
        </w:rPr>
        <w:t>.</w:t>
      </w:r>
    </w:p>
    <w:p w14:paraId="6A8505B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Line 150. Please specific if you have taken an average of the temp recorded from 2008-2019.</w:t>
      </w:r>
    </w:p>
    <w:p w14:paraId="0C39F0C4" w14:textId="77777777" w:rsidR="00821EA4" w:rsidRPr="00A56BCA" w:rsidRDefault="00821EA4" w:rsidP="00821EA4">
      <w:pPr>
        <w:jc w:val="both"/>
        <w:rPr>
          <w:rFonts w:ascii="Arial" w:hAnsi="Arial" w:cs="Arial"/>
          <w:color w:val="0070C0"/>
          <w:shd w:val="clear" w:color="auto" w:fill="FFFFFF"/>
          <w:lang w:val="en-US"/>
        </w:rPr>
      </w:pPr>
      <w:commentRangeStart w:id="44"/>
      <w:r>
        <w:rPr>
          <w:rFonts w:ascii="Arial" w:hAnsi="Arial" w:cs="Arial"/>
          <w:color w:val="0070C0"/>
          <w:shd w:val="clear" w:color="auto" w:fill="FFFFFF"/>
          <w:lang w:val="en-US"/>
        </w:rPr>
        <w:t>We</w:t>
      </w:r>
      <w:r w:rsidRPr="00A56BCA">
        <w:rPr>
          <w:rFonts w:ascii="Arial" w:hAnsi="Arial" w:cs="Arial"/>
          <w:color w:val="0070C0"/>
          <w:shd w:val="clear" w:color="auto" w:fill="FFFFFF"/>
          <w:lang w:val="en-US"/>
        </w:rPr>
        <w:t xml:space="preserve"> agree </w:t>
      </w:r>
      <w:commentRangeEnd w:id="44"/>
      <w:r w:rsidR="0056694B">
        <w:rPr>
          <w:rStyle w:val="Refdecomentario"/>
        </w:rPr>
        <w:commentReference w:id="44"/>
      </w:r>
      <w:r w:rsidRPr="00A56BCA">
        <w:rPr>
          <w:rFonts w:ascii="Arial" w:hAnsi="Arial" w:cs="Arial"/>
          <w:color w:val="0070C0"/>
          <w:shd w:val="clear" w:color="auto" w:fill="FFFFFF"/>
          <w:lang w:val="en-US"/>
        </w:rPr>
        <w:t xml:space="preserve">with the reviewer’s comment and we have added </w:t>
      </w:r>
      <w:r>
        <w:rPr>
          <w:rFonts w:ascii="Arial" w:hAnsi="Arial" w:cs="Arial"/>
          <w:color w:val="0070C0"/>
          <w:shd w:val="clear" w:color="auto" w:fill="FFFFFF"/>
          <w:lang w:val="en-US"/>
        </w:rPr>
        <w:t>clarification</w:t>
      </w:r>
      <w:r w:rsidRPr="00A56BCA">
        <w:rPr>
          <w:rFonts w:ascii="Arial" w:hAnsi="Arial" w:cs="Arial"/>
          <w:color w:val="0070C0"/>
          <w:shd w:val="clear" w:color="auto" w:fill="FFFFFF"/>
          <w:lang w:val="en-US"/>
        </w:rPr>
        <w:t xml:space="preserve"> in </w:t>
      </w:r>
      <w:r w:rsidRPr="00A56BCA">
        <w:rPr>
          <w:rFonts w:ascii="Arial" w:hAnsi="Arial" w:cs="Arial"/>
          <w:color w:val="0070C0"/>
          <w:highlight w:val="yellow"/>
          <w:shd w:val="clear" w:color="auto" w:fill="FFFFFF"/>
          <w:lang w:val="en-US"/>
        </w:rPr>
        <w:t>line</w:t>
      </w:r>
      <w:r w:rsidRPr="00821EA4">
        <w:rPr>
          <w:rFonts w:ascii="Arial" w:hAnsi="Arial" w:cs="Arial"/>
          <w:color w:val="0070C0"/>
          <w:highlight w:val="yellow"/>
          <w:shd w:val="clear" w:color="auto" w:fill="FFFFFF"/>
          <w:lang w:val="en-US"/>
        </w:rPr>
        <w:t>s 160-161.</w:t>
      </w:r>
    </w:p>
    <w:p w14:paraId="25D63F2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163. It is not clear to me how long, during the course of a day (24h)</w:t>
      </w:r>
      <w:proofErr w:type="gramStart"/>
      <w:r w:rsidRPr="00A56BCA">
        <w:rPr>
          <w:rFonts w:ascii="Arial" w:hAnsi="Arial" w:cs="Arial"/>
          <w:shd w:val="clear" w:color="auto" w:fill="FFFFFF"/>
          <w:lang w:val="en-US"/>
        </w:rPr>
        <w:t>,</w:t>
      </w:r>
      <w:proofErr w:type="gramEnd"/>
      <w:r w:rsidRPr="00A56BCA">
        <w:rPr>
          <w:rFonts w:ascii="Arial" w:hAnsi="Arial" w:cs="Arial"/>
          <w:shd w:val="clear" w:color="auto" w:fill="FFFFFF"/>
          <w:lang w:val="en-US"/>
        </w:rPr>
        <w:t xml:space="preserve"> it took the temperature to shift from </w:t>
      </w:r>
      <w:proofErr w:type="spellStart"/>
      <w:r w:rsidRPr="00A56BCA">
        <w:rPr>
          <w:rFonts w:ascii="Arial" w:hAnsi="Arial" w:cs="Arial"/>
          <w:shd w:val="clear" w:color="auto" w:fill="FFFFFF"/>
          <w:lang w:val="en-US"/>
        </w:rPr>
        <w:t>Tmax</w:t>
      </w:r>
      <w:proofErr w:type="spellEnd"/>
      <w:r w:rsidRPr="00A56BCA">
        <w:rPr>
          <w:rFonts w:ascii="Arial" w:hAnsi="Arial" w:cs="Arial"/>
          <w:shd w:val="clear" w:color="auto" w:fill="FFFFFF"/>
          <w:lang w:val="en-US"/>
        </w:rPr>
        <w:t xml:space="preserve"> to </w:t>
      </w:r>
      <w:proofErr w:type="spellStart"/>
      <w:r w:rsidRPr="00A56BCA">
        <w:rPr>
          <w:rFonts w:ascii="Arial" w:hAnsi="Arial" w:cs="Arial"/>
          <w:shd w:val="clear" w:color="auto" w:fill="FFFFFF"/>
          <w:lang w:val="en-US"/>
        </w:rPr>
        <w:t>Tmin</w:t>
      </w:r>
      <w:proofErr w:type="spellEnd"/>
      <w:r w:rsidRPr="00A56BCA">
        <w:rPr>
          <w:rFonts w:ascii="Arial" w:hAnsi="Arial" w:cs="Arial"/>
          <w:shd w:val="clear" w:color="auto" w:fill="FFFFFF"/>
          <w:lang w:val="en-US"/>
        </w:rPr>
        <w:t>? e.g. °C x hour.</w:t>
      </w:r>
    </w:p>
    <w:p w14:paraId="2741C4F7" w14:textId="0E84BCC7" w:rsidR="00821EA4" w:rsidRPr="00821EA4" w:rsidRDefault="00821EA4" w:rsidP="008502F9">
      <w:pPr>
        <w:jc w:val="both"/>
        <w:rPr>
          <w:rFonts w:ascii="Arial" w:hAnsi="Arial" w:cs="Arial"/>
          <w:lang w:val="en-US"/>
        </w:rPr>
      </w:pPr>
      <w:del w:id="45" w:author="EDUARDO FERNANDEZ PASCUAL" w:date="2024-09-27T15:53:00Z">
        <w:r w:rsidRPr="00821EA4" w:rsidDel="00E6326C">
          <w:rPr>
            <w:rFonts w:ascii="Arial" w:hAnsi="Arial" w:cs="Arial"/>
            <w:color w:val="0070C0"/>
            <w:shd w:val="clear" w:color="auto" w:fill="FFFFFF"/>
            <w:lang w:val="en-US"/>
          </w:rPr>
          <w:delText xml:space="preserve">We appreciate the detailed comment of the reviewer. </w:delText>
        </w:r>
      </w:del>
      <w:r w:rsidRPr="00821EA4">
        <w:rPr>
          <w:rFonts w:ascii="Arial" w:hAnsi="Arial" w:cs="Arial"/>
          <w:color w:val="0070C0"/>
          <w:shd w:val="clear" w:color="auto" w:fill="FFFFFF"/>
          <w:lang w:val="en-US"/>
        </w:rPr>
        <w:t xml:space="preserve">The duration of the temperature shift depended on the range between </w:t>
      </w:r>
      <w:proofErr w:type="spellStart"/>
      <w:r w:rsidRPr="00821EA4">
        <w:rPr>
          <w:rFonts w:ascii="Arial" w:hAnsi="Arial" w:cs="Arial"/>
          <w:color w:val="0070C0"/>
          <w:shd w:val="clear" w:color="auto" w:fill="FFFFFF"/>
          <w:lang w:val="en-US"/>
        </w:rPr>
        <w:t>Tmax</w:t>
      </w:r>
      <w:proofErr w:type="spellEnd"/>
      <w:r w:rsidRPr="00821EA4">
        <w:rPr>
          <w:rFonts w:ascii="Arial" w:hAnsi="Arial" w:cs="Arial"/>
          <w:color w:val="0070C0"/>
          <w:shd w:val="clear" w:color="auto" w:fill="FFFFFF"/>
          <w:lang w:val="en-US"/>
        </w:rPr>
        <w:t xml:space="preserve"> and T min and the hours of light (changing every month). We have added a supplementary table with the detailed climatic chamber</w:t>
      </w:r>
      <w:del w:id="46" w:author="EDUARDO FERNANDEZ PASCUAL" w:date="2024-09-27T15:54:00Z">
        <w:r w:rsidRPr="00821EA4" w:rsidDel="00E6326C">
          <w:rPr>
            <w:rFonts w:ascii="Arial" w:hAnsi="Arial" w:cs="Arial"/>
            <w:color w:val="0070C0"/>
            <w:shd w:val="clear" w:color="auto" w:fill="FFFFFF"/>
            <w:lang w:val="en-US"/>
          </w:rPr>
          <w:delText>s</w:delText>
        </w:r>
      </w:del>
      <w:r w:rsidRPr="00821EA4">
        <w:rPr>
          <w:rFonts w:ascii="Arial" w:hAnsi="Arial" w:cs="Arial"/>
          <w:color w:val="0070C0"/>
          <w:shd w:val="clear" w:color="auto" w:fill="FFFFFF"/>
          <w:lang w:val="en-US"/>
        </w:rPr>
        <w:t xml:space="preserve"> programs, </w:t>
      </w:r>
      <w:r w:rsidRPr="00821EA4">
        <w:rPr>
          <w:rFonts w:ascii="Arial" w:hAnsi="Arial" w:cs="Arial"/>
          <w:color w:val="0070C0"/>
          <w:highlight w:val="yellow"/>
          <w:shd w:val="clear" w:color="auto" w:fill="FFFFFF"/>
          <w:lang w:val="en-US"/>
        </w:rPr>
        <w:t>see supplemen</w:t>
      </w:r>
      <w:r>
        <w:rPr>
          <w:rFonts w:ascii="Arial" w:hAnsi="Arial" w:cs="Arial"/>
          <w:color w:val="0070C0"/>
          <w:highlight w:val="yellow"/>
          <w:shd w:val="clear" w:color="auto" w:fill="FFFFFF"/>
          <w:lang w:val="en-US"/>
        </w:rPr>
        <w:t>tary Table S1</w:t>
      </w:r>
      <w:r w:rsidRPr="00821EA4">
        <w:rPr>
          <w:rFonts w:ascii="Arial" w:hAnsi="Arial" w:cs="Arial"/>
          <w:lang w:val="en-US"/>
        </w:rPr>
        <w:t xml:space="preserve"> </w:t>
      </w:r>
    </w:p>
    <w:p w14:paraId="212DECA2"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167. Please specify the temperature below 0 that you have used</w:t>
      </w:r>
    </w:p>
    <w:p w14:paraId="79DBBF77" w14:textId="77777777" w:rsidR="000E0181" w:rsidRPr="000E0181" w:rsidRDefault="000E0181" w:rsidP="008502F9">
      <w:pPr>
        <w:jc w:val="both"/>
        <w:rPr>
          <w:rFonts w:ascii="Arial" w:hAnsi="Arial" w:cs="Arial"/>
          <w:color w:val="0070C0"/>
          <w:shd w:val="clear" w:color="auto" w:fill="FFFFFF"/>
          <w:lang w:val="en-US"/>
        </w:rPr>
      </w:pPr>
      <w:r w:rsidRPr="000E0181">
        <w:rPr>
          <w:rFonts w:ascii="Arial" w:hAnsi="Arial" w:cs="Arial"/>
          <w:color w:val="0070C0"/>
          <w:shd w:val="clear" w:color="auto" w:fill="FFFFFF"/>
          <w:lang w:val="en-US"/>
        </w:rPr>
        <w:t>Below zero temperatures ranged between -0.</w:t>
      </w:r>
      <w:r>
        <w:rPr>
          <w:rFonts w:ascii="Arial" w:hAnsi="Arial" w:cs="Arial"/>
          <w:color w:val="0070C0"/>
          <w:shd w:val="clear" w:color="auto" w:fill="FFFFFF"/>
          <w:lang w:val="en-US"/>
        </w:rPr>
        <w:t xml:space="preserve">5 to -2 ºC, we have added clarification in </w:t>
      </w:r>
      <w:r w:rsidRPr="000E0181">
        <w:rPr>
          <w:rFonts w:ascii="Arial" w:hAnsi="Arial" w:cs="Arial"/>
          <w:color w:val="0070C0"/>
          <w:highlight w:val="yellow"/>
          <w:shd w:val="clear" w:color="auto" w:fill="FFFFFF"/>
          <w:lang w:val="en-US"/>
        </w:rPr>
        <w:t>line 179-180</w:t>
      </w:r>
      <w:r>
        <w:rPr>
          <w:rFonts w:ascii="Arial" w:hAnsi="Arial" w:cs="Arial"/>
          <w:color w:val="0070C0"/>
          <w:shd w:val="clear" w:color="auto" w:fill="FFFFFF"/>
          <w:lang w:val="en-US"/>
        </w:rPr>
        <w:t xml:space="preserve"> </w:t>
      </w:r>
      <w:r w:rsidRPr="000E0181">
        <w:rPr>
          <w:rFonts w:ascii="Arial" w:hAnsi="Arial" w:cs="Arial"/>
          <w:color w:val="0070C0"/>
          <w:shd w:val="clear" w:color="auto" w:fill="FFFFFF"/>
          <w:lang w:val="en-US"/>
        </w:rPr>
        <w:t xml:space="preserve">and see details in </w:t>
      </w:r>
      <w:r w:rsidRPr="000E0181">
        <w:rPr>
          <w:rFonts w:ascii="Arial" w:hAnsi="Arial" w:cs="Arial"/>
          <w:color w:val="0070C0"/>
          <w:highlight w:val="yellow"/>
          <w:shd w:val="clear" w:color="auto" w:fill="FFFFFF"/>
          <w:lang w:val="en-US"/>
        </w:rPr>
        <w:t>supplementary Table S1.</w:t>
      </w:r>
    </w:p>
    <w:p w14:paraId="7E4D3668" w14:textId="77777777" w:rsidR="000E0181"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219-220. Why did you choose not to monitor autumn germination in field experiments? This seems not consistent with the lab simulation.</w:t>
      </w:r>
    </w:p>
    <w:p w14:paraId="732D2F7C" w14:textId="77777777" w:rsidR="000E0181" w:rsidRPr="000E0181" w:rsidRDefault="000E0181" w:rsidP="008502F9">
      <w:pPr>
        <w:jc w:val="both"/>
        <w:rPr>
          <w:rFonts w:ascii="Arial" w:hAnsi="Arial" w:cs="Arial"/>
          <w:color w:val="0070C0"/>
          <w:shd w:val="clear" w:color="auto" w:fill="FFFFFF"/>
          <w:lang w:val="en-US"/>
        </w:rPr>
      </w:pPr>
      <w:commentRangeStart w:id="47"/>
      <w:commentRangeStart w:id="48"/>
      <w:r w:rsidRPr="000E0181">
        <w:rPr>
          <w:rFonts w:ascii="Arial" w:hAnsi="Arial" w:cs="Arial"/>
          <w:color w:val="0070C0"/>
          <w:shd w:val="clear" w:color="auto" w:fill="FFFFFF"/>
          <w:lang w:val="en-US"/>
        </w:rPr>
        <w:t xml:space="preserve">We agree with the reviewer comment nevertheless, the year we sowed the seeds in the field, temperatures starting dropping already </w:t>
      </w:r>
      <w:proofErr w:type="gramStart"/>
      <w:r w:rsidRPr="000E0181">
        <w:rPr>
          <w:rFonts w:ascii="Arial" w:hAnsi="Arial" w:cs="Arial"/>
          <w:color w:val="0070C0"/>
          <w:shd w:val="clear" w:color="auto" w:fill="FFFFFF"/>
          <w:lang w:val="en-US"/>
        </w:rPr>
        <w:t>in  mid</w:t>
      </w:r>
      <w:proofErr w:type="gramEnd"/>
      <w:r w:rsidRPr="000E0181">
        <w:rPr>
          <w:rFonts w:ascii="Arial" w:hAnsi="Arial" w:cs="Arial"/>
          <w:color w:val="0070C0"/>
          <w:shd w:val="clear" w:color="auto" w:fill="FFFFFF"/>
          <w:lang w:val="en-US"/>
        </w:rPr>
        <w:t xml:space="preserve">-October with snow covering our sites and impeding us to check germination in the field. </w:t>
      </w:r>
      <w:r w:rsidRPr="00F82B38">
        <w:rPr>
          <w:rFonts w:ascii="Arial" w:hAnsi="Arial" w:cs="Arial"/>
          <w:strike/>
          <w:color w:val="0070C0"/>
          <w:shd w:val="clear" w:color="auto" w:fill="FFFFFF"/>
          <w:lang w:val="en-US"/>
          <w:rPrChange w:id="49" w:author="EDUARDO FERNANDEZ PASCUAL" w:date="2024-09-27T15:55:00Z">
            <w:rPr>
              <w:rFonts w:ascii="Arial" w:hAnsi="Arial" w:cs="Arial"/>
              <w:color w:val="0070C0"/>
              <w:shd w:val="clear" w:color="auto" w:fill="FFFFFF"/>
              <w:lang w:val="en-US"/>
            </w:rPr>
          </w:rPrChange>
        </w:rPr>
        <w:t>Temperatures experienced were below the average we used in the lab and that is the reason why we decided to, instead, have two retrieval times in early spring and late autumn</w:t>
      </w:r>
      <w:commentRangeEnd w:id="47"/>
      <w:r w:rsidRPr="00F82B38">
        <w:rPr>
          <w:rStyle w:val="Refdecomentario"/>
          <w:strike/>
          <w:rPrChange w:id="50" w:author="EDUARDO FERNANDEZ PASCUAL" w:date="2024-09-27T15:55:00Z">
            <w:rPr>
              <w:rStyle w:val="Refdecomentario"/>
            </w:rPr>
          </w:rPrChange>
        </w:rPr>
        <w:commentReference w:id="47"/>
      </w:r>
      <w:commentRangeEnd w:id="48"/>
      <w:r w:rsidR="008668FA">
        <w:rPr>
          <w:rStyle w:val="Refdecomentario"/>
        </w:rPr>
        <w:commentReference w:id="48"/>
      </w:r>
      <w:r w:rsidRPr="00F82B38">
        <w:rPr>
          <w:rFonts w:ascii="Arial" w:hAnsi="Arial" w:cs="Arial"/>
          <w:strike/>
          <w:color w:val="0070C0"/>
          <w:shd w:val="clear" w:color="auto" w:fill="FFFFFF"/>
          <w:lang w:val="en-US"/>
          <w:rPrChange w:id="51" w:author="EDUARDO FERNANDEZ PASCUAL" w:date="2024-09-27T15:55:00Z">
            <w:rPr>
              <w:rFonts w:ascii="Arial" w:hAnsi="Arial" w:cs="Arial"/>
              <w:color w:val="0070C0"/>
              <w:shd w:val="clear" w:color="auto" w:fill="FFFFFF"/>
              <w:lang w:val="en-US"/>
            </w:rPr>
          </w:rPrChange>
        </w:rPr>
        <w:t>.</w:t>
      </w:r>
      <w:r w:rsidRPr="000E0181">
        <w:rPr>
          <w:rFonts w:ascii="Arial" w:hAnsi="Arial" w:cs="Arial"/>
          <w:color w:val="0070C0"/>
          <w:shd w:val="clear" w:color="auto" w:fill="FFFFFF"/>
          <w:lang w:val="en-US"/>
        </w:rPr>
        <w:t xml:space="preserve"> </w:t>
      </w:r>
    </w:p>
    <w:p w14:paraId="2783A40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335-358. OK. But please consider that that your experiments were conducted in the lab, which may not resemble exactly all conditions experienced by seeds in nature: lab may facilitate seed germination compared to what happen in the wild, where seeds may not germinate because of buried too deep, under darkness (if light sensitive) or do not receive enough water. Supporting this view, fled experiments conducted here show lower germination. I would add a few words about this.</w:t>
      </w:r>
    </w:p>
    <w:p w14:paraId="0039783E" w14:textId="1A8421AD" w:rsidR="005C3AF7" w:rsidRPr="005C3AF7" w:rsidRDefault="005C3AF7" w:rsidP="008502F9">
      <w:pPr>
        <w:jc w:val="both"/>
        <w:rPr>
          <w:rFonts w:ascii="Arial" w:hAnsi="Arial" w:cs="Arial"/>
          <w:color w:val="0070C0"/>
          <w:shd w:val="clear" w:color="auto" w:fill="FFFFFF"/>
          <w:lang w:val="en-US"/>
        </w:rPr>
      </w:pPr>
      <w:r w:rsidRPr="005C3AF7">
        <w:rPr>
          <w:rFonts w:ascii="Arial" w:hAnsi="Arial" w:cs="Arial"/>
          <w:color w:val="0070C0"/>
          <w:shd w:val="clear" w:color="auto" w:fill="FFFFFF"/>
          <w:lang w:val="en-US"/>
        </w:rPr>
        <w:t xml:space="preserve">We agree with the reviewer comment and have added </w:t>
      </w:r>
      <w:del w:id="52" w:author="EDUARDO FERNANDEZ PASCUAL" w:date="2024-09-27T15:56:00Z">
        <w:r w:rsidRPr="005C3AF7" w:rsidDel="00E039A1">
          <w:rPr>
            <w:rFonts w:ascii="Arial" w:hAnsi="Arial" w:cs="Arial"/>
            <w:color w:val="0070C0"/>
            <w:shd w:val="clear" w:color="auto" w:fill="FFFFFF"/>
            <w:lang w:val="en-US"/>
          </w:rPr>
          <w:delText xml:space="preserve">a few </w:delText>
        </w:r>
      </w:del>
      <w:r>
        <w:rPr>
          <w:rFonts w:ascii="Arial" w:hAnsi="Arial" w:cs="Arial"/>
          <w:color w:val="0070C0"/>
          <w:shd w:val="clear" w:color="auto" w:fill="FFFFFF"/>
          <w:lang w:val="en-US"/>
        </w:rPr>
        <w:t>sentences</w:t>
      </w:r>
      <w:r w:rsidRPr="005C3AF7">
        <w:rPr>
          <w:rFonts w:ascii="Arial" w:hAnsi="Arial" w:cs="Arial"/>
          <w:color w:val="0070C0"/>
          <w:shd w:val="clear" w:color="auto" w:fill="FFFFFF"/>
          <w:lang w:val="en-US"/>
        </w:rPr>
        <w:t xml:space="preserve"> in </w:t>
      </w:r>
      <w:r w:rsidRPr="005C3AF7">
        <w:rPr>
          <w:rFonts w:ascii="Arial" w:hAnsi="Arial" w:cs="Arial"/>
          <w:color w:val="0070C0"/>
          <w:highlight w:val="yellow"/>
          <w:shd w:val="clear" w:color="auto" w:fill="FFFFFF"/>
          <w:lang w:val="en-US"/>
        </w:rPr>
        <w:t>lines</w:t>
      </w:r>
      <w:r>
        <w:rPr>
          <w:rFonts w:ascii="Arial" w:hAnsi="Arial" w:cs="Arial"/>
          <w:color w:val="0070C0"/>
          <w:highlight w:val="yellow"/>
          <w:shd w:val="clear" w:color="auto" w:fill="FFFFFF"/>
          <w:lang w:val="en-US"/>
        </w:rPr>
        <w:t xml:space="preserve"> 332-335 and 370-372</w:t>
      </w:r>
      <w:r w:rsidRPr="005C3AF7">
        <w:rPr>
          <w:rFonts w:ascii="Arial" w:hAnsi="Arial" w:cs="Arial"/>
          <w:color w:val="0070C0"/>
          <w:highlight w:val="yellow"/>
          <w:shd w:val="clear" w:color="auto" w:fill="FFFFFF"/>
          <w:lang w:val="en-US"/>
        </w:rPr>
        <w:t>.</w:t>
      </w:r>
    </w:p>
    <w:p w14:paraId="37C69D1E"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359. “</w:t>
      </w:r>
      <w:proofErr w:type="gramStart"/>
      <w:r w:rsidRPr="00A56BCA">
        <w:rPr>
          <w:rFonts w:ascii="Arial" w:hAnsi="Arial" w:cs="Arial"/>
          <w:shd w:val="clear" w:color="auto" w:fill="FFFFFF"/>
          <w:lang w:val="en-US"/>
        </w:rPr>
        <w:t>germination</w:t>
      </w:r>
      <w:proofErr w:type="gramEnd"/>
      <w:r w:rsidRPr="00A56BCA">
        <w:rPr>
          <w:rFonts w:ascii="Arial" w:hAnsi="Arial" w:cs="Arial"/>
          <w:shd w:val="clear" w:color="auto" w:fill="FFFFFF"/>
          <w:lang w:val="en-US"/>
        </w:rPr>
        <w:t xml:space="preserve"> before winter” It surprised me the significantly higher germination occurred for fellfield species in autumn, as these places are supposed to be exposed to more frequent frost event. How would you explain this pattern?</w:t>
      </w:r>
    </w:p>
    <w:p w14:paraId="59866363" w14:textId="4BFF0F6C" w:rsidR="00D070CD" w:rsidRDefault="00291980" w:rsidP="008502F9">
      <w:pPr>
        <w:jc w:val="both"/>
        <w:rPr>
          <w:rFonts w:ascii="Arial" w:hAnsi="Arial" w:cs="Arial"/>
          <w:color w:val="0070C0"/>
          <w:lang w:val="en-US"/>
        </w:rPr>
      </w:pPr>
      <w:commentRangeStart w:id="53"/>
      <w:commentRangeStart w:id="54"/>
      <w:r w:rsidRPr="00D070CD">
        <w:rPr>
          <w:rFonts w:ascii="Arial" w:hAnsi="Arial" w:cs="Arial"/>
          <w:color w:val="0070C0"/>
          <w:lang w:val="en-US"/>
        </w:rPr>
        <w:t xml:space="preserve">Thank you for this insightful comment, yes fellfield areas are exposed to more frequent frost events </w:t>
      </w:r>
      <w:del w:id="55" w:author="EDUARDO FERNANDEZ PASCUAL" w:date="2024-09-27T15:56:00Z">
        <w:r w:rsidR="00D070CD" w:rsidDel="00E039A1">
          <w:rPr>
            <w:rFonts w:ascii="Arial" w:hAnsi="Arial" w:cs="Arial"/>
            <w:color w:val="0070C0"/>
            <w:lang w:val="en-US"/>
          </w:rPr>
          <w:delText xml:space="preserve"> </w:delText>
        </w:r>
      </w:del>
      <w:r w:rsidR="00D070CD">
        <w:rPr>
          <w:rFonts w:ascii="Arial" w:hAnsi="Arial" w:cs="Arial"/>
          <w:color w:val="0070C0"/>
          <w:lang w:val="en-US"/>
        </w:rPr>
        <w:t>but also to higher temperatures (compared to snowbed areas) and thus promote advanced germination</w:t>
      </w:r>
      <w:ins w:id="56" w:author="EDUARDO FERNANDEZ PASCUAL" w:date="2024-09-27T15:56:00Z">
        <w:r w:rsidR="00980D5A">
          <w:rPr>
            <w:rFonts w:ascii="Arial" w:hAnsi="Arial" w:cs="Arial"/>
            <w:color w:val="0070C0"/>
            <w:lang w:val="en-US"/>
          </w:rPr>
          <w:t xml:space="preserve"> if water is available</w:t>
        </w:r>
      </w:ins>
      <w:r w:rsidR="00D070CD">
        <w:rPr>
          <w:rFonts w:ascii="Arial" w:hAnsi="Arial" w:cs="Arial"/>
          <w:color w:val="0070C0"/>
          <w:lang w:val="en-US"/>
        </w:rPr>
        <w:t>.</w:t>
      </w:r>
      <w:ins w:id="57" w:author="EDUARDO FERNANDEZ PASCUAL" w:date="2024-09-27T15:57:00Z">
        <w:r w:rsidR="00980D5A">
          <w:rPr>
            <w:rFonts w:ascii="Arial" w:hAnsi="Arial" w:cs="Arial"/>
            <w:color w:val="0070C0"/>
            <w:lang w:val="en-US"/>
          </w:rPr>
          <w:t xml:space="preserve"> We need to keep in mind that our </w:t>
        </w:r>
        <w:r w:rsidR="00114079">
          <w:rPr>
            <w:rFonts w:ascii="Arial" w:hAnsi="Arial" w:cs="Arial"/>
            <w:color w:val="0070C0"/>
            <w:lang w:val="en-US"/>
          </w:rPr>
          <w:t xml:space="preserve">experiment provided a continuous supply of moisture for germination, as discussed in lines XXXX. In the field, water might not be available </w:t>
        </w:r>
        <w:r w:rsidR="002176AB">
          <w:rPr>
            <w:rFonts w:ascii="Arial" w:hAnsi="Arial" w:cs="Arial"/>
            <w:color w:val="0070C0"/>
            <w:lang w:val="en-US"/>
          </w:rPr>
          <w:t>in early autumn because of a lack of rainfall, and th</w:t>
        </w:r>
      </w:ins>
      <w:ins w:id="58" w:author="EDUARDO FERNANDEZ PASCUAL" w:date="2024-09-27T15:58:00Z">
        <w:r w:rsidR="002176AB">
          <w:rPr>
            <w:rFonts w:ascii="Arial" w:hAnsi="Arial" w:cs="Arial"/>
            <w:color w:val="0070C0"/>
            <w:lang w:val="en-US"/>
          </w:rPr>
          <w:t>is might prevent germination until temperatures have dropped under a value not suitable for germination.</w:t>
        </w:r>
      </w:ins>
      <w:r w:rsidR="00D070CD">
        <w:rPr>
          <w:rFonts w:ascii="Arial" w:hAnsi="Arial" w:cs="Arial"/>
          <w:color w:val="0070C0"/>
          <w:lang w:val="en-US"/>
        </w:rPr>
        <w:t xml:space="preserve"> </w:t>
      </w:r>
      <w:commentRangeEnd w:id="53"/>
      <w:r w:rsidR="00D070CD">
        <w:rPr>
          <w:rStyle w:val="Refdecomentario"/>
        </w:rPr>
        <w:commentReference w:id="53"/>
      </w:r>
      <w:commentRangeEnd w:id="54"/>
      <w:r w:rsidR="00AA302C">
        <w:rPr>
          <w:rStyle w:val="Refdecomentario"/>
        </w:rPr>
        <w:commentReference w:id="54"/>
      </w:r>
    </w:p>
    <w:p w14:paraId="139FACE0"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Line 364. “</w:t>
      </w:r>
      <w:proofErr w:type="gramStart"/>
      <w:r w:rsidRPr="00A56BCA">
        <w:rPr>
          <w:rFonts w:ascii="Arial" w:hAnsi="Arial" w:cs="Arial"/>
          <w:shd w:val="clear" w:color="auto" w:fill="FFFFFF"/>
          <w:lang w:val="en-US"/>
        </w:rPr>
        <w:t>future</w:t>
      </w:r>
      <w:proofErr w:type="gramEnd"/>
      <w:r w:rsidRPr="00A56BCA">
        <w:rPr>
          <w:rFonts w:ascii="Arial" w:hAnsi="Arial" w:cs="Arial"/>
          <w:shd w:val="clear" w:color="auto" w:fill="FFFFFF"/>
          <w:lang w:val="en-US"/>
        </w:rPr>
        <w:t xml:space="preserve"> climate scenario”. What about autumn warming? This is expected to increase seed germination, especially in weakly dormant seeds.</w:t>
      </w:r>
    </w:p>
    <w:p w14:paraId="6FB7D408" w14:textId="76EBB25B" w:rsidR="00D070CD" w:rsidRPr="00D070CD" w:rsidRDefault="00D070CD" w:rsidP="008502F9">
      <w:pPr>
        <w:jc w:val="both"/>
        <w:rPr>
          <w:rFonts w:ascii="Arial" w:hAnsi="Arial" w:cs="Arial"/>
          <w:color w:val="0070C0"/>
          <w:shd w:val="clear" w:color="auto" w:fill="FFFFFF"/>
          <w:lang w:val="en-US"/>
        </w:rPr>
      </w:pPr>
      <w:r w:rsidRPr="00D070CD">
        <w:rPr>
          <w:rFonts w:ascii="Arial" w:hAnsi="Arial" w:cs="Arial"/>
          <w:color w:val="0070C0"/>
          <w:shd w:val="clear" w:color="auto" w:fill="FFFFFF"/>
          <w:lang w:val="en-US"/>
        </w:rPr>
        <w:t xml:space="preserve">We agree with the reviewers </w:t>
      </w:r>
      <w:del w:id="59" w:author="EDUARDO FERNANDEZ PASCUAL" w:date="2024-09-27T15:58:00Z">
        <w:r w:rsidRPr="00D070CD" w:rsidDel="006B3A86">
          <w:rPr>
            <w:rFonts w:ascii="Arial" w:hAnsi="Arial" w:cs="Arial"/>
            <w:color w:val="0070C0"/>
            <w:shd w:val="clear" w:color="auto" w:fill="FFFFFF"/>
            <w:lang w:val="en-US"/>
          </w:rPr>
          <w:delText xml:space="preserve">comment </w:delText>
        </w:r>
      </w:del>
      <w:r w:rsidRPr="00D070CD">
        <w:rPr>
          <w:rFonts w:ascii="Arial" w:hAnsi="Arial" w:cs="Arial"/>
          <w:color w:val="0070C0"/>
          <w:shd w:val="clear" w:color="auto" w:fill="FFFFFF"/>
          <w:lang w:val="en-US"/>
        </w:rPr>
        <w:t xml:space="preserve">and have added a sentence to include this idea in </w:t>
      </w:r>
      <w:r>
        <w:rPr>
          <w:rFonts w:ascii="Arial" w:hAnsi="Arial" w:cs="Arial"/>
          <w:color w:val="0070C0"/>
          <w:shd w:val="clear" w:color="auto" w:fill="FFFFFF"/>
          <w:lang w:val="en-US"/>
        </w:rPr>
        <w:t xml:space="preserve">the discussion, </w:t>
      </w:r>
      <w:r w:rsidRPr="00D070CD">
        <w:rPr>
          <w:rFonts w:ascii="Arial" w:hAnsi="Arial" w:cs="Arial"/>
          <w:color w:val="0070C0"/>
          <w:highlight w:val="yellow"/>
          <w:shd w:val="clear" w:color="auto" w:fill="FFFFFF"/>
          <w:lang w:val="en-US"/>
        </w:rPr>
        <w:t>lines 387-389</w:t>
      </w:r>
      <w:r w:rsidRPr="00D070CD">
        <w:rPr>
          <w:rFonts w:ascii="Arial" w:hAnsi="Arial" w:cs="Arial"/>
          <w:color w:val="0070C0"/>
          <w:shd w:val="clear" w:color="auto" w:fill="FFFFFF"/>
          <w:lang w:val="en-US"/>
        </w:rPr>
        <w:t>.</w:t>
      </w:r>
    </w:p>
    <w:p w14:paraId="7A4E1BC2"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416-418. I could not find where this conclusion come from by looking at the results. Which species will anticipate the germination, and which will be affected by a lack of clod stratification? Moreover, it is not clear which is the “climatic trend” mentioned.</w:t>
      </w:r>
    </w:p>
    <w:p w14:paraId="218BCE33" w14:textId="77777777" w:rsidR="00D96841" w:rsidRDefault="00923238" w:rsidP="008502F9">
      <w:pPr>
        <w:jc w:val="both"/>
        <w:rPr>
          <w:rFonts w:ascii="Arial" w:hAnsi="Arial" w:cs="Arial"/>
          <w:color w:val="0070C0"/>
          <w:shd w:val="clear" w:color="auto" w:fill="FFFFFF"/>
          <w:lang w:val="en-US"/>
        </w:rPr>
      </w:pPr>
      <w:r w:rsidRPr="00D96841">
        <w:rPr>
          <w:rFonts w:ascii="Arial" w:hAnsi="Arial" w:cs="Arial"/>
          <w:color w:val="0070C0"/>
          <w:shd w:val="clear" w:color="auto" w:fill="FFFFFF"/>
          <w:lang w:val="en-US"/>
        </w:rPr>
        <w:t xml:space="preserve">Thank you for the comment, we clarified that the climatic trend is referring to the warming of alpine areas </w:t>
      </w:r>
      <w:r w:rsidRPr="00D96841">
        <w:rPr>
          <w:rFonts w:ascii="Arial" w:hAnsi="Arial" w:cs="Arial"/>
          <w:color w:val="0070C0"/>
          <w:highlight w:val="yellow"/>
          <w:shd w:val="clear" w:color="auto" w:fill="FFFFFF"/>
          <w:lang w:val="en-US"/>
        </w:rPr>
        <w:t>(line 439).</w:t>
      </w:r>
      <w:r w:rsidRPr="00D96841">
        <w:rPr>
          <w:rFonts w:ascii="Arial" w:hAnsi="Arial" w:cs="Arial"/>
          <w:color w:val="0070C0"/>
          <w:shd w:val="clear" w:color="auto" w:fill="FFFFFF"/>
          <w:lang w:val="en-US"/>
        </w:rPr>
        <w:t xml:space="preserve"> The conclusion comes from the fellfield regime showing advanced germination compared to snowbed regime. Germination responses are species-specific but all species except for </w:t>
      </w:r>
      <w:proofErr w:type="spellStart"/>
      <w:r w:rsidRPr="00D96841">
        <w:rPr>
          <w:rFonts w:ascii="Arial" w:hAnsi="Arial" w:cs="Arial"/>
          <w:i/>
          <w:color w:val="0070C0"/>
          <w:shd w:val="clear" w:color="auto" w:fill="FFFFFF"/>
          <w:lang w:val="en-US"/>
        </w:rPr>
        <w:t>Cerastium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ramosissimum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Helianthemum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urrielense</w:t>
      </w:r>
      <w:proofErr w:type="spellEnd"/>
      <w:r w:rsidRPr="00D96841">
        <w:rPr>
          <w:rFonts w:ascii="Arial" w:hAnsi="Arial" w:cs="Arial"/>
          <w:color w:val="0070C0"/>
          <w:shd w:val="clear" w:color="auto" w:fill="FFFFFF"/>
          <w:lang w:val="en-US"/>
        </w:rPr>
        <w:t xml:space="preserve"> and </w:t>
      </w:r>
      <w:proofErr w:type="spellStart"/>
      <w:r w:rsidRPr="00D96841">
        <w:rPr>
          <w:rFonts w:ascii="Arial" w:hAnsi="Arial" w:cs="Arial"/>
          <w:i/>
          <w:color w:val="0070C0"/>
          <w:shd w:val="clear" w:color="auto" w:fill="FFFFFF"/>
          <w:lang w:val="en-US"/>
        </w:rPr>
        <w:t>Spergula</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morisonii</w:t>
      </w:r>
      <w:proofErr w:type="spellEnd"/>
      <w:r w:rsidRPr="00D96841">
        <w:rPr>
          <w:rFonts w:ascii="Arial" w:hAnsi="Arial" w:cs="Arial"/>
          <w:color w:val="0070C0"/>
          <w:shd w:val="clear" w:color="auto" w:fill="FFFFFF"/>
          <w:lang w:val="en-US"/>
        </w:rPr>
        <w:t xml:space="preserve"> showed advanced germination responses in the warmer microclimate (fellfield), </w:t>
      </w:r>
      <w:r w:rsidR="00D96841">
        <w:rPr>
          <w:rFonts w:ascii="Arial" w:hAnsi="Arial" w:cs="Arial"/>
          <w:color w:val="0070C0"/>
          <w:shd w:val="clear" w:color="auto" w:fill="FFFFFF"/>
          <w:lang w:val="en-US"/>
        </w:rPr>
        <w:t>additionally</w:t>
      </w:r>
      <w:r w:rsidR="00D96841" w:rsidRPr="00D96841">
        <w:t xml:space="preserve"> </w:t>
      </w:r>
      <w:proofErr w:type="spellStart"/>
      <w:r w:rsidR="00D96841" w:rsidRPr="00D96841">
        <w:rPr>
          <w:rFonts w:ascii="Arial" w:hAnsi="Arial" w:cs="Arial"/>
          <w:i/>
          <w:color w:val="0070C0"/>
          <w:shd w:val="clear" w:color="auto" w:fill="FFFFFF"/>
          <w:lang w:val="en-US"/>
        </w:rPr>
        <w:t>Dethawia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splendens</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Luzula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caespitosa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Phyteuma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hemispahericum</w:t>
      </w:r>
      <w:proofErr w:type="spellEnd"/>
      <w:r w:rsidR="00D96841">
        <w:rPr>
          <w:rFonts w:ascii="Arial" w:hAnsi="Arial" w:cs="Arial"/>
          <w:color w:val="0070C0"/>
          <w:shd w:val="clear" w:color="auto" w:fill="FFFFFF"/>
          <w:lang w:val="en-US"/>
        </w:rPr>
        <w:t xml:space="preserve"> and </w:t>
      </w:r>
      <w:proofErr w:type="spellStart"/>
      <w:r w:rsidR="00D96841" w:rsidRPr="00D96841">
        <w:rPr>
          <w:rFonts w:ascii="Arial" w:hAnsi="Arial" w:cs="Arial"/>
          <w:i/>
          <w:color w:val="0070C0"/>
          <w:shd w:val="clear" w:color="auto" w:fill="FFFFFF"/>
          <w:lang w:val="en-US"/>
        </w:rPr>
        <w:t>Phyteuma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orbiculare</w:t>
      </w:r>
      <w:proofErr w:type="spellEnd"/>
      <w:r w:rsidR="00D96841">
        <w:rPr>
          <w:rFonts w:ascii="Arial" w:hAnsi="Arial" w:cs="Arial"/>
          <w:color w:val="0070C0"/>
          <w:shd w:val="clear" w:color="auto" w:fill="FFFFFF"/>
          <w:lang w:val="en-US"/>
        </w:rPr>
        <w:t xml:space="preserve"> showed higher germination in snowbed regime, we added clarification in </w:t>
      </w:r>
      <w:r w:rsidR="00D96841" w:rsidRPr="00D96841">
        <w:rPr>
          <w:rFonts w:ascii="Arial" w:hAnsi="Arial" w:cs="Arial"/>
          <w:color w:val="0070C0"/>
          <w:highlight w:val="yellow"/>
          <w:shd w:val="clear" w:color="auto" w:fill="FFFFFF"/>
          <w:lang w:val="en-US"/>
        </w:rPr>
        <w:t>line 440-442</w:t>
      </w:r>
      <w:r w:rsidR="00D96841">
        <w:rPr>
          <w:rFonts w:ascii="Arial" w:hAnsi="Arial" w:cs="Arial"/>
          <w:color w:val="0070C0"/>
          <w:shd w:val="clear" w:color="auto" w:fill="FFFFFF"/>
          <w:lang w:val="en-US"/>
        </w:rPr>
        <w:t>. S</w:t>
      </w:r>
      <w:r w:rsidRPr="00D96841">
        <w:rPr>
          <w:rFonts w:ascii="Arial" w:hAnsi="Arial" w:cs="Arial"/>
          <w:color w:val="0070C0"/>
          <w:shd w:val="clear" w:color="auto" w:fill="FFFFFF"/>
          <w:lang w:val="en-US"/>
        </w:rPr>
        <w:t>pecies specific germination curves can be checked at supplementary Figure S2</w:t>
      </w:r>
      <w:r w:rsidR="00D96841">
        <w:rPr>
          <w:rFonts w:ascii="Arial" w:hAnsi="Arial" w:cs="Arial"/>
          <w:color w:val="0070C0"/>
          <w:shd w:val="clear" w:color="auto" w:fill="FFFFFF"/>
          <w:lang w:val="en-US"/>
        </w:rPr>
        <w:t xml:space="preserve">. </w:t>
      </w:r>
    </w:p>
    <w:p w14:paraId="0B724396"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Figure 5. please indicate which species are from Mediterranean and which from temperate alpine biomes.</w:t>
      </w:r>
    </w:p>
    <w:p w14:paraId="399788CA" w14:textId="77777777" w:rsidR="00D96841" w:rsidRPr="00D96841" w:rsidRDefault="00D96841" w:rsidP="008502F9">
      <w:pPr>
        <w:jc w:val="both"/>
        <w:rPr>
          <w:rFonts w:ascii="Arial" w:hAnsi="Arial" w:cs="Arial"/>
          <w:color w:val="0070C0"/>
          <w:shd w:val="clear" w:color="auto" w:fill="FFFFFF"/>
          <w:lang w:val="en-US"/>
        </w:rPr>
      </w:pPr>
      <w:r w:rsidRPr="00D96841">
        <w:rPr>
          <w:rFonts w:ascii="Arial" w:hAnsi="Arial" w:cs="Arial"/>
          <w:color w:val="0070C0"/>
          <w:highlight w:val="yellow"/>
          <w:shd w:val="clear" w:color="auto" w:fill="FFFFFF"/>
          <w:lang w:val="en-US"/>
        </w:rPr>
        <w:t>We have added the information as requested.</w:t>
      </w:r>
    </w:p>
    <w:p w14:paraId="0567892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Figure 3. I think that part a) needs to be better described as it might not be obvious its interpretation for everyone: what x and y axes represent?</w:t>
      </w:r>
    </w:p>
    <w:p w14:paraId="70062404" w14:textId="77777777" w:rsidR="00D96841" w:rsidRPr="00A56BCA" w:rsidRDefault="00D96841" w:rsidP="00D96841">
      <w:pPr>
        <w:jc w:val="both"/>
        <w:rPr>
          <w:rFonts w:ascii="Arial" w:hAnsi="Arial" w:cs="Arial"/>
          <w:color w:val="0070C0"/>
          <w:lang w:val="en-US"/>
        </w:rPr>
      </w:pPr>
      <w:r w:rsidRPr="00A56BCA">
        <w:rPr>
          <w:rFonts w:ascii="Arial" w:hAnsi="Arial" w:cs="Arial"/>
          <w:color w:val="0070C0"/>
          <w:lang w:val="en-US"/>
        </w:rPr>
        <w:t xml:space="preserve">We agree with the </w:t>
      </w:r>
      <w:r>
        <w:rPr>
          <w:rFonts w:ascii="Arial" w:hAnsi="Arial" w:cs="Arial"/>
          <w:color w:val="0070C0"/>
          <w:lang w:val="en-US"/>
        </w:rPr>
        <w:t>reviewer</w:t>
      </w:r>
      <w:r w:rsidRPr="00A56BCA">
        <w:rPr>
          <w:rFonts w:ascii="Arial" w:hAnsi="Arial" w:cs="Arial"/>
          <w:color w:val="0070C0"/>
          <w:lang w:val="en-US"/>
        </w:rPr>
        <w:t xml:space="preserve">’s comments, </w:t>
      </w:r>
      <w:r w:rsidRPr="00D96841">
        <w:rPr>
          <w:rFonts w:ascii="Arial" w:hAnsi="Arial" w:cs="Arial"/>
          <w:color w:val="0070C0"/>
          <w:lang w:val="en-US"/>
        </w:rPr>
        <w:t xml:space="preserve">X- axis represent the area between fellfield and snowbed germination curves, y-axis represent the density of the values. </w:t>
      </w:r>
      <w:r>
        <w:rPr>
          <w:rFonts w:ascii="Arial" w:hAnsi="Arial" w:cs="Arial"/>
          <w:color w:val="0070C0"/>
          <w:lang w:val="en-US"/>
        </w:rPr>
        <w:t>W</w:t>
      </w:r>
      <w:r w:rsidRPr="00A56BCA">
        <w:rPr>
          <w:rFonts w:ascii="Arial" w:hAnsi="Arial" w:cs="Arial"/>
          <w:color w:val="0070C0"/>
          <w:lang w:val="en-US"/>
        </w:rPr>
        <w:t xml:space="preserve">e have added clarification in </w:t>
      </w:r>
      <w:r w:rsidRPr="00A56BCA">
        <w:rPr>
          <w:rFonts w:ascii="Arial" w:hAnsi="Arial" w:cs="Arial"/>
          <w:color w:val="0070C0"/>
          <w:highlight w:val="yellow"/>
          <w:lang w:val="en-US"/>
        </w:rPr>
        <w:t>lines 620-623</w:t>
      </w:r>
      <w:r w:rsidRPr="00A56BCA">
        <w:rPr>
          <w:rFonts w:ascii="Arial" w:hAnsi="Arial" w:cs="Arial"/>
          <w:color w:val="0070C0"/>
          <w:lang w:val="en-US"/>
        </w:rPr>
        <w:t xml:space="preserve">. </w:t>
      </w:r>
    </w:p>
    <w:p w14:paraId="36A08EC9" w14:textId="77777777" w:rsidR="00D96841" w:rsidRDefault="0052141A" w:rsidP="008502F9">
      <w:pPr>
        <w:jc w:val="both"/>
        <w:rPr>
          <w:rFonts w:ascii="Arial" w:hAnsi="Arial" w:cs="Arial"/>
          <w:lang w:val="en-US"/>
        </w:rPr>
      </w:pPr>
      <w:r w:rsidRPr="00A56BCA">
        <w:rPr>
          <w:rFonts w:ascii="Arial" w:hAnsi="Arial" w:cs="Arial"/>
          <w:lang w:val="en-US"/>
        </w:rPr>
        <w:br/>
      </w:r>
      <w:r w:rsidRPr="00A56BCA">
        <w:rPr>
          <w:rFonts w:ascii="Arial" w:hAnsi="Arial" w:cs="Arial"/>
          <w:shd w:val="clear" w:color="auto" w:fill="FFFFFF"/>
          <w:lang w:val="en-US"/>
        </w:rPr>
        <w:t>Table 1. Under “ecological significance” at the second row, I would just say: “species able to germinate under the snow like conditions (zero degrees and darkness)”. Then I would add: “maximizes ability of taking advantage of water available after snowmelt for rapid seedling recruitment”.</w:t>
      </w:r>
      <w:r w:rsidRPr="00A56BCA">
        <w:rPr>
          <w:rFonts w:ascii="Arial" w:hAnsi="Arial" w:cs="Arial"/>
          <w:lang w:val="en-US"/>
        </w:rPr>
        <w:br/>
      </w:r>
      <w:r w:rsidRPr="00A56BCA">
        <w:rPr>
          <w:rFonts w:ascii="Arial" w:hAnsi="Arial" w:cs="Arial"/>
          <w:shd w:val="clear" w:color="auto" w:fill="FFFFFF"/>
          <w:lang w:val="en-US"/>
        </w:rPr>
        <w:t xml:space="preserve">I was also wondering whether it makes sense to </w:t>
      </w:r>
      <w:commentRangeStart w:id="60"/>
      <w:commentRangeStart w:id="61"/>
      <w:r w:rsidRPr="00A56BCA">
        <w:rPr>
          <w:rFonts w:ascii="Arial" w:hAnsi="Arial" w:cs="Arial"/>
          <w:shd w:val="clear" w:color="auto" w:fill="FFFFFF"/>
          <w:lang w:val="en-US"/>
        </w:rPr>
        <w:t>add a column about “drawbacks”</w:t>
      </w:r>
      <w:commentRangeEnd w:id="60"/>
      <w:r w:rsidR="00D96841">
        <w:rPr>
          <w:rStyle w:val="Refdecomentario"/>
        </w:rPr>
        <w:commentReference w:id="60"/>
      </w:r>
      <w:commentRangeEnd w:id="61"/>
      <w:r w:rsidR="001864E3">
        <w:rPr>
          <w:rStyle w:val="Refdecomentario"/>
        </w:rPr>
        <w:commentReference w:id="61"/>
      </w:r>
      <w:r w:rsidRPr="00A56BCA">
        <w:rPr>
          <w:rFonts w:ascii="Arial" w:hAnsi="Arial" w:cs="Arial"/>
          <w:shd w:val="clear" w:color="auto" w:fill="FFFFFF"/>
          <w:lang w:val="en-US"/>
        </w:rPr>
        <w:t xml:space="preserve"> beside each ecological strategy, as it might help the reader understanding these different trade-offs. For example, autumn/winter germination will expose seedling to the long-lasting winter season and to high risk of frost (especially in fellfield); this latter may apply also for early spring germination while summer germination will expose seedling to the risk of drought.</w:t>
      </w:r>
      <w:r w:rsidRPr="00A56BCA">
        <w:rPr>
          <w:rFonts w:ascii="Arial" w:hAnsi="Arial" w:cs="Arial"/>
          <w:lang w:val="en-US"/>
        </w:rPr>
        <w:br/>
      </w:r>
    </w:p>
    <w:p w14:paraId="48928D0F" w14:textId="77777777" w:rsidR="00D96841" w:rsidRPr="00D96841" w:rsidRDefault="00D96841" w:rsidP="008502F9">
      <w:pPr>
        <w:jc w:val="both"/>
        <w:rPr>
          <w:rFonts w:ascii="Arial" w:hAnsi="Arial" w:cs="Arial"/>
          <w:color w:val="0070C0"/>
          <w:lang w:val="en-US"/>
        </w:rPr>
      </w:pPr>
      <w:r w:rsidRPr="00D96841">
        <w:rPr>
          <w:rFonts w:ascii="Arial" w:hAnsi="Arial" w:cs="Arial"/>
          <w:color w:val="0070C0"/>
          <w:highlight w:val="yellow"/>
          <w:lang w:val="en-US"/>
        </w:rPr>
        <w:t xml:space="preserve">Thank you for your suggestion we have added to the Table 1. </w:t>
      </w:r>
    </w:p>
    <w:p w14:paraId="393A62B3"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Reviewer: 2</w:t>
      </w:r>
    </w:p>
    <w:p w14:paraId="0FE9363C"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00A56BCA" w:rsidRPr="00A56BCA">
        <w:rPr>
          <w:rFonts w:ascii="Arial" w:hAnsi="Arial" w:cs="Arial"/>
          <w:shd w:val="clear" w:color="auto" w:fill="FFFFFF"/>
          <w:lang w:val="en-US"/>
        </w:rPr>
        <w:t>C</w:t>
      </w:r>
      <w:r w:rsidRPr="00A56BCA">
        <w:rPr>
          <w:rFonts w:ascii="Arial" w:hAnsi="Arial" w:cs="Arial"/>
          <w:shd w:val="clear" w:color="auto" w:fill="FFFFFF"/>
          <w:lang w:val="en-US"/>
        </w:rPr>
        <w:t>OMMENTS FOR THE AUTHOR</w:t>
      </w:r>
    </w:p>
    <w:p w14:paraId="00D2610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This paper explores the important and understudied question of how microclimate variation affects germination phenology in temperate and Mediterranean alpine systems. The study investigated fresh seeds of an impressive number of species (54) from temperate and Mediterranean alpine communities. The experimental approach was strong with both in situ and ex situ components. In the lab, a continuous seasonal experiment mimicked 2 contrasting microclimate regimes, fellfield and snowbed, in growth chambers using soil temperature data collected in the field over many years. In situ, seed burial experiments were conducted on a subset of species (six dominant species per study system), buried in fellfield and snowbed conditions within each site. The study is thoughtful, thorough and well written. I agree that results suggest microclimate influences germination phenology in these alpine species and that this is new information for alpine ecosystems. The paper is very well written and was a pleasure to read – </w:t>
      </w:r>
      <w:r w:rsidRPr="00A56BCA">
        <w:rPr>
          <w:rStyle w:val="markt9iu36tz2"/>
          <w:rFonts w:ascii="Arial" w:hAnsi="Arial" w:cs="Arial"/>
          <w:bdr w:val="none" w:sz="0" w:space="0" w:color="auto" w:frame="1"/>
          <w:lang w:val="en-US"/>
        </w:rPr>
        <w:t>congratulations</w:t>
      </w:r>
      <w:r w:rsidRPr="00A56BCA">
        <w:rPr>
          <w:rFonts w:ascii="Arial" w:hAnsi="Arial" w:cs="Arial"/>
          <w:shd w:val="clear" w:color="auto" w:fill="FFFFFF"/>
          <w:lang w:val="en-US"/>
        </w:rPr>
        <w:t> to the authors.</w:t>
      </w:r>
    </w:p>
    <w:p w14:paraId="21E14374" w14:textId="77777777" w:rsidR="001C1981" w:rsidRPr="001C1981" w:rsidRDefault="001C1981" w:rsidP="001C1981">
      <w:pPr>
        <w:jc w:val="both"/>
        <w:rPr>
          <w:rFonts w:ascii="Arial" w:hAnsi="Arial" w:cs="Arial"/>
          <w:color w:val="0070C0"/>
          <w:szCs w:val="20"/>
        </w:rPr>
      </w:pPr>
      <w:proofErr w:type="spellStart"/>
      <w:r w:rsidRPr="001C1981">
        <w:rPr>
          <w:rFonts w:ascii="Arial" w:hAnsi="Arial" w:cs="Arial"/>
          <w:color w:val="0070C0"/>
          <w:szCs w:val="20"/>
        </w:rPr>
        <w:t>We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appreciate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Reviewer</w:t>
      </w:r>
      <w:proofErr w:type="spellEnd"/>
      <w:r w:rsidRPr="001C1981">
        <w:rPr>
          <w:rFonts w:ascii="Arial" w:hAnsi="Arial" w:cs="Arial"/>
          <w:color w:val="0070C0"/>
          <w:szCs w:val="20"/>
        </w:rPr>
        <w:t xml:space="preserve"> 2 </w:t>
      </w:r>
      <w:proofErr w:type="spellStart"/>
      <w:r w:rsidRPr="001C1981">
        <w:rPr>
          <w:rFonts w:ascii="Arial" w:hAnsi="Arial" w:cs="Arial"/>
          <w:color w:val="0070C0"/>
          <w:szCs w:val="20"/>
        </w:rPr>
        <w:t>positive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opinion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about</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our</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research</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We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appreciate</w:t>
      </w:r>
      <w:proofErr w:type="spellEnd"/>
      <w:r w:rsidRPr="001C1981">
        <w:rPr>
          <w:rFonts w:ascii="Arial" w:hAnsi="Arial" w:cs="Arial"/>
          <w:color w:val="0070C0"/>
          <w:szCs w:val="20"/>
        </w:rPr>
        <w:t xml:space="preserve"> all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comments</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and</w:t>
      </w:r>
      <w:proofErr w:type="spellEnd"/>
      <w:r w:rsidRPr="001C1981">
        <w:rPr>
          <w:rFonts w:ascii="Arial" w:hAnsi="Arial" w:cs="Arial"/>
          <w:color w:val="0070C0"/>
          <w:szCs w:val="20"/>
        </w:rPr>
        <w:t xml:space="preserve"> suggestions, </w:t>
      </w:r>
      <w:proofErr w:type="spellStart"/>
      <w:r w:rsidRPr="001C1981">
        <w:rPr>
          <w:rFonts w:ascii="Arial" w:hAnsi="Arial" w:cs="Arial"/>
          <w:color w:val="0070C0"/>
          <w:szCs w:val="20"/>
        </w:rPr>
        <w:t>which</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have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been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incorporated</w:t>
      </w:r>
      <w:proofErr w:type="spellEnd"/>
      <w:r w:rsidRPr="001C1981">
        <w:rPr>
          <w:rFonts w:ascii="Arial" w:hAnsi="Arial" w:cs="Arial"/>
          <w:color w:val="0070C0"/>
          <w:szCs w:val="20"/>
        </w:rPr>
        <w:t xml:space="preserve"> in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manuscript</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and</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discussed</w:t>
      </w:r>
      <w:proofErr w:type="spellEnd"/>
      <w:r w:rsidRPr="001C1981">
        <w:rPr>
          <w:rFonts w:ascii="Arial" w:hAnsi="Arial" w:cs="Arial"/>
          <w:color w:val="0070C0"/>
          <w:szCs w:val="20"/>
        </w:rPr>
        <w:t xml:space="preserve"> in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comments</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down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below</w:t>
      </w:r>
      <w:proofErr w:type="spellEnd"/>
      <w:r w:rsidRPr="001C1981">
        <w:rPr>
          <w:rFonts w:ascii="Arial" w:hAnsi="Arial" w:cs="Arial"/>
          <w:color w:val="0070C0"/>
          <w:szCs w:val="20"/>
        </w:rPr>
        <w:t xml:space="preserve">. </w:t>
      </w:r>
    </w:p>
    <w:p w14:paraId="59E580E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251 – 254. Please check that these sentences accurate describe what is seen in Fig 2a.</w:t>
      </w:r>
    </w:p>
    <w:p w14:paraId="548FC386" w14:textId="77777777" w:rsidR="001C1981" w:rsidRPr="001C1981" w:rsidRDefault="001C1981" w:rsidP="008502F9">
      <w:pPr>
        <w:jc w:val="both"/>
        <w:rPr>
          <w:rFonts w:ascii="Arial" w:hAnsi="Arial" w:cs="Arial"/>
          <w:color w:val="0070C0"/>
          <w:shd w:val="clear" w:color="auto" w:fill="FFFFFF"/>
          <w:lang w:val="en-US"/>
        </w:rPr>
      </w:pPr>
      <w:commentRangeStart w:id="62"/>
      <w:commentRangeStart w:id="63"/>
      <w:r w:rsidRPr="001C1981">
        <w:rPr>
          <w:rFonts w:ascii="Arial" w:hAnsi="Arial" w:cs="Arial"/>
          <w:color w:val="0070C0"/>
          <w:shd w:val="clear" w:color="auto" w:fill="FFFFFF"/>
          <w:lang w:val="en-US"/>
        </w:rPr>
        <w:t xml:space="preserve">After carefully </w:t>
      </w:r>
      <w:r>
        <w:rPr>
          <w:rFonts w:ascii="Arial" w:hAnsi="Arial" w:cs="Arial"/>
          <w:color w:val="0070C0"/>
          <w:shd w:val="clear" w:color="auto" w:fill="FFFFFF"/>
          <w:lang w:val="en-US"/>
        </w:rPr>
        <w:t>reviewing</w:t>
      </w:r>
      <w:r w:rsidRPr="001C1981">
        <w:rPr>
          <w:rFonts w:ascii="Arial" w:hAnsi="Arial" w:cs="Arial"/>
          <w:color w:val="0070C0"/>
          <w:shd w:val="clear" w:color="auto" w:fill="FFFFFF"/>
          <w:lang w:val="en-US"/>
        </w:rPr>
        <w:t xml:space="preserve"> the sentences</w:t>
      </w:r>
      <w:r>
        <w:rPr>
          <w:rFonts w:ascii="Arial" w:hAnsi="Arial" w:cs="Arial"/>
          <w:color w:val="0070C0"/>
          <w:shd w:val="clear" w:color="auto" w:fill="FFFFFF"/>
          <w:lang w:val="en-US"/>
        </w:rPr>
        <w:t>,</w:t>
      </w:r>
      <w:r w:rsidRPr="001C1981">
        <w:rPr>
          <w:rFonts w:ascii="Arial" w:hAnsi="Arial" w:cs="Arial"/>
          <w:color w:val="0070C0"/>
          <w:shd w:val="clear" w:color="auto" w:fill="FFFFFF"/>
          <w:lang w:val="en-US"/>
        </w:rPr>
        <w:t xml:space="preserve"> we think it accurately describe the germination peaks for each community in each climate regime.</w:t>
      </w:r>
      <w:commentRangeEnd w:id="62"/>
      <w:r>
        <w:rPr>
          <w:rStyle w:val="Refdecomentario"/>
        </w:rPr>
        <w:commentReference w:id="62"/>
      </w:r>
      <w:commentRangeEnd w:id="63"/>
      <w:r w:rsidR="00FF71BD">
        <w:rPr>
          <w:rStyle w:val="Refdecomentario"/>
        </w:rPr>
        <w:commentReference w:id="63"/>
      </w:r>
    </w:p>
    <w:p w14:paraId="2A4CCF7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258 – suggest you highlight that this ‘change’ is a ‘delay’ – to aid interpretation of the next para.</w:t>
      </w:r>
    </w:p>
    <w:p w14:paraId="5FC09FC9" w14:textId="77777777" w:rsidR="001C1981" w:rsidRPr="00A56BCA" w:rsidRDefault="001C1981" w:rsidP="001C1981">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suggestion</w:t>
      </w:r>
      <w:r w:rsidRPr="00A56BCA">
        <w:rPr>
          <w:rFonts w:ascii="Arial" w:hAnsi="Arial" w:cs="Arial"/>
          <w:color w:val="0070C0"/>
          <w:shd w:val="clear" w:color="auto" w:fill="FFFFFF"/>
          <w:lang w:val="en-US"/>
        </w:rPr>
        <w:t xml:space="preserve">. We made the change </w:t>
      </w:r>
      <w:r w:rsidRPr="00A56BC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272</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7BBED6C1"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267 – check grammar.</w:t>
      </w:r>
    </w:p>
    <w:p w14:paraId="6341AA2A" w14:textId="77777777" w:rsidR="001C1981" w:rsidRPr="00A56BCA" w:rsidRDefault="001C1981" w:rsidP="001C1981">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 xml:space="preserve">suggestion, we have rewritten the sentence </w:t>
      </w:r>
      <w:r w:rsidRPr="001C1981">
        <w:rPr>
          <w:rFonts w:ascii="Arial" w:hAnsi="Arial" w:cs="Arial"/>
          <w:color w:val="0070C0"/>
          <w:highlight w:val="yellow"/>
          <w:shd w:val="clear" w:color="auto" w:fill="FFFFFF"/>
          <w:lang w:val="en-US"/>
        </w:rPr>
        <w:t>(line 281-282).</w:t>
      </w:r>
    </w:p>
    <w:p w14:paraId="6929F76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269 and 270 – add the family in parentheses for each species</w:t>
      </w:r>
    </w:p>
    <w:p w14:paraId="0A061F90" w14:textId="77777777" w:rsidR="00F13BAB" w:rsidRPr="00A56BCA" w:rsidRDefault="00F13BAB" w:rsidP="00F13BAB">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observation</w:t>
      </w:r>
      <w:r w:rsidRPr="00A56BCA">
        <w:rPr>
          <w:rFonts w:ascii="Arial" w:hAnsi="Arial" w:cs="Arial"/>
          <w:color w:val="0070C0"/>
          <w:shd w:val="clear" w:color="auto" w:fill="FFFFFF"/>
          <w:lang w:val="en-US"/>
        </w:rPr>
        <w:t xml:space="preserve">. We </w:t>
      </w:r>
      <w:r>
        <w:rPr>
          <w:rFonts w:ascii="Arial" w:hAnsi="Arial" w:cs="Arial"/>
          <w:color w:val="0070C0"/>
          <w:shd w:val="clear" w:color="auto" w:fill="FFFFFF"/>
          <w:lang w:val="en-US"/>
        </w:rPr>
        <w:t>added the information</w:t>
      </w:r>
      <w:r w:rsidRPr="00A56BCA">
        <w:rPr>
          <w:rFonts w:ascii="Arial" w:hAnsi="Arial" w:cs="Arial"/>
          <w:color w:val="0070C0"/>
          <w:shd w:val="clear" w:color="auto" w:fill="FFFFFF"/>
          <w:lang w:val="en-US"/>
        </w:rPr>
        <w:t xml:space="preserve"> </w:t>
      </w:r>
      <w:r w:rsidRPr="00A56BC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284-285</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27F5A0A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308 – For Armeria duriaei, fig 5 seems to show fellfield germination in spring..</w:t>
      </w:r>
      <w:proofErr w:type="gramStart"/>
      <w:r w:rsidRPr="00A56BCA">
        <w:rPr>
          <w:rFonts w:ascii="Arial" w:hAnsi="Arial" w:cs="Arial"/>
          <w:shd w:val="clear" w:color="auto" w:fill="FFFFFF"/>
          <w:lang w:val="en-US"/>
        </w:rPr>
        <w:t>?</w:t>
      </w:r>
      <w:proofErr w:type="gramEnd"/>
    </w:p>
    <w:p w14:paraId="1521934B" w14:textId="77777777" w:rsidR="00F13BAB" w:rsidRPr="00F13BAB" w:rsidRDefault="00F13BAB" w:rsidP="008502F9">
      <w:pPr>
        <w:jc w:val="both"/>
        <w:rPr>
          <w:rFonts w:ascii="Arial" w:hAnsi="Arial" w:cs="Arial"/>
          <w:color w:val="0070C0"/>
          <w:shd w:val="clear" w:color="auto" w:fill="FFFFFF"/>
          <w:lang w:val="en-US"/>
        </w:rPr>
      </w:pPr>
      <w:r w:rsidRPr="00F13BAB">
        <w:rPr>
          <w:rFonts w:ascii="Arial" w:hAnsi="Arial" w:cs="Arial"/>
          <w:color w:val="0070C0"/>
          <w:shd w:val="clear" w:color="auto" w:fill="FFFFFF"/>
          <w:lang w:val="en-US"/>
        </w:rPr>
        <w:t>Yes, indeed very few germination for Armeria duriaei happened in spring. We ha</w:t>
      </w:r>
      <w:r>
        <w:rPr>
          <w:rFonts w:ascii="Arial" w:hAnsi="Arial" w:cs="Arial"/>
          <w:color w:val="0070C0"/>
          <w:shd w:val="clear" w:color="auto" w:fill="FFFFFF"/>
          <w:lang w:val="en-US"/>
        </w:rPr>
        <w:t>v</w:t>
      </w:r>
      <w:r w:rsidRPr="00F13BAB">
        <w:rPr>
          <w:rFonts w:ascii="Arial" w:hAnsi="Arial" w:cs="Arial"/>
          <w:color w:val="0070C0"/>
          <w:shd w:val="clear" w:color="auto" w:fill="FFFFFF"/>
          <w:lang w:val="en-US"/>
        </w:rPr>
        <w:t>e added clarification</w:t>
      </w:r>
      <w:r w:rsidR="00A15275">
        <w:rPr>
          <w:rFonts w:ascii="Arial" w:hAnsi="Arial" w:cs="Arial"/>
          <w:color w:val="0070C0"/>
          <w:shd w:val="clear" w:color="auto" w:fill="FFFFFF"/>
          <w:lang w:val="en-US"/>
        </w:rPr>
        <w:t xml:space="preserve"> in </w:t>
      </w:r>
      <w:r w:rsidR="00A15275" w:rsidRPr="00A15275">
        <w:rPr>
          <w:rFonts w:ascii="Arial" w:hAnsi="Arial" w:cs="Arial"/>
          <w:color w:val="0070C0"/>
          <w:highlight w:val="yellow"/>
          <w:shd w:val="clear" w:color="auto" w:fill="FFFFFF"/>
          <w:lang w:val="en-US"/>
        </w:rPr>
        <w:t>line 322</w:t>
      </w:r>
      <w:r w:rsidR="00A15275">
        <w:rPr>
          <w:rFonts w:ascii="Arial" w:hAnsi="Arial" w:cs="Arial"/>
          <w:color w:val="0070C0"/>
          <w:shd w:val="clear" w:color="auto" w:fill="FFFFFF"/>
          <w:lang w:val="en-US"/>
        </w:rPr>
        <w:t>.</w:t>
      </w:r>
    </w:p>
    <w:p w14:paraId="441C6F8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312 – Add ‘Results of’ before ‘our experiments’</w:t>
      </w:r>
    </w:p>
    <w:p w14:paraId="11F03CC2" w14:textId="77777777" w:rsidR="00A15275" w:rsidRPr="00A15275" w:rsidRDefault="00A15275"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observation</w:t>
      </w:r>
      <w:r w:rsidRPr="00A56BCA">
        <w:rPr>
          <w:rFonts w:ascii="Arial" w:hAnsi="Arial" w:cs="Arial"/>
          <w:color w:val="0070C0"/>
          <w:shd w:val="clear" w:color="auto" w:fill="FFFFFF"/>
          <w:lang w:val="en-US"/>
        </w:rPr>
        <w:t xml:space="preserve">. We </w:t>
      </w:r>
      <w:r>
        <w:rPr>
          <w:rFonts w:ascii="Arial" w:hAnsi="Arial" w:cs="Arial"/>
          <w:color w:val="0070C0"/>
          <w:shd w:val="clear" w:color="auto" w:fill="FFFFFF"/>
          <w:lang w:val="en-US"/>
        </w:rPr>
        <w:t>made the change</w:t>
      </w:r>
      <w:r w:rsidRPr="00A56BCA">
        <w:rPr>
          <w:rFonts w:ascii="Arial" w:hAnsi="Arial" w:cs="Arial"/>
          <w:color w:val="0070C0"/>
          <w:shd w:val="clear" w:color="auto" w:fill="FFFFFF"/>
          <w:lang w:val="en-US"/>
        </w:rPr>
        <w:t xml:space="preserve"> </w:t>
      </w:r>
      <w:r w:rsidRPr="00A56BC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326</w:t>
      </w:r>
      <w:r w:rsidRPr="00A56BCA">
        <w:rPr>
          <w:rFonts w:ascii="Arial" w:hAnsi="Arial" w:cs="Arial"/>
          <w:color w:val="0070C0"/>
          <w:highlight w:val="yellow"/>
          <w:shd w:val="clear" w:color="auto" w:fill="FFFFFF"/>
          <w:lang w:val="en-US"/>
        </w:rPr>
        <w:t>)</w:t>
      </w:r>
      <w:r w:rsidRPr="00A56BCA">
        <w:rPr>
          <w:rFonts w:ascii="Arial" w:hAnsi="Arial" w:cs="Arial"/>
          <w:color w:val="0070C0"/>
          <w:shd w:val="clear" w:color="auto" w:fill="FFFFFF"/>
          <w:lang w:val="en-US"/>
        </w:rPr>
        <w:t>.</w:t>
      </w:r>
    </w:p>
    <w:p w14:paraId="48578B5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Line 313. Better to say ‘in these alpine species’ than suggest all alpine species everywhere.</w:t>
      </w:r>
    </w:p>
    <w:p w14:paraId="618A1AB1" w14:textId="77777777" w:rsidR="00A15275" w:rsidRPr="00A15275" w:rsidRDefault="00A15275" w:rsidP="008502F9">
      <w:pPr>
        <w:jc w:val="both"/>
        <w:rPr>
          <w:rFonts w:ascii="Arial" w:hAnsi="Arial" w:cs="Arial"/>
          <w:color w:val="0070C0"/>
          <w:shd w:val="clear" w:color="auto" w:fill="FFFFFF"/>
          <w:lang w:val="en-US"/>
        </w:rPr>
      </w:pPr>
      <w:r w:rsidRPr="00A15275">
        <w:rPr>
          <w:rFonts w:ascii="Arial" w:hAnsi="Arial" w:cs="Arial"/>
          <w:color w:val="0070C0"/>
          <w:shd w:val="clear" w:color="auto" w:fill="FFFFFF"/>
          <w:lang w:val="en-US"/>
        </w:rPr>
        <w:t xml:space="preserve">We agree with the reviewers comment, we have included the suggestion in </w:t>
      </w:r>
      <w:r w:rsidRPr="00A15275">
        <w:rPr>
          <w:rFonts w:ascii="Arial" w:hAnsi="Arial" w:cs="Arial"/>
          <w:color w:val="0070C0"/>
          <w:highlight w:val="yellow"/>
          <w:shd w:val="clear" w:color="auto" w:fill="FFFFFF"/>
          <w:lang w:val="en-US"/>
        </w:rPr>
        <w:t>line 327.</w:t>
      </w:r>
    </w:p>
    <w:p w14:paraId="0A2EE314"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337-338. Better to refer to autumn and spring rather than early season and late season, I think.</w:t>
      </w:r>
    </w:p>
    <w:p w14:paraId="43CA2386" w14:textId="4A17E16F" w:rsidR="00A15275" w:rsidRPr="00A15275" w:rsidRDefault="00A15275" w:rsidP="008502F9">
      <w:pPr>
        <w:jc w:val="both"/>
        <w:rPr>
          <w:rFonts w:ascii="Arial" w:hAnsi="Arial" w:cs="Arial"/>
          <w:color w:val="0070C0"/>
          <w:shd w:val="clear" w:color="auto" w:fill="FFFFFF"/>
          <w:lang w:val="en-US"/>
        </w:rPr>
      </w:pPr>
      <w:r w:rsidRPr="00A15275">
        <w:rPr>
          <w:rFonts w:ascii="Arial" w:hAnsi="Arial" w:cs="Arial"/>
          <w:color w:val="0070C0"/>
          <w:shd w:val="clear" w:color="auto" w:fill="FFFFFF"/>
          <w:lang w:val="en-US"/>
        </w:rPr>
        <w:t xml:space="preserve">We agree with the reviewer point, nevertheless we did not want to </w:t>
      </w:r>
      <w:del w:id="64" w:author="EDUARDO FERNANDEZ PASCUAL" w:date="2024-09-27T16:02:00Z">
        <w:r w:rsidRPr="00A15275" w:rsidDel="0019479D">
          <w:rPr>
            <w:rFonts w:ascii="Arial" w:hAnsi="Arial" w:cs="Arial"/>
            <w:color w:val="0070C0"/>
            <w:shd w:val="clear" w:color="auto" w:fill="FFFFFF"/>
            <w:lang w:val="en-US"/>
          </w:rPr>
          <w:delText>confus</w:delText>
        </w:r>
      </w:del>
      <w:ins w:id="65" w:author="EDUARDO FERNANDEZ PASCUAL" w:date="2024-09-27T16:02:00Z">
        <w:r w:rsidR="0019479D" w:rsidRPr="00A15275">
          <w:rPr>
            <w:rFonts w:ascii="Arial" w:hAnsi="Arial" w:cs="Arial"/>
            <w:color w:val="0070C0"/>
            <w:shd w:val="clear" w:color="auto" w:fill="FFFFFF"/>
            <w:lang w:val="en-US"/>
          </w:rPr>
          <w:t>confuse</w:t>
        </w:r>
      </w:ins>
      <w:r w:rsidRPr="00A15275">
        <w:rPr>
          <w:rFonts w:ascii="Arial" w:hAnsi="Arial" w:cs="Arial"/>
          <w:color w:val="0070C0"/>
          <w:shd w:val="clear" w:color="auto" w:fill="FFFFFF"/>
          <w:lang w:val="en-US"/>
        </w:rPr>
        <w:t xml:space="preserve"> the reader because here late season refers to the second autumn. We made the change in lines </w:t>
      </w:r>
      <w:r w:rsidRPr="00A15275">
        <w:rPr>
          <w:rFonts w:ascii="Arial" w:hAnsi="Arial" w:cs="Arial"/>
          <w:color w:val="0070C0"/>
          <w:highlight w:val="yellow"/>
          <w:shd w:val="clear" w:color="auto" w:fill="FFFFFF"/>
          <w:lang w:val="en-US"/>
        </w:rPr>
        <w:t>354-355</w:t>
      </w:r>
      <w:r w:rsidRPr="00A15275">
        <w:rPr>
          <w:rFonts w:ascii="Arial" w:hAnsi="Arial" w:cs="Arial"/>
          <w:color w:val="0070C0"/>
          <w:shd w:val="clear" w:color="auto" w:fill="FFFFFF"/>
          <w:lang w:val="en-US"/>
        </w:rPr>
        <w:t>.</w:t>
      </w:r>
    </w:p>
    <w:p w14:paraId="3CC19A6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341 – is the word ‘contrastingly’ correct here?</w:t>
      </w:r>
    </w:p>
    <w:p w14:paraId="6A4E4420" w14:textId="524E6315" w:rsidR="00A15275" w:rsidRPr="00A15275" w:rsidRDefault="00A15275" w:rsidP="00A15275">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observation</w:t>
      </w:r>
      <w:r w:rsidRPr="00A56BCA">
        <w:rPr>
          <w:rFonts w:ascii="Arial" w:hAnsi="Arial" w:cs="Arial"/>
          <w:color w:val="0070C0"/>
          <w:shd w:val="clear" w:color="auto" w:fill="FFFFFF"/>
          <w:lang w:val="en-US"/>
        </w:rPr>
        <w:t xml:space="preserve">. </w:t>
      </w:r>
      <w:r w:rsidR="006762FA">
        <w:rPr>
          <w:rFonts w:ascii="Arial" w:hAnsi="Arial" w:cs="Arial"/>
          <w:color w:val="0070C0"/>
          <w:shd w:val="clear" w:color="auto" w:fill="FFFFFF"/>
          <w:lang w:val="en-US"/>
        </w:rPr>
        <w:t>“</w:t>
      </w:r>
      <w:del w:id="66" w:author="EDUARDO FERNANDEZ PASCUAL" w:date="2024-09-27T16:02:00Z">
        <w:r w:rsidDel="0019479D">
          <w:rPr>
            <w:rFonts w:ascii="Arial" w:hAnsi="Arial" w:cs="Arial"/>
            <w:color w:val="0070C0"/>
            <w:shd w:val="clear" w:color="auto" w:fill="FFFFFF"/>
            <w:lang w:val="en-US"/>
          </w:rPr>
          <w:delText>Constrastingly</w:delText>
        </w:r>
      </w:del>
      <w:ins w:id="67" w:author="EDUARDO FERNANDEZ PASCUAL" w:date="2024-09-27T16:02:00Z">
        <w:r w:rsidR="0019479D">
          <w:rPr>
            <w:rFonts w:ascii="Arial" w:hAnsi="Arial" w:cs="Arial"/>
            <w:color w:val="0070C0"/>
            <w:shd w:val="clear" w:color="auto" w:fill="FFFFFF"/>
            <w:lang w:val="en-US"/>
          </w:rPr>
          <w:t>Contrastingly</w:t>
        </w:r>
      </w:ins>
      <w:r w:rsidR="006762FA">
        <w:rPr>
          <w:rFonts w:ascii="Arial" w:hAnsi="Arial" w:cs="Arial"/>
          <w:color w:val="0070C0"/>
          <w:shd w:val="clear" w:color="auto" w:fill="FFFFFF"/>
          <w:lang w:val="en-US"/>
        </w:rPr>
        <w:t>”</w:t>
      </w:r>
      <w:r>
        <w:rPr>
          <w:rFonts w:ascii="Arial" w:hAnsi="Arial" w:cs="Arial"/>
          <w:color w:val="0070C0"/>
          <w:shd w:val="clear" w:color="auto" w:fill="FFFFFF"/>
          <w:lang w:val="en-US"/>
        </w:rPr>
        <w:t xml:space="preserve"> it is not correct here, we have removed this connector in </w:t>
      </w:r>
      <w:r w:rsidRPr="00A15275">
        <w:rPr>
          <w:rFonts w:ascii="Arial" w:hAnsi="Arial" w:cs="Arial"/>
          <w:color w:val="0070C0"/>
          <w:highlight w:val="yellow"/>
          <w:shd w:val="clear" w:color="auto" w:fill="FFFFFF"/>
          <w:lang w:val="en-US"/>
        </w:rPr>
        <w:t>line 358.</w:t>
      </w:r>
    </w:p>
    <w:p w14:paraId="57987B7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343 – what do you mean by ‘and successfully break seed </w:t>
      </w:r>
      <w:proofErr w:type="spellStart"/>
      <w:proofErr w:type="gramStart"/>
      <w:r w:rsidRPr="00A56BCA">
        <w:rPr>
          <w:rFonts w:ascii="Arial" w:hAnsi="Arial" w:cs="Arial"/>
          <w:shd w:val="clear" w:color="auto" w:fill="FFFFFF"/>
          <w:lang w:val="en-US"/>
        </w:rPr>
        <w:t>dormany</w:t>
      </w:r>
      <w:proofErr w:type="spellEnd"/>
      <w:r w:rsidRPr="00A56BCA">
        <w:rPr>
          <w:rFonts w:ascii="Arial" w:hAnsi="Arial" w:cs="Arial"/>
          <w:shd w:val="clear" w:color="auto" w:fill="FFFFFF"/>
          <w:lang w:val="en-US"/>
        </w:rPr>
        <w:t>’ ?</w:t>
      </w:r>
      <w:proofErr w:type="gramEnd"/>
      <w:r w:rsidRPr="00A56BCA">
        <w:rPr>
          <w:rFonts w:ascii="Arial" w:hAnsi="Arial" w:cs="Arial"/>
          <w:shd w:val="clear" w:color="auto" w:fill="FFFFFF"/>
          <w:lang w:val="en-US"/>
        </w:rPr>
        <w:t xml:space="preserve"> Unclear. </w:t>
      </w:r>
    </w:p>
    <w:p w14:paraId="0FC60131" w14:textId="77777777" w:rsidR="00A15275" w:rsidRPr="006762FA" w:rsidRDefault="00A15275"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w:t>
      </w:r>
      <w:r w:rsidR="006762FA" w:rsidRPr="006762FA">
        <w:rPr>
          <w:rFonts w:ascii="Arial" w:hAnsi="Arial" w:cs="Arial"/>
          <w:color w:val="0070C0"/>
          <w:shd w:val="clear" w:color="auto" w:fill="FFFFFF"/>
          <w:lang w:val="en-US"/>
        </w:rPr>
        <w:t>comment;</w:t>
      </w:r>
      <w:r w:rsidRPr="006762FA">
        <w:rPr>
          <w:rFonts w:ascii="Arial" w:hAnsi="Arial" w:cs="Arial"/>
          <w:color w:val="0070C0"/>
          <w:shd w:val="clear" w:color="auto" w:fill="FFFFFF"/>
          <w:lang w:val="en-US"/>
        </w:rPr>
        <w:t xml:space="preserve"> we wanted to say that </w:t>
      </w:r>
      <w:r w:rsidR="006762FA" w:rsidRPr="006762FA">
        <w:rPr>
          <w:rFonts w:ascii="Arial" w:hAnsi="Arial" w:cs="Arial"/>
          <w:color w:val="0070C0"/>
          <w:shd w:val="clear" w:color="auto" w:fill="FFFFFF"/>
          <w:lang w:val="en-US"/>
        </w:rPr>
        <w:t xml:space="preserve">snow like conditions break the dormancy and species are able </w:t>
      </w:r>
      <w:proofErr w:type="gramStart"/>
      <w:r w:rsidR="006762FA" w:rsidRPr="006762FA">
        <w:rPr>
          <w:rFonts w:ascii="Arial" w:hAnsi="Arial" w:cs="Arial"/>
          <w:color w:val="0070C0"/>
          <w:shd w:val="clear" w:color="auto" w:fill="FFFFFF"/>
          <w:lang w:val="en-US"/>
        </w:rPr>
        <w:t>to successfully germinate</w:t>
      </w:r>
      <w:proofErr w:type="gramEnd"/>
      <w:r w:rsidR="006762FA" w:rsidRPr="006762FA">
        <w:rPr>
          <w:rFonts w:ascii="Arial" w:hAnsi="Arial" w:cs="Arial"/>
          <w:color w:val="0070C0"/>
          <w:shd w:val="clear" w:color="auto" w:fill="FFFFFF"/>
          <w:lang w:val="en-US"/>
        </w:rPr>
        <w:t xml:space="preserve">. We have rewritten the sentence to clarify in </w:t>
      </w:r>
      <w:r w:rsidR="006762FA" w:rsidRPr="006762FA">
        <w:rPr>
          <w:rFonts w:ascii="Arial" w:hAnsi="Arial" w:cs="Arial"/>
          <w:color w:val="0070C0"/>
          <w:highlight w:val="yellow"/>
          <w:shd w:val="clear" w:color="auto" w:fill="FFFFFF"/>
          <w:lang w:val="en-US"/>
        </w:rPr>
        <w:t>line 359-360</w:t>
      </w:r>
      <w:r w:rsidR="006762FA" w:rsidRPr="006762FA">
        <w:rPr>
          <w:rFonts w:ascii="Arial" w:hAnsi="Arial" w:cs="Arial"/>
          <w:color w:val="0070C0"/>
          <w:shd w:val="clear" w:color="auto" w:fill="FFFFFF"/>
          <w:lang w:val="en-US"/>
        </w:rPr>
        <w:t>.</w:t>
      </w:r>
    </w:p>
    <w:p w14:paraId="3A2870A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347 – Are you saying that higher temp requirement for germination prevents autumn germination without the need for dormancy?  This point could be cleaner.</w:t>
      </w:r>
    </w:p>
    <w:p w14:paraId="3C772EFB" w14:textId="77777777"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We agree with the reviewer comment and have added clarification in </w:t>
      </w:r>
      <w:r w:rsidRPr="006762FA">
        <w:rPr>
          <w:rFonts w:ascii="Arial" w:hAnsi="Arial" w:cs="Arial"/>
          <w:color w:val="0070C0"/>
          <w:highlight w:val="yellow"/>
          <w:shd w:val="clear" w:color="auto" w:fill="FFFFFF"/>
          <w:lang w:val="en-US"/>
        </w:rPr>
        <w:t>lines 365-366.</w:t>
      </w:r>
      <w:r w:rsidRPr="006762FA">
        <w:rPr>
          <w:rFonts w:ascii="Arial" w:hAnsi="Arial" w:cs="Arial"/>
          <w:color w:val="0070C0"/>
          <w:shd w:val="clear" w:color="auto" w:fill="FFFFFF"/>
          <w:lang w:val="en-US"/>
        </w:rPr>
        <w:t xml:space="preserve"> </w:t>
      </w:r>
    </w:p>
    <w:p w14:paraId="43522B60"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353 – should this say ‘interspecific’ and not ‘intraspecific’?</w:t>
      </w:r>
    </w:p>
    <w:p w14:paraId="4256D3B2" w14:textId="74E5052E"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Both actually, we are referring to the differences between species but also to the plasticity observed in some species between fellfield and snowbed germination curves, </w:t>
      </w:r>
      <w:r>
        <w:rPr>
          <w:rFonts w:ascii="Arial" w:hAnsi="Arial" w:cs="Arial"/>
          <w:color w:val="0070C0"/>
          <w:shd w:val="clear" w:color="auto" w:fill="FFFFFF"/>
          <w:lang w:val="en-US"/>
        </w:rPr>
        <w:t xml:space="preserve">see </w:t>
      </w:r>
      <w:del w:id="68" w:author="EDUARDO FERNANDEZ PASCUAL" w:date="2024-09-27T16:03:00Z">
        <w:r w:rsidRPr="006762FA" w:rsidDel="00B02CDE">
          <w:rPr>
            <w:rFonts w:ascii="Arial" w:hAnsi="Arial" w:cs="Arial"/>
            <w:color w:val="0070C0"/>
            <w:shd w:val="clear" w:color="auto" w:fill="FFFFFF"/>
            <w:lang w:val="en-US"/>
          </w:rPr>
          <w:delText xml:space="preserve">per </w:delText>
        </w:r>
      </w:del>
      <w:ins w:id="69" w:author="EDUARDO FERNANDEZ PASCUAL" w:date="2024-09-27T16:03:00Z">
        <w:r w:rsidR="00B02CDE">
          <w:rPr>
            <w:rFonts w:ascii="Arial" w:hAnsi="Arial" w:cs="Arial"/>
            <w:color w:val="0070C0"/>
            <w:shd w:val="clear" w:color="auto" w:fill="FFFFFF"/>
            <w:lang w:val="en-US"/>
          </w:rPr>
          <w:t>for</w:t>
        </w:r>
        <w:r w:rsidR="00B02CDE" w:rsidRPr="006762FA">
          <w:rPr>
            <w:rFonts w:ascii="Arial" w:hAnsi="Arial" w:cs="Arial"/>
            <w:color w:val="0070C0"/>
            <w:shd w:val="clear" w:color="auto" w:fill="FFFFFF"/>
            <w:lang w:val="en-US"/>
          </w:rPr>
          <w:t xml:space="preserve"> </w:t>
        </w:r>
      </w:ins>
      <w:r w:rsidRPr="006762FA">
        <w:rPr>
          <w:rFonts w:ascii="Arial" w:hAnsi="Arial" w:cs="Arial"/>
          <w:color w:val="0070C0"/>
          <w:shd w:val="clear" w:color="auto" w:fill="FFFFFF"/>
          <w:lang w:val="en-US"/>
        </w:rPr>
        <w:t xml:space="preserve">example </w:t>
      </w:r>
      <w:proofErr w:type="spellStart"/>
      <w:r w:rsidRPr="006762FA">
        <w:rPr>
          <w:rFonts w:ascii="Arial" w:hAnsi="Arial" w:cs="Arial"/>
          <w:i/>
          <w:color w:val="0070C0"/>
          <w:shd w:val="clear" w:color="auto" w:fill="FFFFFF"/>
          <w:lang w:val="en-US"/>
        </w:rPr>
        <w:t>Iberis</w:t>
      </w:r>
      <w:proofErr w:type="spellEnd"/>
      <w:r w:rsidRPr="006762FA">
        <w:rPr>
          <w:rFonts w:ascii="Arial" w:hAnsi="Arial" w:cs="Arial"/>
          <w:i/>
          <w:color w:val="0070C0"/>
          <w:shd w:val="clear" w:color="auto" w:fill="FFFFFF"/>
          <w:lang w:val="en-US"/>
        </w:rPr>
        <w:t xml:space="preserve"> </w:t>
      </w:r>
      <w:proofErr w:type="spellStart"/>
      <w:r w:rsidRPr="006762FA">
        <w:rPr>
          <w:rFonts w:ascii="Arial" w:hAnsi="Arial" w:cs="Arial"/>
          <w:i/>
          <w:color w:val="0070C0"/>
          <w:shd w:val="clear" w:color="auto" w:fill="FFFFFF"/>
          <w:lang w:val="en-US"/>
        </w:rPr>
        <w:t>carnosa</w:t>
      </w:r>
      <w:proofErr w:type="spellEnd"/>
      <w:r>
        <w:rPr>
          <w:rFonts w:ascii="Arial" w:hAnsi="Arial" w:cs="Arial"/>
          <w:color w:val="0070C0"/>
          <w:shd w:val="clear" w:color="auto" w:fill="FFFFFF"/>
          <w:lang w:val="en-US"/>
        </w:rPr>
        <w:t xml:space="preserve"> in supplementary Figure S2</w:t>
      </w:r>
      <w:r w:rsidRPr="006762FA">
        <w:rPr>
          <w:rFonts w:ascii="Arial" w:hAnsi="Arial" w:cs="Arial"/>
          <w:color w:val="0070C0"/>
          <w:shd w:val="clear" w:color="auto" w:fill="FFFFFF"/>
          <w:lang w:val="en-US"/>
        </w:rPr>
        <w:t xml:space="preserve">. </w:t>
      </w:r>
    </w:p>
    <w:p w14:paraId="18043AF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378- lower total germination – assuming high seed viability, no?</w:t>
      </w:r>
    </w:p>
    <w:p w14:paraId="7557E841" w14:textId="77777777"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Yes, we have added the clarification </w:t>
      </w:r>
      <w:r w:rsidRPr="006762FA">
        <w:rPr>
          <w:rFonts w:ascii="Arial" w:hAnsi="Arial" w:cs="Arial"/>
          <w:color w:val="0070C0"/>
          <w:highlight w:val="yellow"/>
          <w:shd w:val="clear" w:color="auto" w:fill="FFFFFF"/>
          <w:lang w:val="en-US"/>
        </w:rPr>
        <w:t>in line 402.</w:t>
      </w:r>
      <w:r w:rsidRPr="006762FA">
        <w:rPr>
          <w:rFonts w:ascii="Arial" w:hAnsi="Arial" w:cs="Arial"/>
          <w:color w:val="0070C0"/>
          <w:shd w:val="clear" w:color="auto" w:fill="FFFFFF"/>
          <w:lang w:val="en-US"/>
        </w:rPr>
        <w:t xml:space="preserve"> </w:t>
      </w:r>
    </w:p>
    <w:p w14:paraId="4875F87A"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395 – change ‘factor’ to ‘effect’</w:t>
      </w:r>
    </w:p>
    <w:p w14:paraId="70CA4BB1" w14:textId="77777777"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line 419.</w:t>
      </w:r>
    </w:p>
    <w:p w14:paraId="1BC6AA4F" w14:textId="77777777" w:rsidR="00A56BCA" w:rsidRDefault="0052141A" w:rsidP="008502F9">
      <w:pPr>
        <w:jc w:val="both"/>
        <w:rPr>
          <w:rFonts w:ascii="Arial" w:hAnsi="Arial" w:cs="Arial"/>
          <w:shd w:val="clear" w:color="auto" w:fill="FFFFFF"/>
          <w:lang w:val="en-US"/>
        </w:rPr>
      </w:pPr>
      <w:r w:rsidRPr="00A56BCA">
        <w:rPr>
          <w:rFonts w:ascii="Arial" w:hAnsi="Arial" w:cs="Arial"/>
          <w:shd w:val="clear" w:color="auto" w:fill="FFFFFF"/>
          <w:lang w:val="en-US"/>
        </w:rPr>
        <w:t> </w:t>
      </w:r>
      <w:r w:rsidRPr="00A56BCA">
        <w:rPr>
          <w:rFonts w:ascii="Arial" w:hAnsi="Arial" w:cs="Arial"/>
          <w:lang w:val="en-US"/>
        </w:rPr>
        <w:br/>
      </w:r>
      <w:r w:rsidRPr="00A56BCA">
        <w:rPr>
          <w:rFonts w:ascii="Arial" w:hAnsi="Arial" w:cs="Arial"/>
          <w:shd w:val="clear" w:color="auto" w:fill="FFFFFF"/>
          <w:lang w:val="en-US"/>
        </w:rPr>
        <w:t>Figure 1c and 1d suggest that experimental temperatures mimicked soil temperature data extremely well.</w:t>
      </w:r>
    </w:p>
    <w:p w14:paraId="2F80467B" w14:textId="77777777" w:rsidR="006762FA" w:rsidRPr="008741D0" w:rsidRDefault="006762FA" w:rsidP="008502F9">
      <w:pPr>
        <w:jc w:val="both"/>
        <w:rPr>
          <w:rFonts w:ascii="Arial" w:hAnsi="Arial" w:cs="Arial"/>
          <w:color w:val="0070C0"/>
          <w:shd w:val="clear" w:color="auto" w:fill="FFFFFF"/>
          <w:lang w:val="en-US"/>
        </w:rPr>
      </w:pPr>
      <w:r w:rsidRPr="008741D0">
        <w:rPr>
          <w:rFonts w:ascii="Arial" w:hAnsi="Arial" w:cs="Arial"/>
          <w:color w:val="0070C0"/>
          <w:shd w:val="clear" w:color="auto" w:fill="FFFFFF"/>
          <w:lang w:val="en-US"/>
        </w:rPr>
        <w:t xml:space="preserve">Yes, we took the </w:t>
      </w:r>
      <w:r w:rsidR="008741D0" w:rsidRPr="008741D0">
        <w:rPr>
          <w:rFonts w:ascii="Arial" w:hAnsi="Arial" w:cs="Arial"/>
          <w:color w:val="0070C0"/>
          <w:shd w:val="clear" w:color="auto" w:fill="FFFFFF"/>
          <w:lang w:val="en-US"/>
        </w:rPr>
        <w:t xml:space="preserve">daily </w:t>
      </w:r>
      <w:r w:rsidRPr="008741D0">
        <w:rPr>
          <w:rFonts w:ascii="Arial" w:hAnsi="Arial" w:cs="Arial"/>
          <w:color w:val="0070C0"/>
          <w:shd w:val="clear" w:color="auto" w:fill="FFFFFF"/>
          <w:lang w:val="en-US"/>
        </w:rPr>
        <w:t xml:space="preserve">average soil temperature records for </w:t>
      </w:r>
      <w:commentRangeStart w:id="70"/>
      <w:r w:rsidRPr="008741D0">
        <w:rPr>
          <w:rFonts w:ascii="Arial" w:hAnsi="Arial" w:cs="Arial"/>
          <w:color w:val="0070C0"/>
          <w:shd w:val="clear" w:color="auto" w:fill="FFFFFF"/>
          <w:lang w:val="en-US"/>
        </w:rPr>
        <w:t>2008-2009</w:t>
      </w:r>
      <w:commentRangeEnd w:id="70"/>
      <w:r w:rsidR="0001336E">
        <w:rPr>
          <w:rStyle w:val="Refdecomentario"/>
        </w:rPr>
        <w:commentReference w:id="70"/>
      </w:r>
      <w:r w:rsidR="008741D0" w:rsidRPr="008741D0">
        <w:rPr>
          <w:rFonts w:ascii="Arial" w:hAnsi="Arial" w:cs="Arial"/>
          <w:color w:val="0070C0"/>
          <w:shd w:val="clear" w:color="auto" w:fill="FFFFFF"/>
          <w:lang w:val="en-US"/>
        </w:rPr>
        <w:t xml:space="preserve">, and transformed into weekly programs, you can check the detailed climatic chamber programs in </w:t>
      </w:r>
      <w:r w:rsidR="008741D0" w:rsidRPr="008741D0">
        <w:rPr>
          <w:rFonts w:ascii="Arial" w:hAnsi="Arial" w:cs="Arial"/>
          <w:color w:val="0070C0"/>
          <w:highlight w:val="yellow"/>
          <w:shd w:val="clear" w:color="auto" w:fill="FFFFFF"/>
          <w:lang w:val="en-US"/>
        </w:rPr>
        <w:t>supplementary table T1.</w:t>
      </w:r>
    </w:p>
    <w:p w14:paraId="671CB5D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Line 601 – change ‘target’ species to ‘study’ species</w:t>
      </w:r>
    </w:p>
    <w:p w14:paraId="53792584" w14:textId="77777777" w:rsidR="008741D0" w:rsidRPr="006762FA" w:rsidRDefault="008741D0" w:rsidP="008741D0">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627</w:t>
      </w:r>
      <w:r w:rsidRPr="006762FA">
        <w:rPr>
          <w:rFonts w:ascii="Arial" w:hAnsi="Arial" w:cs="Arial"/>
          <w:color w:val="0070C0"/>
          <w:highlight w:val="yellow"/>
          <w:shd w:val="clear" w:color="auto" w:fill="FFFFFF"/>
          <w:lang w:val="en-US"/>
        </w:rPr>
        <w:t>.</w:t>
      </w:r>
    </w:p>
    <w:p w14:paraId="69A11111"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604 – ‘Density plots within each system represents the calculated area between individual species cumulative germination curves’ – I don’t understand this.</w:t>
      </w:r>
    </w:p>
    <w:p w14:paraId="6318AA64" w14:textId="5D4F4172" w:rsidR="008741D0" w:rsidRPr="008741D0" w:rsidRDefault="008741D0" w:rsidP="008502F9">
      <w:pPr>
        <w:jc w:val="both"/>
        <w:rPr>
          <w:rFonts w:ascii="Arial" w:hAnsi="Arial" w:cs="Arial"/>
          <w:color w:val="0070C0"/>
          <w:shd w:val="clear" w:color="auto" w:fill="FFFFFF"/>
          <w:lang w:val="en-US"/>
        </w:rPr>
      </w:pPr>
      <w:r w:rsidRPr="008741D0">
        <w:rPr>
          <w:rFonts w:ascii="Arial" w:hAnsi="Arial" w:cs="Arial"/>
          <w:color w:val="0070C0"/>
          <w:shd w:val="clear" w:color="auto" w:fill="FFFFFF"/>
          <w:lang w:val="en-US"/>
        </w:rPr>
        <w:t xml:space="preserve">Sorry this was a mistake from the caption, it was referring to figure </w:t>
      </w:r>
      <w:proofErr w:type="gramStart"/>
      <w:r w:rsidRPr="008741D0">
        <w:rPr>
          <w:rFonts w:ascii="Arial" w:hAnsi="Arial" w:cs="Arial"/>
          <w:color w:val="0070C0"/>
          <w:shd w:val="clear" w:color="auto" w:fill="FFFFFF"/>
          <w:lang w:val="en-US"/>
        </w:rPr>
        <w:t>3</w:t>
      </w:r>
      <w:proofErr w:type="gramEnd"/>
      <w:r w:rsidRPr="008741D0">
        <w:rPr>
          <w:rFonts w:ascii="Arial" w:hAnsi="Arial" w:cs="Arial"/>
          <w:color w:val="0070C0"/>
          <w:shd w:val="clear" w:color="auto" w:fill="FFFFFF"/>
          <w:lang w:val="en-US"/>
        </w:rPr>
        <w:t>, we have remove</w:t>
      </w:r>
      <w:ins w:id="71" w:author="EDUARDO FERNANDEZ PASCUAL" w:date="2024-09-27T16:03:00Z">
        <w:r w:rsidR="000F5FD6">
          <w:rPr>
            <w:rFonts w:ascii="Arial" w:hAnsi="Arial" w:cs="Arial"/>
            <w:color w:val="0070C0"/>
            <w:shd w:val="clear" w:color="auto" w:fill="FFFFFF"/>
            <w:lang w:val="en-US"/>
          </w:rPr>
          <w:t>d</w:t>
        </w:r>
      </w:ins>
      <w:r w:rsidRPr="008741D0">
        <w:rPr>
          <w:rFonts w:ascii="Arial" w:hAnsi="Arial" w:cs="Arial"/>
          <w:color w:val="0070C0"/>
          <w:shd w:val="clear" w:color="auto" w:fill="FFFFFF"/>
          <w:lang w:val="en-US"/>
        </w:rPr>
        <w:t xml:space="preserve"> it. </w:t>
      </w:r>
    </w:p>
    <w:p w14:paraId="444DA9C6"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607 – delete ‘Show’ before ‘cumulative’</w:t>
      </w:r>
    </w:p>
    <w:p w14:paraId="7276FCE6" w14:textId="77777777" w:rsidR="008741D0" w:rsidRPr="006762FA" w:rsidRDefault="008741D0" w:rsidP="008741D0">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632</w:t>
      </w:r>
      <w:r w:rsidRPr="006762FA">
        <w:rPr>
          <w:rFonts w:ascii="Arial" w:hAnsi="Arial" w:cs="Arial"/>
          <w:color w:val="0070C0"/>
          <w:highlight w:val="yellow"/>
          <w:shd w:val="clear" w:color="auto" w:fill="FFFFFF"/>
          <w:lang w:val="en-US"/>
        </w:rPr>
        <w:t>.</w:t>
      </w:r>
    </w:p>
    <w:p w14:paraId="59D0F9F1" w14:textId="77777777" w:rsidR="008741D0" w:rsidRPr="00A56BCA" w:rsidRDefault="008741D0" w:rsidP="008502F9">
      <w:pPr>
        <w:jc w:val="both"/>
        <w:rPr>
          <w:rFonts w:ascii="Arial" w:hAnsi="Arial" w:cs="Arial"/>
          <w:shd w:val="clear" w:color="auto" w:fill="FFFFFF"/>
          <w:lang w:val="en-US"/>
        </w:rPr>
      </w:pPr>
    </w:p>
    <w:p w14:paraId="41116C17"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3a – add/improve axis titles</w:t>
      </w:r>
    </w:p>
    <w:p w14:paraId="546C8A84" w14:textId="77777777" w:rsidR="008741D0" w:rsidRPr="008741D0" w:rsidRDefault="008741D0" w:rsidP="008502F9">
      <w:pPr>
        <w:jc w:val="both"/>
        <w:rPr>
          <w:rFonts w:ascii="Arial" w:hAnsi="Arial" w:cs="Arial"/>
          <w:color w:val="0070C0"/>
          <w:shd w:val="clear" w:color="auto" w:fill="FFFFFF"/>
          <w:lang w:val="en-US"/>
        </w:rPr>
      </w:pPr>
      <w:r w:rsidRPr="008741D0">
        <w:rPr>
          <w:rFonts w:ascii="Arial" w:hAnsi="Arial" w:cs="Arial"/>
          <w:color w:val="0070C0"/>
          <w:highlight w:val="yellow"/>
          <w:shd w:val="clear" w:color="auto" w:fill="FFFFFF"/>
          <w:lang w:val="en-US"/>
        </w:rPr>
        <w:t>Thank you for the suggestion, done</w:t>
      </w:r>
    </w:p>
    <w:p w14:paraId="630AD3D3"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610 – change ‘as’ to ‘in’</w:t>
      </w:r>
    </w:p>
    <w:p w14:paraId="316D38BE" w14:textId="77777777" w:rsidR="008741D0" w:rsidRPr="00A56BCA" w:rsidRDefault="008741D0" w:rsidP="008502F9">
      <w:pPr>
        <w:jc w:val="both"/>
        <w:rPr>
          <w:rFonts w:ascii="Arial" w:hAnsi="Arial" w:cs="Arial"/>
          <w:shd w:val="clear" w:color="auto" w:fill="FFFFFF"/>
          <w:lang w:val="en-US"/>
        </w:rPr>
      </w:pPr>
      <w:r w:rsidRPr="006762FA">
        <w:rPr>
          <w:rFonts w:ascii="Arial" w:hAnsi="Arial" w:cs="Arial"/>
          <w:color w:val="0070C0"/>
          <w:shd w:val="clear" w:color="auto" w:fill="FFFFFF"/>
          <w:lang w:val="en-US"/>
        </w:rPr>
        <w:t>Thank you for this observation</w:t>
      </w:r>
      <w:r>
        <w:rPr>
          <w:rFonts w:ascii="Arial" w:hAnsi="Arial" w:cs="Arial"/>
          <w:color w:val="0070C0"/>
          <w:shd w:val="clear" w:color="auto" w:fill="FFFFFF"/>
          <w:lang w:val="en-US"/>
        </w:rPr>
        <w:t xml:space="preserve">, we have rewritten this part of the caption. </w:t>
      </w:r>
    </w:p>
    <w:p w14:paraId="4626AAD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612 – change ‘species’ to ‘species’’ (i.e. germination shift belonging to each species)</w:t>
      </w:r>
    </w:p>
    <w:p w14:paraId="5475B1F5" w14:textId="77777777" w:rsidR="008741D0" w:rsidRPr="006762FA" w:rsidRDefault="008741D0" w:rsidP="008741D0">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636</w:t>
      </w:r>
      <w:r w:rsidRPr="006762FA">
        <w:rPr>
          <w:rFonts w:ascii="Arial" w:hAnsi="Arial" w:cs="Arial"/>
          <w:color w:val="0070C0"/>
          <w:highlight w:val="yellow"/>
          <w:shd w:val="clear" w:color="auto" w:fill="FFFFFF"/>
          <w:lang w:val="en-US"/>
        </w:rPr>
        <w:t>.</w:t>
      </w:r>
    </w:p>
    <w:p w14:paraId="4238DD65"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619 – </w:t>
      </w:r>
      <w:proofErr w:type="gramStart"/>
      <w:r w:rsidRPr="00A56BCA">
        <w:rPr>
          <w:rFonts w:ascii="Arial" w:hAnsi="Arial" w:cs="Arial"/>
          <w:shd w:val="clear" w:color="auto" w:fill="FFFFFF"/>
          <w:lang w:val="en-US"/>
        </w:rPr>
        <w:t>do</w:t>
      </w:r>
      <w:proofErr w:type="gramEnd"/>
      <w:r w:rsidRPr="00A56BCA">
        <w:rPr>
          <w:rFonts w:ascii="Arial" w:hAnsi="Arial" w:cs="Arial"/>
          <w:shd w:val="clear" w:color="auto" w:fill="FFFFFF"/>
          <w:lang w:val="en-US"/>
        </w:rPr>
        <w:t xml:space="preserve"> you mean to say ‘confidence intervals’?</w:t>
      </w:r>
    </w:p>
    <w:p w14:paraId="1A9239EB" w14:textId="6C9ED763" w:rsidR="008741D0" w:rsidRPr="00FA6BFB" w:rsidRDefault="007524C6" w:rsidP="008502F9">
      <w:pPr>
        <w:jc w:val="both"/>
        <w:rPr>
          <w:rFonts w:ascii="Arial" w:hAnsi="Arial" w:cs="Arial"/>
          <w:color w:val="0070C0"/>
          <w:shd w:val="clear" w:color="auto" w:fill="FFFFFF"/>
          <w:lang w:val="en-US"/>
        </w:rPr>
      </w:pPr>
      <w:ins w:id="72" w:author="EDUARDO FERNANDEZ PASCUAL" w:date="2024-09-27T16:06:00Z">
        <w:r w:rsidRPr="007524C6">
          <w:rPr>
            <w:rFonts w:ascii="Arial" w:hAnsi="Arial" w:cs="Arial"/>
            <w:color w:val="0070C0"/>
            <w:shd w:val="clear" w:color="auto" w:fill="FFFFFF"/>
            <w:lang w:val="en-US"/>
          </w:rPr>
          <w:t xml:space="preserve">Credible intervals are </w:t>
        </w:r>
        <w:r>
          <w:rPr>
            <w:rFonts w:ascii="Arial" w:hAnsi="Arial" w:cs="Arial"/>
            <w:color w:val="0070C0"/>
            <w:shd w:val="clear" w:color="auto" w:fill="FFFFFF"/>
            <w:lang w:val="en-US"/>
          </w:rPr>
          <w:t>the</w:t>
        </w:r>
        <w:r w:rsidRPr="007524C6">
          <w:rPr>
            <w:rFonts w:ascii="Arial" w:hAnsi="Arial" w:cs="Arial"/>
            <w:color w:val="0070C0"/>
            <w:shd w:val="clear" w:color="auto" w:fill="FFFFFF"/>
            <w:lang w:val="en-US"/>
          </w:rPr>
          <w:t xml:space="preserve"> Bayesian analog </w:t>
        </w:r>
      </w:ins>
      <w:ins w:id="73" w:author="EDUARDO FERNANDEZ PASCUAL" w:date="2024-09-27T16:07:00Z">
        <w:r w:rsidR="00325C08">
          <w:rPr>
            <w:rFonts w:ascii="Arial" w:hAnsi="Arial" w:cs="Arial"/>
            <w:color w:val="0070C0"/>
            <w:shd w:val="clear" w:color="auto" w:fill="FFFFFF"/>
            <w:lang w:val="en-US"/>
          </w:rPr>
          <w:t>of</w:t>
        </w:r>
      </w:ins>
      <w:ins w:id="74" w:author="EDUARDO FERNANDEZ PASCUAL" w:date="2024-09-27T16:06:00Z">
        <w:r w:rsidRPr="007524C6">
          <w:rPr>
            <w:rFonts w:ascii="Arial" w:hAnsi="Arial" w:cs="Arial"/>
            <w:color w:val="0070C0"/>
            <w:shd w:val="clear" w:color="auto" w:fill="FFFFFF"/>
            <w:lang w:val="en-US"/>
          </w:rPr>
          <w:t xml:space="preserve"> confidence intervals in frequentist statistics</w:t>
        </w:r>
      </w:ins>
      <w:ins w:id="75" w:author="EDUARDO FERNANDEZ PASCUAL" w:date="2024-09-27T16:07:00Z">
        <w:r w:rsidR="00325C08">
          <w:rPr>
            <w:rFonts w:ascii="Arial" w:hAnsi="Arial" w:cs="Arial"/>
            <w:color w:val="0070C0"/>
            <w:shd w:val="clear" w:color="auto" w:fill="FFFFFF"/>
            <w:lang w:val="en-US"/>
          </w:rPr>
          <w:t>, and the correct term for the MCMCglmms that we used</w:t>
        </w:r>
      </w:ins>
      <w:commentRangeStart w:id="76"/>
      <w:commentRangeStart w:id="77"/>
      <w:del w:id="78" w:author="EDUARDO FERNANDEZ PASCUAL" w:date="2024-09-27T16:06:00Z">
        <w:r w:rsidR="008741D0" w:rsidRPr="00FA6BFB" w:rsidDel="007524C6">
          <w:rPr>
            <w:rFonts w:ascii="Arial" w:hAnsi="Arial" w:cs="Arial"/>
            <w:color w:val="0070C0"/>
            <w:shd w:val="clear" w:color="auto" w:fill="FFFFFF"/>
            <w:lang w:val="en-US"/>
          </w:rPr>
          <w:delText>Thank you for this comment, the term “credible intervals” represents the same concept as confidence intervals nevertheless with Bayesian statistics the correct term is credible intervals</w:delText>
        </w:r>
      </w:del>
      <w:r w:rsidR="00FA6BFB" w:rsidRPr="00FA6BFB">
        <w:rPr>
          <w:rFonts w:ascii="Arial" w:hAnsi="Arial" w:cs="Arial"/>
          <w:color w:val="0070C0"/>
          <w:shd w:val="clear" w:color="auto" w:fill="FFFFFF"/>
          <w:lang w:val="en-US"/>
        </w:rPr>
        <w:t xml:space="preserve">. </w:t>
      </w:r>
      <w:commentRangeEnd w:id="76"/>
      <w:r w:rsidR="00FA6BFB">
        <w:rPr>
          <w:rStyle w:val="Refdecomentario"/>
        </w:rPr>
        <w:commentReference w:id="76"/>
      </w:r>
      <w:commentRangeEnd w:id="77"/>
      <w:r w:rsidR="00B24755">
        <w:rPr>
          <w:rStyle w:val="Refdecomentario"/>
        </w:rPr>
        <w:commentReference w:id="77"/>
      </w:r>
    </w:p>
    <w:p w14:paraId="76C4B81F" w14:textId="77777777" w:rsidR="00FA6BFB"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629 – change ‘each removal time’ to ‘each retrieval’ time’ and be consistent throughout</w:t>
      </w:r>
    </w:p>
    <w:p w14:paraId="73D86F99" w14:textId="77777777" w:rsidR="00FA6BFB" w:rsidRPr="006762FA" w:rsidRDefault="00FA6BFB" w:rsidP="00FA6BFB">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observation. We made the change in </w:t>
      </w:r>
      <w:r w:rsidRPr="006762FA">
        <w:rPr>
          <w:rFonts w:ascii="Arial" w:hAnsi="Arial" w:cs="Arial"/>
          <w:color w:val="0070C0"/>
          <w:highlight w:val="yellow"/>
          <w:shd w:val="clear" w:color="auto" w:fill="FFFFFF"/>
          <w:lang w:val="en-US"/>
        </w:rPr>
        <w:t xml:space="preserve">line </w:t>
      </w:r>
      <w:r>
        <w:rPr>
          <w:rFonts w:ascii="Arial" w:hAnsi="Arial" w:cs="Arial"/>
          <w:color w:val="0070C0"/>
          <w:highlight w:val="yellow"/>
          <w:shd w:val="clear" w:color="auto" w:fill="FFFFFF"/>
          <w:lang w:val="en-US"/>
        </w:rPr>
        <w:t>657</w:t>
      </w:r>
      <w:r w:rsidRPr="006762FA">
        <w:rPr>
          <w:rFonts w:ascii="Arial" w:hAnsi="Arial" w:cs="Arial"/>
          <w:color w:val="0070C0"/>
          <w:highlight w:val="yellow"/>
          <w:shd w:val="clear" w:color="auto" w:fill="FFFFFF"/>
          <w:lang w:val="en-US"/>
        </w:rPr>
        <w:t>.</w:t>
      </w:r>
    </w:p>
    <w:p w14:paraId="513E47FA"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5 – add key to explain stats depicted.</w:t>
      </w:r>
    </w:p>
    <w:p w14:paraId="5D5C2459" w14:textId="77777777" w:rsidR="00FA6BFB" w:rsidRPr="00A56BCA" w:rsidRDefault="00FA6BFB" w:rsidP="008502F9">
      <w:pPr>
        <w:jc w:val="both"/>
        <w:rPr>
          <w:rFonts w:ascii="Arial" w:hAnsi="Arial" w:cs="Arial"/>
          <w:shd w:val="clear" w:color="auto" w:fill="FFFFFF"/>
          <w:lang w:val="en-US"/>
        </w:rPr>
      </w:pPr>
      <w:r w:rsidRPr="006762FA">
        <w:rPr>
          <w:rFonts w:ascii="Arial" w:hAnsi="Arial" w:cs="Arial"/>
          <w:color w:val="0070C0"/>
          <w:shd w:val="clear" w:color="auto" w:fill="FFFFFF"/>
          <w:lang w:val="en-US"/>
        </w:rPr>
        <w:t>Thank you for this observation</w:t>
      </w:r>
      <w:r>
        <w:rPr>
          <w:rFonts w:ascii="Arial" w:hAnsi="Arial" w:cs="Arial"/>
          <w:color w:val="0070C0"/>
          <w:shd w:val="clear" w:color="auto" w:fill="FFFFFF"/>
          <w:lang w:val="en-US"/>
        </w:rPr>
        <w:t xml:space="preserve"> we have modified figure 5.</w:t>
      </w:r>
    </w:p>
    <w:p w14:paraId="32EB6511" w14:textId="77777777" w:rsidR="00345496"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5. You use ‘early/late season’ here, and ‘spring/autumn’ in the text. Better to use seasonal names, I think.</w:t>
      </w:r>
    </w:p>
    <w:p w14:paraId="0B9104E3" w14:textId="77777777" w:rsidR="00FA6BFB" w:rsidRPr="00A56BCA" w:rsidRDefault="00FA6BFB" w:rsidP="00FA6BFB">
      <w:pPr>
        <w:jc w:val="both"/>
        <w:rPr>
          <w:rFonts w:ascii="Arial" w:hAnsi="Arial" w:cs="Arial"/>
          <w:shd w:val="clear" w:color="auto" w:fill="FFFFFF"/>
          <w:lang w:val="en-US"/>
        </w:rPr>
      </w:pPr>
      <w:r w:rsidRPr="006762FA">
        <w:rPr>
          <w:rFonts w:ascii="Arial" w:hAnsi="Arial" w:cs="Arial"/>
          <w:color w:val="0070C0"/>
          <w:shd w:val="clear" w:color="auto" w:fill="FFFFFF"/>
          <w:lang w:val="en-US"/>
        </w:rPr>
        <w:t>Thank you for this observation</w:t>
      </w:r>
      <w:r>
        <w:rPr>
          <w:rFonts w:ascii="Arial" w:hAnsi="Arial" w:cs="Arial"/>
          <w:color w:val="0070C0"/>
          <w:shd w:val="clear" w:color="auto" w:fill="FFFFFF"/>
          <w:lang w:val="en-US"/>
        </w:rPr>
        <w:t xml:space="preserve"> we have modified figure 5.</w:t>
      </w:r>
    </w:p>
    <w:p w14:paraId="5575256C" w14:textId="77777777" w:rsidR="00FA6BFB" w:rsidRPr="00A56BCA" w:rsidRDefault="00FA6BFB" w:rsidP="008502F9">
      <w:pPr>
        <w:jc w:val="both"/>
        <w:rPr>
          <w:rFonts w:ascii="Arial" w:hAnsi="Arial" w:cs="Arial"/>
          <w:shd w:val="clear" w:color="auto" w:fill="FFFFFF"/>
          <w:lang w:val="en-US"/>
        </w:rPr>
      </w:pPr>
    </w:p>
    <w:sectPr w:rsidR="00FA6BFB" w:rsidRPr="00A56BC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EDUARDO FERNANDEZ PASCUAL" w:date="2024-09-27T15:20:00Z" w:initials="EF">
    <w:p w14:paraId="17D6FE9D" w14:textId="77777777" w:rsidR="00B24755" w:rsidRDefault="006D4520" w:rsidP="00B24755">
      <w:pPr>
        <w:pStyle w:val="Textocomentario"/>
      </w:pPr>
      <w:r>
        <w:rPr>
          <w:rStyle w:val="Refdecomentario"/>
        </w:rPr>
        <w:annotationRef/>
      </w:r>
      <w:r w:rsidR="00B24755">
        <w:t>Changed to what? Say it here.</w:t>
      </w:r>
    </w:p>
  </w:comment>
  <w:comment w:id="31" w:author="EDUARDO FERNANDEZ PASCUAL" w:date="2024-09-27T15:38:00Z" w:initials="EF">
    <w:p w14:paraId="46102368" w14:textId="71C378CB" w:rsidR="009C7AB0" w:rsidRDefault="009C7AB0" w:rsidP="009C7AB0">
      <w:pPr>
        <w:pStyle w:val="Textocomentario"/>
      </w:pPr>
      <w:r>
        <w:rPr>
          <w:rStyle w:val="Refdecomentario"/>
        </w:rPr>
        <w:annotationRef/>
      </w:r>
      <w:r>
        <w:t>Puedes copiar aquí la nueva frase, para que no tenga que ir a mirarla al manuscrito.</w:t>
      </w:r>
    </w:p>
  </w:comment>
  <w:comment w:id="32" w:author="EDUARDO FERNANDEZ PASCUAL" w:date="2024-09-27T15:31:00Z" w:initials="EF">
    <w:p w14:paraId="24A45260" w14:textId="77777777" w:rsidR="00C62F74" w:rsidRDefault="009C1B6F" w:rsidP="00C62F74">
      <w:pPr>
        <w:pStyle w:val="Textocomentario"/>
      </w:pPr>
      <w:r>
        <w:rPr>
          <w:rStyle w:val="Refdecomentario"/>
        </w:rPr>
        <w:annotationRef/>
      </w:r>
      <w:r w:rsidR="00C62F74">
        <w:t>Como consejo general para revisiones, yo no repetiría tantos “thank you”. Lo pondría si el editor/revisor ha detectado un error de bulto, o si aporta una sugerencia buena para algo en concreto, p.ej. para mejorar una figura. Pero si simplemente te manda cambiar X por Y, vale con poner algo muy corto, “Changed as requested” o similar.</w:t>
      </w:r>
    </w:p>
  </w:comment>
  <w:comment w:id="40" w:author="Cuenta Microsoft" w:date="2024-09-26T12:01:00Z" w:initials="CM">
    <w:p w14:paraId="705106F3" w14:textId="50C47D29" w:rsidR="005F3F04" w:rsidRDefault="005F3F04">
      <w:pPr>
        <w:pStyle w:val="Textocomentario"/>
      </w:pPr>
      <w:r>
        <w:rPr>
          <w:rStyle w:val="Refdecomentario"/>
        </w:rPr>
        <w:annotationRef/>
      </w:r>
      <w:r>
        <w:t xml:space="preserve">Borja, Edu </w:t>
      </w:r>
      <w:r w:rsidR="00084458">
        <w:t>¿</w:t>
      </w:r>
      <w:r>
        <w:t xml:space="preserve">qué opináis?. Hacemos referencia a esto en las lineas 262-276 de resultados y </w:t>
      </w:r>
      <w:r w:rsidR="00084458">
        <w:t xml:space="preserve">lineas 371-374 de las discussion.  </w:t>
      </w:r>
    </w:p>
  </w:comment>
  <w:comment w:id="41" w:author="EDUARDO FERNANDEZ PASCUAL" w:date="2024-09-27T15:43:00Z" w:initials="EF">
    <w:p w14:paraId="39F52F7F" w14:textId="77777777" w:rsidR="00225BEB" w:rsidRDefault="00225BEB" w:rsidP="00225BEB">
      <w:pPr>
        <w:pStyle w:val="Textocomentario"/>
      </w:pPr>
      <w:r>
        <w:rPr>
          <w:rStyle w:val="Refdecomentario"/>
        </w:rPr>
        <w:annotationRef/>
      </w:r>
      <w:r>
        <w:t>Yo en este caso optaría por la vía de menor resistencia, que es hacer exactamente lo que pide el editor, y quitar las figuras 2b y 2c.</w:t>
      </w:r>
    </w:p>
  </w:comment>
  <w:comment w:id="42" w:author="EDUARDO FERNANDEZ PASCUAL" w:date="2024-09-27T15:51:00Z" w:initials="EF">
    <w:p w14:paraId="161E75BB" w14:textId="77777777" w:rsidR="00AA302C" w:rsidRDefault="0075766D" w:rsidP="00AA302C">
      <w:pPr>
        <w:pStyle w:val="Textocomentario"/>
      </w:pPr>
      <w:r>
        <w:rPr>
          <w:rStyle w:val="Refdecomentario"/>
        </w:rPr>
        <w:annotationRef/>
      </w:r>
      <w:r w:rsidR="00AA302C">
        <w:t xml:space="preserve">Creo que la figura necesita un título más explicativo. Es decir, en lugar de “Figure 3 </w:t>
      </w:r>
      <w:r w:rsidR="00AA302C">
        <w:rPr>
          <w:lang w:val="en-GB"/>
        </w:rPr>
        <w:t xml:space="preserve">Germination shift as response to microclimatic conditions”, </w:t>
      </w:r>
      <w:r w:rsidR="00AA302C">
        <w:t xml:space="preserve">“Figure 3 </w:t>
      </w:r>
      <w:r w:rsidR="00AA302C">
        <w:rPr>
          <w:lang w:val="en-GB"/>
        </w:rPr>
        <w:t>Germination shift in fellfield conditions, compared to snowbed conditions”</w:t>
      </w:r>
      <w:r w:rsidR="00AA302C">
        <w:t>.</w:t>
      </w:r>
    </w:p>
    <w:p w14:paraId="29974414" w14:textId="77777777" w:rsidR="00AA302C" w:rsidRDefault="00AA302C" w:rsidP="00AA302C">
      <w:pPr>
        <w:pStyle w:val="Textocomentario"/>
      </w:pPr>
    </w:p>
    <w:p w14:paraId="2B1B6F23" w14:textId="77777777" w:rsidR="00AA302C" w:rsidRDefault="00AA302C" w:rsidP="00AA302C">
      <w:pPr>
        <w:pStyle w:val="Textocomentario"/>
      </w:pPr>
      <w:r>
        <w:t xml:space="preserve">Pero de todas formas no acabo de tener 100% claro que representa la figura, aún después de leer la nueva caption. Mirando la figura y conociendo el experimento, intuyo que el azul significa que germina más tarde en fellfield que en snowbed, y el naranja que germina antes en fellfield que en snowbed. </w:t>
      </w:r>
      <w:r>
        <w:t xml:space="preserve">Pero no es eso lo que entiendo al </w:t>
      </w:r>
      <w:proofErr w:type="spellStart"/>
      <w:r>
        <w:t>leer</w:t>
      </w:r>
      <w:proofErr w:type="spellEnd"/>
      <w:r>
        <w:t xml:space="preserve"> la </w:t>
      </w:r>
      <w:proofErr w:type="spellStart"/>
      <w:r>
        <w:t>caption</w:t>
      </w:r>
      <w:proofErr w:type="spellEnd"/>
      <w:r>
        <w:t xml:space="preserve"> (“</w:t>
      </w:r>
      <w:proofErr w:type="spellStart"/>
      <w:r w:rsidRPr="00AB1522">
        <w:t>higher</w:t>
      </w:r>
      <w:proofErr w:type="spellEnd"/>
      <w:r w:rsidRPr="00AB1522">
        <w:t xml:space="preserve"> </w:t>
      </w:r>
      <w:proofErr w:type="spellStart"/>
      <w:r w:rsidRPr="00AB1522">
        <w:t>germination</w:t>
      </w:r>
      <w:proofErr w:type="spellEnd"/>
      <w:r w:rsidRPr="00AB1522">
        <w:t xml:space="preserve"> in </w:t>
      </w:r>
      <w:proofErr w:type="spellStart"/>
      <w:r w:rsidRPr="00AB1522">
        <w:t>snowbed</w:t>
      </w:r>
      <w:proofErr w:type="spellEnd"/>
      <w:r w:rsidRPr="00AB1522">
        <w:t xml:space="preserve"> </w:t>
      </w:r>
      <w:proofErr w:type="spellStart"/>
      <w:r w:rsidRPr="00AB1522">
        <w:rPr>
          <w:color w:val="0000FF"/>
        </w:rPr>
        <w:t>climate</w:t>
      </w:r>
      <w:proofErr w:type="spellEnd"/>
      <w:r w:rsidRPr="00AB1522">
        <w:rPr>
          <w:color w:val="0000FF"/>
        </w:rPr>
        <w:t xml:space="preserve"> </w:t>
      </w:r>
      <w:proofErr w:type="spellStart"/>
      <w:r w:rsidRPr="00AB1522">
        <w:rPr>
          <w:color w:val="0000FF"/>
        </w:rPr>
        <w:t>regime</w:t>
      </w:r>
      <w:proofErr w:type="spellEnd"/>
      <w:r w:rsidRPr="00AB1522">
        <w:t xml:space="preserve"> in </w:t>
      </w:r>
      <w:proofErr w:type="spellStart"/>
      <w:r w:rsidRPr="00AB1522">
        <w:t>comparison</w:t>
      </w:r>
      <w:proofErr w:type="spellEnd"/>
      <w:r w:rsidRPr="00AB1522">
        <w:t xml:space="preserve"> to </w:t>
      </w:r>
      <w:proofErr w:type="spellStart"/>
      <w:r w:rsidRPr="00AB1522">
        <w:t>fellfield</w:t>
      </w:r>
      <w:proofErr w:type="spellEnd"/>
      <w:r w:rsidRPr="00AB1522">
        <w:t xml:space="preserve"> </w:t>
      </w:r>
      <w:proofErr w:type="spellStart"/>
      <w:r w:rsidRPr="00AB1522">
        <w:rPr>
          <w:color w:val="0000FF"/>
        </w:rPr>
        <w:t>climate</w:t>
      </w:r>
      <w:proofErr w:type="spellEnd"/>
      <w:r w:rsidRPr="00AB1522">
        <w:rPr>
          <w:color w:val="0000FF"/>
        </w:rPr>
        <w:t xml:space="preserve"> </w:t>
      </w:r>
      <w:proofErr w:type="spellStart"/>
      <w:r w:rsidRPr="00AB1522">
        <w:rPr>
          <w:color w:val="0000FF"/>
        </w:rPr>
        <w:t>regime</w:t>
      </w:r>
      <w:proofErr w:type="spellEnd"/>
      <w:r w:rsidRPr="00AB1522">
        <w:rPr>
          <w:color w:val="0000FF"/>
        </w:rPr>
        <w:t>”</w:t>
      </w:r>
      <w:r>
        <w:t>).</w:t>
      </w:r>
    </w:p>
    <w:p w14:paraId="56834A36" w14:textId="77777777" w:rsidR="00AA302C" w:rsidRDefault="00AA302C" w:rsidP="00AA302C">
      <w:pPr>
        <w:pStyle w:val="Textocomentario"/>
      </w:pPr>
    </w:p>
    <w:p w14:paraId="7B00C497" w14:textId="77777777" w:rsidR="00AA302C" w:rsidRDefault="00AA302C" w:rsidP="00AA302C">
      <w:pPr>
        <w:pStyle w:val="Textocomentario"/>
      </w:pPr>
      <w:r>
        <w:t>Hay que revisarla bien. Igual le puedes pedir ayuda a Lars, que no conoce tanto el experimento, y te podrá orientar mejor de cómo explicarlo de primeras a la gente...</w:t>
      </w:r>
    </w:p>
  </w:comment>
  <w:comment w:id="43" w:author="EDUARDO FERNANDEZ PASCUAL" w:date="2024-09-27T15:52:00Z" w:initials="EF">
    <w:p w14:paraId="641F67BB" w14:textId="1DF7C406" w:rsidR="00CD0B6E" w:rsidRDefault="00CD0B6E" w:rsidP="00CD0B6E">
      <w:pPr>
        <w:pStyle w:val="Textocomentario"/>
      </w:pPr>
      <w:r>
        <w:rPr>
          <w:rStyle w:val="Refdecomentario"/>
        </w:rPr>
        <w:annotationRef/>
      </w:r>
      <w:r>
        <w:t>Ojo que esto no quede muy repetido de lo que le pones al editor.</w:t>
      </w:r>
    </w:p>
  </w:comment>
  <w:comment w:id="44" w:author="EDUARDO FERNANDEZ PASCUAL" w:date="2024-09-27T15:53:00Z" w:initials="EF">
    <w:p w14:paraId="737D5511" w14:textId="77777777" w:rsidR="0056694B" w:rsidRDefault="0056694B" w:rsidP="0056694B">
      <w:pPr>
        <w:pStyle w:val="Textocomentario"/>
      </w:pPr>
      <w:r>
        <w:rPr>
          <w:rStyle w:val="Refdecomentario"/>
        </w:rPr>
        <w:annotationRef/>
      </w:r>
      <w:r>
        <w:t>En casos como este, o el comentario anterior, deberías de responderle aquí a su pregunta, además de decirle que lo has cambiado en el manuscrito.</w:t>
      </w:r>
    </w:p>
  </w:comment>
  <w:comment w:id="47" w:author="Cuenta Microsoft" w:date="2024-09-26T13:52:00Z" w:initials="CM">
    <w:p w14:paraId="6F8486A5" w14:textId="18EFA5C8" w:rsidR="000E0181" w:rsidRDefault="000E0181">
      <w:pPr>
        <w:pStyle w:val="Textocomentario"/>
      </w:pPr>
      <w:r>
        <w:rPr>
          <w:rStyle w:val="Refdecomentario"/>
        </w:rPr>
        <w:annotationRef/>
      </w:r>
      <w:r>
        <w:t xml:space="preserve">Quizás esto habría que justificarlo </w:t>
      </w:r>
      <w:r w:rsidR="005C3AF7">
        <w:t>me</w:t>
      </w:r>
      <w:r>
        <w:t xml:space="preserve">jor </w:t>
      </w:r>
      <w:r w:rsidR="00291980">
        <w:t>si se os</w:t>
      </w:r>
      <w:r>
        <w:t xml:space="preserve"> ocurre algo, porque en realidad estos datos pertenecen al experimento de </w:t>
      </w:r>
      <w:r w:rsidR="00291980">
        <w:t>persiste</w:t>
      </w:r>
      <w:r>
        <w:t>ncia</w:t>
      </w:r>
      <w:r w:rsidR="00291980">
        <w:t xml:space="preserve">. </w:t>
      </w:r>
    </w:p>
  </w:comment>
  <w:comment w:id="48" w:author="EDUARDO FERNANDEZ PASCUAL" w:date="2024-09-27T15:55:00Z" w:initials="EF">
    <w:p w14:paraId="06934F3A" w14:textId="77777777" w:rsidR="008668FA" w:rsidRDefault="008668FA" w:rsidP="008668FA">
      <w:pPr>
        <w:pStyle w:val="Textocomentario"/>
      </w:pPr>
      <w:r>
        <w:rPr>
          <w:rStyle w:val="Refdecomentario"/>
        </w:rPr>
        <w:annotationRef/>
      </w:r>
      <w:r>
        <w:t>La primera frase puede servir como explicación. La segunda la veo muy peligrosa, parece que estás diciendo que nuestro experimento no fue representativo de lo que pasó en el campo!!</w:t>
      </w:r>
    </w:p>
  </w:comment>
  <w:comment w:id="53" w:author="Cuenta Microsoft" w:date="2024-09-26T14:18:00Z" w:initials="CM">
    <w:p w14:paraId="4A2E5736" w14:textId="19439831" w:rsidR="00D070CD" w:rsidRDefault="00D070CD">
      <w:pPr>
        <w:pStyle w:val="Textocomentario"/>
      </w:pPr>
      <w:r>
        <w:rPr>
          <w:rStyle w:val="Refdecomentario"/>
        </w:rPr>
        <w:annotationRef/>
      </w:r>
      <w:r>
        <w:t>Add clarification somewhere?</w:t>
      </w:r>
    </w:p>
  </w:comment>
  <w:comment w:id="54" w:author="EDUARDO FERNANDEZ PASCUAL" w:date="2024-09-27T16:10:00Z" w:initials="EF">
    <w:p w14:paraId="6061A52C" w14:textId="77777777" w:rsidR="00AA302C" w:rsidRDefault="00AA302C" w:rsidP="00AA302C">
      <w:pPr>
        <w:pStyle w:val="Textocomentario"/>
      </w:pPr>
      <w:r>
        <w:rPr>
          <w:rStyle w:val="Refdecomentario"/>
        </w:rPr>
        <w:annotationRef/>
      </w:r>
      <w:r>
        <w:t>Puedes meter el tema del agua, como he hecho, y poner las lineas donde hables de ello.</w:t>
      </w:r>
    </w:p>
  </w:comment>
  <w:comment w:id="60" w:author="Cuenta Microsoft" w:date="2024-09-26T14:46:00Z" w:initials="CM">
    <w:p w14:paraId="6ED4826A" w14:textId="27D4666D" w:rsidR="00D96841" w:rsidRDefault="00D96841">
      <w:pPr>
        <w:pStyle w:val="Textocomentario"/>
      </w:pPr>
      <w:r>
        <w:rPr>
          <w:rStyle w:val="Refdecomentario"/>
        </w:rPr>
        <w:annotationRef/>
      </w:r>
      <w:r>
        <w:t xml:space="preserve">Creo que </w:t>
      </w:r>
      <w:r w:rsidR="001C1981">
        <w:t xml:space="preserve">puede tenir </w:t>
      </w:r>
      <w:r>
        <w:t>sentido, ¿Qué opináis?</w:t>
      </w:r>
    </w:p>
  </w:comment>
  <w:comment w:id="61" w:author="EDUARDO FERNANDEZ PASCUAL" w:date="2024-09-27T16:00:00Z" w:initials="EF">
    <w:p w14:paraId="4EDE9EE3" w14:textId="77777777" w:rsidR="001864E3" w:rsidRDefault="001864E3" w:rsidP="001864E3">
      <w:pPr>
        <w:pStyle w:val="Textocomentario"/>
      </w:pPr>
      <w:r>
        <w:rPr>
          <w:rStyle w:val="Refdecomentario"/>
        </w:rPr>
        <w:annotationRef/>
      </w:r>
      <w:r>
        <w:t>Es buena idea.</w:t>
      </w:r>
    </w:p>
  </w:comment>
  <w:comment w:id="62" w:author="Cuenta Microsoft" w:date="2024-09-26T14:53:00Z" w:initials="CM">
    <w:p w14:paraId="699C0781" w14:textId="1682D881" w:rsidR="001C1981" w:rsidRDefault="001C1981">
      <w:pPr>
        <w:pStyle w:val="Textocomentario"/>
      </w:pPr>
      <w:r>
        <w:rPr>
          <w:rStyle w:val="Refdecomentario"/>
        </w:rPr>
        <w:annotationRef/>
      </w:r>
      <w:r>
        <w:t>¿ se me està escapando algo? Creo que está todo correcto.</w:t>
      </w:r>
    </w:p>
  </w:comment>
  <w:comment w:id="63" w:author="EDUARDO FERNANDEZ PASCUAL" w:date="2024-09-27T16:01:00Z" w:initials="EF">
    <w:p w14:paraId="1E14D811" w14:textId="77777777" w:rsidR="00FF71BD" w:rsidRDefault="00FF71BD" w:rsidP="00FF71BD">
      <w:pPr>
        <w:pStyle w:val="Textocomentario"/>
      </w:pPr>
      <w:r>
        <w:rPr>
          <w:rStyle w:val="Refdecomentario"/>
        </w:rPr>
        <w:annotationRef/>
      </w:r>
      <w:r>
        <w:t>Puede ser, pero aún así deberias de hacer algún cambio en la redacción, aunque sea estético, para poder decirle que hemos revisado y mejorado las descripción de las frases.</w:t>
      </w:r>
    </w:p>
  </w:comment>
  <w:comment w:id="70" w:author="EDUARDO FERNANDEZ PASCUAL" w:date="2024-09-27T16:03:00Z" w:initials="EF">
    <w:p w14:paraId="4725524A" w14:textId="77777777" w:rsidR="0001336E" w:rsidRDefault="0001336E" w:rsidP="0001336E">
      <w:pPr>
        <w:pStyle w:val="Textocomentario"/>
      </w:pPr>
      <w:r>
        <w:rPr>
          <w:rStyle w:val="Refdecomentario"/>
        </w:rPr>
        <w:annotationRef/>
      </w:r>
      <w:r>
        <w:t>Revisa, no es 2008-2019?</w:t>
      </w:r>
    </w:p>
  </w:comment>
  <w:comment w:id="76" w:author="Cuenta Microsoft" w:date="2024-09-26T15:37:00Z" w:initials="CM">
    <w:p w14:paraId="21D8C864" w14:textId="72F432F6" w:rsidR="00FA6BFB" w:rsidRDefault="00FA6BFB">
      <w:pPr>
        <w:pStyle w:val="Textocomentario"/>
      </w:pPr>
      <w:r>
        <w:rPr>
          <w:rStyle w:val="Refdecomentario"/>
        </w:rPr>
        <w:annotationRef/>
      </w:r>
      <w:r>
        <w:t>Edu es correcto así? Tienes alguna cita relacionada?</w:t>
      </w:r>
    </w:p>
  </w:comment>
  <w:comment w:id="77" w:author="EDUARDO FERNANDEZ PASCUAL" w:date="2024-09-27T16:07:00Z" w:initials="EF">
    <w:p w14:paraId="4EC6347B" w14:textId="77777777" w:rsidR="00B24755" w:rsidRDefault="00B24755" w:rsidP="00B24755">
      <w:pPr>
        <w:pStyle w:val="Textocomentario"/>
      </w:pPr>
      <w:r>
        <w:rPr>
          <w:rStyle w:val="Refdecomentario"/>
        </w:rPr>
        <w:annotationRef/>
      </w:r>
      <w:r>
        <w:t xml:space="preserve">Puedes citar cualquier libro general de estadistica bayesiana, pej Lee, P.M. (1997) </w:t>
      </w:r>
      <w:r>
        <w:rPr>
          <w:i/>
          <w:iCs/>
        </w:rPr>
        <w:t>Bayesian Statistics: An Introduction</w:t>
      </w:r>
      <w:r>
        <w:t>, Ar</w:t>
      </w:r>
      <w:bookmarkStart w:id="79" w:name="_GoBack"/>
      <w:bookmarkEnd w:id="79"/>
      <w:r>
        <w:t xml:space="preserve">nold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D6FE9D" w15:done="0"/>
  <w15:commentEx w15:paraId="46102368" w15:done="0"/>
  <w15:commentEx w15:paraId="24A45260" w15:done="0"/>
  <w15:commentEx w15:paraId="705106F3" w15:done="0"/>
  <w15:commentEx w15:paraId="39F52F7F" w15:paraIdParent="705106F3" w15:done="0"/>
  <w15:commentEx w15:paraId="7B00C497" w15:done="0"/>
  <w15:commentEx w15:paraId="641F67BB" w15:done="0"/>
  <w15:commentEx w15:paraId="737D5511" w15:done="0"/>
  <w15:commentEx w15:paraId="6F8486A5" w15:done="0"/>
  <w15:commentEx w15:paraId="06934F3A" w15:paraIdParent="6F8486A5" w15:done="0"/>
  <w15:commentEx w15:paraId="4A2E5736" w15:done="0"/>
  <w15:commentEx w15:paraId="6061A52C" w15:paraIdParent="4A2E5736" w15:done="0"/>
  <w15:commentEx w15:paraId="6ED4826A" w15:done="0"/>
  <w15:commentEx w15:paraId="4EDE9EE3" w15:paraIdParent="6ED4826A" w15:done="0"/>
  <w15:commentEx w15:paraId="699C0781" w15:done="0"/>
  <w15:commentEx w15:paraId="1E14D811" w15:paraIdParent="699C0781" w15:done="0"/>
  <w15:commentEx w15:paraId="4725524A" w15:done="0"/>
  <w15:commentEx w15:paraId="21D8C864" w15:done="0"/>
  <w15:commentEx w15:paraId="4EC6347B" w15:paraIdParent="21D8C8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799BBF" w16cex:dateUtc="2024-09-27T13:20:00Z"/>
  <w16cex:commentExtensible w16cex:durableId="0372C5F0" w16cex:dateUtc="2024-09-27T13:38:00Z"/>
  <w16cex:commentExtensible w16cex:durableId="4832FFEB" w16cex:dateUtc="2024-09-27T13:31:00Z"/>
  <w16cex:commentExtensible w16cex:durableId="3555F357" w16cex:dateUtc="2024-09-27T13:43:00Z"/>
  <w16cex:commentExtensible w16cex:durableId="2AB47B1C" w16cex:dateUtc="2024-09-27T13:51:00Z"/>
  <w16cex:commentExtensible w16cex:durableId="02D94A2A" w16cex:dateUtc="2024-09-27T13:52:00Z"/>
  <w16cex:commentExtensible w16cex:durableId="1A726487" w16cex:dateUtc="2024-09-27T13:53:00Z"/>
  <w16cex:commentExtensible w16cex:durableId="5E83E7C6" w16cex:dateUtc="2024-09-27T13:55:00Z"/>
  <w16cex:commentExtensible w16cex:durableId="7E81EAB3" w16cex:dateUtc="2024-09-27T14:10:00Z"/>
  <w16cex:commentExtensible w16cex:durableId="78048637" w16cex:dateUtc="2024-09-27T14:00:00Z"/>
  <w16cex:commentExtensible w16cex:durableId="65A37B4A" w16cex:dateUtc="2024-09-27T14:01:00Z"/>
  <w16cex:commentExtensible w16cex:durableId="4D657154" w16cex:dateUtc="2024-09-27T14:03:00Z"/>
  <w16cex:commentExtensible w16cex:durableId="6ABAE7B3" w16cex:dateUtc="2024-09-27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6FE9D" w16cid:durableId="16799BBF"/>
  <w16cid:commentId w16cid:paraId="46102368" w16cid:durableId="0372C5F0"/>
  <w16cid:commentId w16cid:paraId="24A45260" w16cid:durableId="4832FFEB"/>
  <w16cid:commentId w16cid:paraId="705106F3" w16cid:durableId="752E7C6C"/>
  <w16cid:commentId w16cid:paraId="39F52F7F" w16cid:durableId="3555F357"/>
  <w16cid:commentId w16cid:paraId="7B00C497" w16cid:durableId="2AB47B1C"/>
  <w16cid:commentId w16cid:paraId="641F67BB" w16cid:durableId="02D94A2A"/>
  <w16cid:commentId w16cid:paraId="737D5511" w16cid:durableId="1A726487"/>
  <w16cid:commentId w16cid:paraId="6F8486A5" w16cid:durableId="6F973B85"/>
  <w16cid:commentId w16cid:paraId="06934F3A" w16cid:durableId="5E83E7C6"/>
  <w16cid:commentId w16cid:paraId="4A2E5736" w16cid:durableId="334BFF66"/>
  <w16cid:commentId w16cid:paraId="6061A52C" w16cid:durableId="7E81EAB3"/>
  <w16cid:commentId w16cid:paraId="6ED4826A" w16cid:durableId="63899766"/>
  <w16cid:commentId w16cid:paraId="4EDE9EE3" w16cid:durableId="78048637"/>
  <w16cid:commentId w16cid:paraId="699C0781" w16cid:durableId="5003E005"/>
  <w16cid:commentId w16cid:paraId="1E14D811" w16cid:durableId="65A37B4A"/>
  <w16cid:commentId w16cid:paraId="4725524A" w16cid:durableId="4D657154"/>
  <w16cid:commentId w16cid:paraId="21D8C864" w16cid:durableId="70283B80"/>
  <w16cid:commentId w16cid:paraId="4EC6347B" w16cid:durableId="6ABAE7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FERNANDEZ PASCUAL">
    <w15:presenceInfo w15:providerId="AD" w15:userId="S::fernandezpeduardo@uniovi.es::0e8328ed-56ff-4d0a-9c6e-ed6996099a11"/>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1A"/>
    <w:rsid w:val="0001336E"/>
    <w:rsid w:val="00084458"/>
    <w:rsid w:val="000E0181"/>
    <w:rsid w:val="000F5FD6"/>
    <w:rsid w:val="00103CB4"/>
    <w:rsid w:val="00114079"/>
    <w:rsid w:val="00115BCD"/>
    <w:rsid w:val="001864E3"/>
    <w:rsid w:val="0019479D"/>
    <w:rsid w:val="001C1981"/>
    <w:rsid w:val="002176AB"/>
    <w:rsid w:val="00225BEB"/>
    <w:rsid w:val="00291980"/>
    <w:rsid w:val="0029556F"/>
    <w:rsid w:val="00324288"/>
    <w:rsid w:val="00325C08"/>
    <w:rsid w:val="0034466A"/>
    <w:rsid w:val="00345496"/>
    <w:rsid w:val="003533B7"/>
    <w:rsid w:val="00385B91"/>
    <w:rsid w:val="003B0B50"/>
    <w:rsid w:val="0052141A"/>
    <w:rsid w:val="0055427C"/>
    <w:rsid w:val="0056694B"/>
    <w:rsid w:val="005C3AF7"/>
    <w:rsid w:val="005E1CB1"/>
    <w:rsid w:val="005F3F04"/>
    <w:rsid w:val="00605ECC"/>
    <w:rsid w:val="00615DA0"/>
    <w:rsid w:val="00630CD1"/>
    <w:rsid w:val="0063513D"/>
    <w:rsid w:val="00650F18"/>
    <w:rsid w:val="006536DB"/>
    <w:rsid w:val="006762FA"/>
    <w:rsid w:val="006B3A86"/>
    <w:rsid w:val="006D1244"/>
    <w:rsid w:val="006D4520"/>
    <w:rsid w:val="00721889"/>
    <w:rsid w:val="007524C6"/>
    <w:rsid w:val="0075766D"/>
    <w:rsid w:val="00785DCD"/>
    <w:rsid w:val="007D7802"/>
    <w:rsid w:val="00821EA4"/>
    <w:rsid w:val="008502F9"/>
    <w:rsid w:val="0085689D"/>
    <w:rsid w:val="008668FA"/>
    <w:rsid w:val="008741D0"/>
    <w:rsid w:val="00923238"/>
    <w:rsid w:val="00930054"/>
    <w:rsid w:val="00980D5A"/>
    <w:rsid w:val="009C1B6F"/>
    <w:rsid w:val="009C7AB0"/>
    <w:rsid w:val="009F380C"/>
    <w:rsid w:val="00A15275"/>
    <w:rsid w:val="00A56BCA"/>
    <w:rsid w:val="00AA302C"/>
    <w:rsid w:val="00AB1522"/>
    <w:rsid w:val="00B02CDE"/>
    <w:rsid w:val="00B24755"/>
    <w:rsid w:val="00B96DE8"/>
    <w:rsid w:val="00BE1A18"/>
    <w:rsid w:val="00BE2E65"/>
    <w:rsid w:val="00BF2F77"/>
    <w:rsid w:val="00BF61F5"/>
    <w:rsid w:val="00C56BB6"/>
    <w:rsid w:val="00C62F74"/>
    <w:rsid w:val="00CD0B6E"/>
    <w:rsid w:val="00CD38F9"/>
    <w:rsid w:val="00CF1A45"/>
    <w:rsid w:val="00D070CD"/>
    <w:rsid w:val="00D504F6"/>
    <w:rsid w:val="00D621EE"/>
    <w:rsid w:val="00D96841"/>
    <w:rsid w:val="00DA1945"/>
    <w:rsid w:val="00DD084F"/>
    <w:rsid w:val="00E039A1"/>
    <w:rsid w:val="00E30322"/>
    <w:rsid w:val="00E6326C"/>
    <w:rsid w:val="00F13BAB"/>
    <w:rsid w:val="00F24B59"/>
    <w:rsid w:val="00F82B38"/>
    <w:rsid w:val="00FA6BFB"/>
    <w:rsid w:val="00FE466E"/>
    <w:rsid w:val="00FF71B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893F"/>
  <w15:chartTrackingRefBased/>
  <w15:docId w15:val="{F7B78A33-3AB3-46C5-8BA7-61B94BF6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141A"/>
    <w:rPr>
      <w:color w:val="0000FF"/>
      <w:u w:val="single"/>
    </w:rPr>
  </w:style>
  <w:style w:type="character" w:customStyle="1" w:styleId="markt9iu36tz2">
    <w:name w:val="markt9iu36tz2"/>
    <w:basedOn w:val="Fuentedeprrafopredeter"/>
    <w:rsid w:val="0052141A"/>
  </w:style>
  <w:style w:type="paragraph" w:styleId="Sinespaciado">
    <w:name w:val="No Spacing"/>
    <w:uiPriority w:val="1"/>
    <w:qFormat/>
    <w:rsid w:val="0034466A"/>
    <w:pPr>
      <w:spacing w:after="0" w:line="240" w:lineRule="auto"/>
    </w:pPr>
  </w:style>
  <w:style w:type="character" w:styleId="Refdecomentario">
    <w:name w:val="annotation reference"/>
    <w:basedOn w:val="Fuentedeprrafopredeter"/>
    <w:uiPriority w:val="99"/>
    <w:semiHidden/>
    <w:unhideWhenUsed/>
    <w:rsid w:val="005F3F04"/>
    <w:rPr>
      <w:sz w:val="16"/>
      <w:szCs w:val="16"/>
    </w:rPr>
  </w:style>
  <w:style w:type="paragraph" w:styleId="Textocomentario">
    <w:name w:val="annotation text"/>
    <w:basedOn w:val="Normal"/>
    <w:link w:val="TextocomentarioCar"/>
    <w:uiPriority w:val="99"/>
    <w:unhideWhenUsed/>
    <w:rsid w:val="005F3F04"/>
    <w:pPr>
      <w:spacing w:line="240" w:lineRule="auto"/>
    </w:pPr>
    <w:rPr>
      <w:sz w:val="20"/>
      <w:szCs w:val="20"/>
    </w:rPr>
  </w:style>
  <w:style w:type="character" w:customStyle="1" w:styleId="TextocomentarioCar">
    <w:name w:val="Texto comentario Car"/>
    <w:basedOn w:val="Fuentedeprrafopredeter"/>
    <w:link w:val="Textocomentario"/>
    <w:uiPriority w:val="99"/>
    <w:rsid w:val="005F3F04"/>
    <w:rPr>
      <w:sz w:val="20"/>
      <w:szCs w:val="20"/>
    </w:rPr>
  </w:style>
  <w:style w:type="paragraph" w:styleId="Asuntodelcomentario">
    <w:name w:val="annotation subject"/>
    <w:basedOn w:val="Textocomentario"/>
    <w:next w:val="Textocomentario"/>
    <w:link w:val="AsuntodelcomentarioCar"/>
    <w:uiPriority w:val="99"/>
    <w:semiHidden/>
    <w:unhideWhenUsed/>
    <w:rsid w:val="005F3F04"/>
    <w:rPr>
      <w:b/>
      <w:bCs/>
    </w:rPr>
  </w:style>
  <w:style w:type="character" w:customStyle="1" w:styleId="AsuntodelcomentarioCar">
    <w:name w:val="Asunto del comentario Car"/>
    <w:basedOn w:val="TextocomentarioCar"/>
    <w:link w:val="Asuntodelcomentario"/>
    <w:uiPriority w:val="99"/>
    <w:semiHidden/>
    <w:rsid w:val="005F3F04"/>
    <w:rPr>
      <w:b/>
      <w:bCs/>
      <w:sz w:val="20"/>
      <w:szCs w:val="20"/>
    </w:rPr>
  </w:style>
  <w:style w:type="paragraph" w:styleId="Textodeglobo">
    <w:name w:val="Balloon Text"/>
    <w:basedOn w:val="Normal"/>
    <w:link w:val="TextodegloboCar"/>
    <w:uiPriority w:val="99"/>
    <w:semiHidden/>
    <w:unhideWhenUsed/>
    <w:rsid w:val="005F3F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3F04"/>
    <w:rPr>
      <w:rFonts w:ascii="Segoe UI" w:hAnsi="Segoe UI" w:cs="Segoe UI"/>
      <w:sz w:val="18"/>
      <w:szCs w:val="18"/>
    </w:rPr>
  </w:style>
  <w:style w:type="paragraph" w:styleId="Revisin">
    <w:name w:val="Revision"/>
    <w:hidden/>
    <w:uiPriority w:val="99"/>
    <w:semiHidden/>
    <w:rsid w:val="00BE2E65"/>
    <w:pPr>
      <w:spacing w:after="0" w:line="240" w:lineRule="auto"/>
    </w:pPr>
  </w:style>
  <w:style w:type="character" w:customStyle="1" w:styleId="UnresolvedMention">
    <w:name w:val="Unresolved Mention"/>
    <w:basedOn w:val="Fuentedeprrafopredeter"/>
    <w:uiPriority w:val="99"/>
    <w:semiHidden/>
    <w:unhideWhenUsed/>
    <w:rsid w:val="00752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s41598-022-12884-0"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4AFE0-1C5B-47A5-A308-F96548EC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3455</Words>
  <Characters>19697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55</cp:revision>
  <dcterms:created xsi:type="dcterms:W3CDTF">2024-09-26T07:44:00Z</dcterms:created>
  <dcterms:modified xsi:type="dcterms:W3CDTF">2024-09-27T15:02:00Z</dcterms:modified>
</cp:coreProperties>
</file>